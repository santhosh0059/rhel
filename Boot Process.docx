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48CE" w:rsidRPr="00814B2A" w:rsidRDefault="000D48CE" w:rsidP="000D48CE">
      <w:pPr>
        <w:shd w:val="clear" w:color="auto" w:fill="FFFFFF"/>
        <w:spacing w:after="150" w:line="450" w:lineRule="atLeast"/>
        <w:textAlignment w:val="baseline"/>
        <w:outlineLvl w:val="0"/>
        <w:rPr>
          <w:rFonts w:ascii="Arial" w:eastAsia="Times New Roman" w:hAnsi="Arial" w:cs="Arial"/>
          <w:b/>
          <w:bCs/>
          <w:color w:val="393D46"/>
          <w:spacing w:val="-15"/>
          <w:kern w:val="36"/>
          <w:sz w:val="36"/>
          <w:szCs w:val="36"/>
        </w:rPr>
      </w:pPr>
      <w:r w:rsidRPr="00814B2A">
        <w:rPr>
          <w:rFonts w:ascii="Arial" w:eastAsia="Times New Roman" w:hAnsi="Arial" w:cs="Arial"/>
          <w:b/>
          <w:bCs/>
          <w:color w:val="393D46"/>
          <w:spacing w:val="-15"/>
          <w:kern w:val="36"/>
          <w:sz w:val="36"/>
          <w:szCs w:val="36"/>
        </w:rPr>
        <w:t>Linux Booting process explained</w:t>
      </w:r>
    </w:p>
    <w:p w:rsidR="000D48CE" w:rsidRDefault="000D48CE" w:rsidP="000D48CE"/>
    <w:p w:rsidR="000D48CE" w:rsidRDefault="000D48CE" w:rsidP="000D48CE"/>
    <w:p w:rsidR="000D48CE" w:rsidRDefault="000D48CE" w:rsidP="000D48CE">
      <w:r>
        <w:rPr>
          <w:noProof/>
        </w:rPr>
        <w:drawing>
          <wp:inline distT="0" distB="0" distL="0" distR="0">
            <wp:extent cx="5731510" cy="3888812"/>
            <wp:effectExtent l="19050" t="0" r="2540" b="0"/>
            <wp:docPr id="2" name="Picture 1" descr="Linux Booting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nux Booting process"/>
                    <pic:cNvPicPr>
                      <a:picLocks noChangeAspect="1" noChangeArrowheads="1"/>
                    </pic:cNvPicPr>
                  </pic:nvPicPr>
                  <pic:blipFill>
                    <a:blip r:embed="rId5"/>
                    <a:srcRect/>
                    <a:stretch>
                      <a:fillRect/>
                    </a:stretch>
                  </pic:blipFill>
                  <pic:spPr bwMode="auto">
                    <a:xfrm>
                      <a:off x="0" y="0"/>
                      <a:ext cx="5731510" cy="3888812"/>
                    </a:xfrm>
                    <a:prstGeom prst="rect">
                      <a:avLst/>
                    </a:prstGeom>
                    <a:noFill/>
                    <a:ln w="9525">
                      <a:noFill/>
                      <a:miter lim="800000"/>
                      <a:headEnd/>
                      <a:tailEnd/>
                    </a:ln>
                  </pic:spPr>
                </pic:pic>
              </a:graphicData>
            </a:graphic>
          </wp:inline>
        </w:drawing>
      </w:r>
    </w:p>
    <w:p w:rsidR="000D48CE" w:rsidRDefault="000D48CE" w:rsidP="000D48CE">
      <w:pPr>
        <w:pStyle w:val="Heading2"/>
        <w:shd w:val="clear" w:color="auto" w:fill="FFFFFF"/>
        <w:spacing w:before="0" w:line="600" w:lineRule="atLeast"/>
        <w:textAlignment w:val="baseline"/>
        <w:rPr>
          <w:rFonts w:ascii="Arial" w:hAnsi="Arial" w:cs="Arial"/>
          <w:color w:val="393D46"/>
          <w:spacing w:val="-15"/>
        </w:rPr>
      </w:pPr>
      <w:r>
        <w:rPr>
          <w:rFonts w:ascii="inherit" w:hAnsi="inherit" w:cs="Arial"/>
          <w:color w:val="800000"/>
          <w:spacing w:val="-15"/>
          <w:bdr w:val="none" w:sz="0" w:space="0" w:color="auto" w:frame="1"/>
        </w:rPr>
        <w:t>Stage 1: System startup</w:t>
      </w:r>
    </w:p>
    <w:p w:rsidR="000D48CE" w:rsidRDefault="000D48CE" w:rsidP="000D48CE"/>
    <w:p w:rsidR="000D48CE" w:rsidRDefault="000D48CE" w:rsidP="000D48CE">
      <w:pPr>
        <w:pStyle w:val="Heading2"/>
        <w:shd w:val="clear" w:color="auto" w:fill="FFFFFF"/>
        <w:spacing w:before="0" w:line="600" w:lineRule="atLeast"/>
        <w:textAlignment w:val="baseline"/>
        <w:rPr>
          <w:rFonts w:ascii="Arial" w:hAnsi="Arial" w:cs="Arial"/>
          <w:color w:val="393D46"/>
          <w:spacing w:val="-15"/>
        </w:rPr>
      </w:pPr>
      <w:r>
        <w:rPr>
          <w:rFonts w:ascii="inherit" w:hAnsi="inherit" w:cs="Arial"/>
          <w:color w:val="800000"/>
          <w:spacing w:val="-15"/>
          <w:bdr w:val="none" w:sz="0" w:space="0" w:color="auto" w:frame="1"/>
        </w:rPr>
        <w:t>Stage 2: MBR loading</w:t>
      </w:r>
    </w:p>
    <w:p w:rsidR="000D48CE" w:rsidRDefault="000D48CE" w:rsidP="000D48CE">
      <w:pPr>
        <w:pStyle w:val="NormalWeb"/>
        <w:shd w:val="clear" w:color="auto" w:fill="FFFFFF"/>
        <w:spacing w:before="0" w:beforeAutospacing="0" w:after="0" w:afterAutospacing="0" w:line="330" w:lineRule="atLeast"/>
        <w:textAlignment w:val="baseline"/>
        <w:rPr>
          <w:rFonts w:ascii="Arial" w:hAnsi="Arial" w:cs="Arial"/>
          <w:color w:val="666666"/>
          <w:sz w:val="21"/>
          <w:szCs w:val="21"/>
        </w:rPr>
      </w:pPr>
      <w:r>
        <w:rPr>
          <w:rFonts w:ascii="Arial" w:hAnsi="Arial" w:cs="Arial"/>
          <w:color w:val="666666"/>
          <w:sz w:val="21"/>
          <w:szCs w:val="21"/>
        </w:rPr>
        <w:t>Once the BIOS gives control back to CPU, it will try to load MBR of the first boot device(We will consider it as HDD). MBR is a small part of Hard Disk with just a size of 512 Bytes,</w:t>
      </w:r>
      <w:r>
        <w:rPr>
          <w:rStyle w:val="apple-converted-space"/>
          <w:rFonts w:ascii="Arial" w:hAnsi="Arial" w:cs="Arial"/>
          <w:color w:val="666666"/>
          <w:sz w:val="21"/>
          <w:szCs w:val="21"/>
        </w:rPr>
        <w:t> </w:t>
      </w:r>
      <w:r>
        <w:rPr>
          <w:rStyle w:val="Strong"/>
          <w:rFonts w:ascii="inherit" w:eastAsiaTheme="majorEastAsia" w:hAnsi="inherit" w:cs="Arial"/>
          <w:color w:val="666666"/>
          <w:sz w:val="21"/>
          <w:szCs w:val="21"/>
          <w:bdr w:val="none" w:sz="0" w:space="0" w:color="auto" w:frame="1"/>
        </w:rPr>
        <w:t>I repeat its</w:t>
      </w:r>
      <w:r>
        <w:rPr>
          <w:rStyle w:val="apple-converted-space"/>
          <w:rFonts w:ascii="inherit" w:hAnsi="inherit" w:cs="Arial"/>
          <w:b/>
          <w:bCs/>
          <w:color w:val="666666"/>
          <w:sz w:val="21"/>
          <w:szCs w:val="21"/>
          <w:bdr w:val="none" w:sz="0" w:space="0" w:color="auto" w:frame="1"/>
        </w:rPr>
        <w:t> </w:t>
      </w:r>
      <w:r>
        <w:rPr>
          <w:rStyle w:val="Strong"/>
          <w:rFonts w:ascii="inherit" w:eastAsiaTheme="majorEastAsia" w:hAnsi="inherit" w:cs="Arial"/>
          <w:color w:val="FF0000"/>
          <w:sz w:val="21"/>
          <w:szCs w:val="21"/>
          <w:bdr w:val="none" w:sz="0" w:space="0" w:color="auto" w:frame="1"/>
        </w:rPr>
        <w:t>just 512 Bytes</w:t>
      </w:r>
      <w:r>
        <w:rPr>
          <w:rFonts w:ascii="inherit" w:hAnsi="inherit" w:cs="Arial"/>
          <w:color w:val="FF0000"/>
          <w:sz w:val="21"/>
          <w:szCs w:val="21"/>
          <w:bdr w:val="none" w:sz="0" w:space="0" w:color="auto" w:frame="1"/>
        </w:rPr>
        <w:t>.</w:t>
      </w:r>
      <w:r>
        <w:rPr>
          <w:rStyle w:val="apple-converted-space"/>
          <w:rFonts w:ascii="Arial" w:hAnsi="Arial" w:cs="Arial"/>
          <w:color w:val="666666"/>
          <w:sz w:val="21"/>
          <w:szCs w:val="21"/>
        </w:rPr>
        <w:t> </w:t>
      </w:r>
      <w:r>
        <w:rPr>
          <w:rFonts w:ascii="Arial" w:hAnsi="Arial" w:cs="Arial"/>
          <w:color w:val="666666"/>
          <w:sz w:val="21"/>
          <w:szCs w:val="21"/>
        </w:rPr>
        <w:t>This MBR resides at the starting of HDD or end of HDD depending on manufacturer.</w:t>
      </w:r>
    </w:p>
    <w:p w:rsidR="000D48CE" w:rsidRDefault="000D48CE" w:rsidP="000D48CE">
      <w:pPr>
        <w:pStyle w:val="NormalWeb"/>
        <w:shd w:val="clear" w:color="auto" w:fill="FFFFFF"/>
        <w:spacing w:before="0" w:beforeAutospacing="0" w:after="0" w:afterAutospacing="0" w:line="330" w:lineRule="atLeast"/>
        <w:textAlignment w:val="baseline"/>
        <w:rPr>
          <w:rFonts w:ascii="Arial" w:hAnsi="Arial" w:cs="Arial"/>
          <w:color w:val="666666"/>
          <w:sz w:val="21"/>
          <w:szCs w:val="21"/>
        </w:rPr>
      </w:pPr>
      <w:r>
        <w:rPr>
          <w:rStyle w:val="Strong"/>
          <w:rFonts w:ascii="inherit" w:eastAsiaTheme="majorEastAsia" w:hAnsi="inherit" w:cs="Arial"/>
          <w:color w:val="666666"/>
          <w:sz w:val="21"/>
          <w:szCs w:val="21"/>
          <w:bdr w:val="none" w:sz="0" w:space="0" w:color="auto" w:frame="1"/>
        </w:rPr>
        <w:t>What is MBR?</w:t>
      </w:r>
    </w:p>
    <w:p w:rsidR="000D48CE" w:rsidRDefault="000D48CE" w:rsidP="000D48CE">
      <w:pPr>
        <w:pStyle w:val="NormalWeb"/>
        <w:shd w:val="clear" w:color="auto" w:fill="FFFFFF"/>
        <w:spacing w:before="0" w:beforeAutospacing="0" w:after="300" w:afterAutospacing="0" w:line="330" w:lineRule="atLeast"/>
        <w:textAlignment w:val="baseline"/>
        <w:rPr>
          <w:rFonts w:ascii="Arial" w:hAnsi="Arial" w:cs="Arial"/>
          <w:color w:val="666666"/>
          <w:sz w:val="21"/>
          <w:szCs w:val="21"/>
        </w:rPr>
      </w:pPr>
      <w:r>
        <w:rPr>
          <w:rFonts w:ascii="Arial" w:hAnsi="Arial" w:cs="Arial"/>
          <w:color w:val="666666"/>
          <w:sz w:val="21"/>
          <w:szCs w:val="21"/>
        </w:rPr>
        <w:br/>
        <w:t>MBR(Master Boot recorder) is a location on disk which have details about</w:t>
      </w:r>
    </w:p>
    <w:p w:rsidR="000D48CE" w:rsidRDefault="000D48CE" w:rsidP="000D48CE">
      <w:pPr>
        <w:numPr>
          <w:ilvl w:val="0"/>
          <w:numId w:val="1"/>
        </w:numPr>
        <w:shd w:val="clear" w:color="auto" w:fill="FFFFFF"/>
        <w:spacing w:after="0" w:line="330" w:lineRule="atLeast"/>
        <w:ind w:left="377"/>
        <w:textAlignment w:val="baseline"/>
        <w:rPr>
          <w:rFonts w:ascii="inherit" w:hAnsi="inherit" w:cs="Arial"/>
          <w:color w:val="666666"/>
          <w:sz w:val="21"/>
          <w:szCs w:val="21"/>
        </w:rPr>
      </w:pPr>
      <w:r>
        <w:rPr>
          <w:rStyle w:val="Strong"/>
          <w:rFonts w:ascii="inherit" w:hAnsi="inherit" w:cs="Arial"/>
          <w:color w:val="666666"/>
          <w:sz w:val="21"/>
          <w:szCs w:val="21"/>
          <w:bdr w:val="none" w:sz="0" w:space="0" w:color="auto" w:frame="1"/>
        </w:rPr>
        <w:t>Primary boot loader code(This is of 446 Bytes)</w:t>
      </w:r>
    </w:p>
    <w:p w:rsidR="000D48CE" w:rsidRDefault="000D48CE" w:rsidP="000D48CE">
      <w:pPr>
        <w:numPr>
          <w:ilvl w:val="0"/>
          <w:numId w:val="1"/>
        </w:numPr>
        <w:shd w:val="clear" w:color="auto" w:fill="FFFFFF"/>
        <w:spacing w:after="0" w:line="330" w:lineRule="atLeast"/>
        <w:ind w:left="377"/>
        <w:textAlignment w:val="baseline"/>
        <w:rPr>
          <w:rFonts w:ascii="inherit" w:hAnsi="inherit" w:cs="Arial"/>
          <w:color w:val="666666"/>
          <w:sz w:val="21"/>
          <w:szCs w:val="21"/>
        </w:rPr>
      </w:pPr>
      <w:r>
        <w:rPr>
          <w:rStyle w:val="Strong"/>
          <w:rFonts w:ascii="inherit" w:hAnsi="inherit" w:cs="Arial"/>
          <w:color w:val="666666"/>
          <w:sz w:val="21"/>
          <w:szCs w:val="21"/>
          <w:bdr w:val="none" w:sz="0" w:space="0" w:color="auto" w:frame="1"/>
        </w:rPr>
        <w:t>Partition table information(64 Bytes)</w:t>
      </w:r>
    </w:p>
    <w:p w:rsidR="000D48CE" w:rsidRDefault="000D48CE" w:rsidP="000D48CE">
      <w:pPr>
        <w:numPr>
          <w:ilvl w:val="0"/>
          <w:numId w:val="1"/>
        </w:numPr>
        <w:shd w:val="clear" w:color="auto" w:fill="FFFFFF"/>
        <w:spacing w:after="0" w:line="330" w:lineRule="atLeast"/>
        <w:ind w:left="377"/>
        <w:textAlignment w:val="baseline"/>
        <w:rPr>
          <w:rFonts w:ascii="inherit" w:hAnsi="inherit" w:cs="Arial"/>
          <w:color w:val="666666"/>
          <w:sz w:val="21"/>
          <w:szCs w:val="21"/>
        </w:rPr>
      </w:pPr>
      <w:r>
        <w:rPr>
          <w:rStyle w:val="Strong"/>
          <w:rFonts w:ascii="inherit" w:hAnsi="inherit" w:cs="Arial"/>
          <w:color w:val="666666"/>
          <w:sz w:val="21"/>
          <w:szCs w:val="21"/>
          <w:bdr w:val="none" w:sz="0" w:space="0" w:color="auto" w:frame="1"/>
        </w:rPr>
        <w:t>Magic number(2 Bytes)</w:t>
      </w:r>
    </w:p>
    <w:p w:rsidR="000D48CE" w:rsidRDefault="000D48CE" w:rsidP="000D48CE">
      <w:pPr>
        <w:pStyle w:val="NormalWeb"/>
        <w:shd w:val="clear" w:color="auto" w:fill="FFFFFF"/>
        <w:spacing w:before="0" w:beforeAutospacing="0" w:after="300" w:afterAutospacing="0" w:line="330" w:lineRule="atLeast"/>
        <w:textAlignment w:val="baseline"/>
        <w:rPr>
          <w:rFonts w:ascii="Arial" w:hAnsi="Arial" w:cs="Arial"/>
          <w:color w:val="666666"/>
          <w:sz w:val="21"/>
          <w:szCs w:val="21"/>
        </w:rPr>
      </w:pPr>
      <w:r>
        <w:rPr>
          <w:rFonts w:ascii="Arial" w:hAnsi="Arial" w:cs="Arial"/>
          <w:color w:val="666666"/>
          <w:sz w:val="21"/>
          <w:szCs w:val="21"/>
        </w:rPr>
        <w:t>Which will be equal to 512B (446+64+2)B.</w:t>
      </w:r>
    </w:p>
    <w:p w:rsidR="000D48CE" w:rsidRDefault="000D48CE" w:rsidP="000D48CE">
      <w:pPr>
        <w:pStyle w:val="NormalWeb"/>
        <w:shd w:val="clear" w:color="auto" w:fill="FFFFFF"/>
        <w:spacing w:before="0" w:beforeAutospacing="0" w:after="0" w:afterAutospacing="0" w:line="330" w:lineRule="atLeast"/>
        <w:textAlignment w:val="baseline"/>
        <w:rPr>
          <w:rFonts w:ascii="Arial" w:hAnsi="Arial" w:cs="Arial"/>
          <w:color w:val="666666"/>
          <w:sz w:val="21"/>
          <w:szCs w:val="21"/>
        </w:rPr>
      </w:pPr>
      <w:r>
        <w:rPr>
          <w:rStyle w:val="Strong"/>
          <w:rFonts w:ascii="inherit" w:eastAsiaTheme="majorEastAsia" w:hAnsi="inherit" w:cs="Arial"/>
          <w:color w:val="666666"/>
          <w:sz w:val="21"/>
          <w:szCs w:val="21"/>
          <w:bdr w:val="none" w:sz="0" w:space="0" w:color="auto" w:frame="1"/>
        </w:rPr>
        <w:lastRenderedPageBreak/>
        <w:t>Primary Boot loader code:</w:t>
      </w:r>
      <w:r>
        <w:rPr>
          <w:rStyle w:val="apple-converted-space"/>
          <w:rFonts w:ascii="Arial" w:hAnsi="Arial" w:cs="Arial"/>
          <w:color w:val="666666"/>
          <w:sz w:val="21"/>
          <w:szCs w:val="21"/>
        </w:rPr>
        <w:t> </w:t>
      </w:r>
      <w:r>
        <w:rPr>
          <w:rFonts w:ascii="Arial" w:hAnsi="Arial" w:cs="Arial"/>
          <w:color w:val="666666"/>
          <w:sz w:val="21"/>
          <w:szCs w:val="21"/>
        </w:rPr>
        <w:t>This code provides boot loader information and location details of actual boot loader code on the hard disk. This is helpful for CPU to load second stage of Boot loader.</w:t>
      </w:r>
    </w:p>
    <w:p w:rsidR="000D48CE" w:rsidRDefault="000D48CE" w:rsidP="000D48CE">
      <w:pPr>
        <w:pStyle w:val="NormalWeb"/>
        <w:shd w:val="clear" w:color="auto" w:fill="FFFFFF"/>
        <w:spacing w:before="0" w:beforeAutospacing="0" w:after="0" w:afterAutospacing="0" w:line="330" w:lineRule="atLeast"/>
        <w:textAlignment w:val="baseline"/>
        <w:rPr>
          <w:rFonts w:ascii="Arial" w:hAnsi="Arial" w:cs="Arial"/>
          <w:color w:val="666666"/>
          <w:sz w:val="21"/>
          <w:szCs w:val="21"/>
        </w:rPr>
      </w:pPr>
      <w:r>
        <w:rPr>
          <w:rStyle w:val="Strong"/>
          <w:rFonts w:ascii="inherit" w:eastAsiaTheme="majorEastAsia" w:hAnsi="inherit" w:cs="Arial"/>
          <w:color w:val="666666"/>
          <w:sz w:val="21"/>
          <w:szCs w:val="21"/>
          <w:bdr w:val="none" w:sz="0" w:space="0" w:color="auto" w:frame="1"/>
        </w:rPr>
        <w:t>Partition table:</w:t>
      </w:r>
      <w:r>
        <w:rPr>
          <w:rStyle w:val="apple-converted-space"/>
          <w:rFonts w:ascii="Arial" w:hAnsi="Arial" w:cs="Arial"/>
          <w:color w:val="666666"/>
          <w:sz w:val="21"/>
          <w:szCs w:val="21"/>
        </w:rPr>
        <w:t> </w:t>
      </w:r>
      <w:r>
        <w:rPr>
          <w:rFonts w:ascii="Arial" w:hAnsi="Arial" w:cs="Arial"/>
          <w:color w:val="666666"/>
          <w:sz w:val="21"/>
          <w:szCs w:val="21"/>
        </w:rPr>
        <w:t>MBR contains 64 bytes of data which stores Partition table information such as what is the start and end of each partition, size of partition, type of partition(Whether it's a primary or extended etc). As we all know HDD support only 4 partitions, this is because of the limitation of its information in MBR. For a partition to represent in MBR, it requires 16 Bytes of space in it so at most we will get 4 partitions.</w:t>
      </w:r>
      <w:r>
        <w:rPr>
          <w:rStyle w:val="apple-converted-space"/>
          <w:rFonts w:ascii="Arial" w:hAnsi="Arial" w:cs="Arial"/>
          <w:color w:val="666666"/>
          <w:sz w:val="21"/>
          <w:szCs w:val="21"/>
        </w:rPr>
        <w:t> </w:t>
      </w:r>
      <w:hyperlink r:id="rId6" w:tgtFrame="_blank" w:tooltip="Why we can create only up to 4 primary partations?" w:history="1">
        <w:r>
          <w:rPr>
            <w:rStyle w:val="Hyperlink"/>
            <w:rFonts w:ascii="inherit" w:eastAsiaTheme="majorEastAsia" w:hAnsi="inherit" w:cs="Arial"/>
            <w:b/>
            <w:bCs/>
            <w:color w:val="526F94"/>
            <w:sz w:val="21"/>
            <w:szCs w:val="21"/>
            <w:bdr w:val="none" w:sz="0" w:space="0" w:color="auto" w:frame="1"/>
          </w:rPr>
          <w:t>Check our detail post on this concept</w:t>
        </w:r>
      </w:hyperlink>
      <w:r>
        <w:rPr>
          <w:rStyle w:val="apple-converted-space"/>
          <w:rFonts w:ascii="inherit" w:hAnsi="inherit" w:cs="Arial"/>
          <w:b/>
          <w:bCs/>
          <w:color w:val="666666"/>
          <w:sz w:val="21"/>
          <w:szCs w:val="21"/>
          <w:bdr w:val="none" w:sz="0" w:space="0" w:color="auto" w:frame="1"/>
        </w:rPr>
        <w:t> </w:t>
      </w:r>
      <w:r>
        <w:rPr>
          <w:rFonts w:ascii="Arial" w:hAnsi="Arial" w:cs="Arial"/>
          <w:color w:val="666666"/>
          <w:sz w:val="21"/>
          <w:szCs w:val="21"/>
        </w:rPr>
        <w:t>to know more about this.</w:t>
      </w:r>
    </w:p>
    <w:p w:rsidR="000D48CE" w:rsidRDefault="000D48CE" w:rsidP="000D48CE">
      <w:pPr>
        <w:pStyle w:val="NormalWeb"/>
        <w:shd w:val="clear" w:color="auto" w:fill="FFFFFF"/>
        <w:spacing w:before="0" w:beforeAutospacing="0" w:after="0" w:afterAutospacing="0" w:line="330" w:lineRule="atLeast"/>
        <w:textAlignment w:val="baseline"/>
        <w:rPr>
          <w:rFonts w:ascii="Arial" w:hAnsi="Arial" w:cs="Arial"/>
          <w:color w:val="666666"/>
          <w:sz w:val="21"/>
          <w:szCs w:val="21"/>
        </w:rPr>
      </w:pPr>
      <w:r>
        <w:rPr>
          <w:rStyle w:val="Strong"/>
          <w:rFonts w:ascii="inherit" w:eastAsiaTheme="majorEastAsia" w:hAnsi="inherit" w:cs="Arial"/>
          <w:color w:val="666666"/>
          <w:sz w:val="21"/>
          <w:szCs w:val="21"/>
          <w:bdr w:val="none" w:sz="0" w:space="0" w:color="auto" w:frame="1"/>
        </w:rPr>
        <w:t>Magic Number:</w:t>
      </w:r>
      <w:r>
        <w:rPr>
          <w:rStyle w:val="apple-converted-space"/>
          <w:rFonts w:ascii="Arial" w:hAnsi="Arial" w:cs="Arial"/>
          <w:color w:val="666666"/>
          <w:sz w:val="21"/>
          <w:szCs w:val="21"/>
        </w:rPr>
        <w:t> </w:t>
      </w:r>
      <w:r>
        <w:rPr>
          <w:rFonts w:ascii="Arial" w:hAnsi="Arial" w:cs="Arial"/>
          <w:color w:val="666666"/>
          <w:sz w:val="21"/>
          <w:szCs w:val="21"/>
        </w:rPr>
        <w:t>The magic number service as validation check for MBR. If MBR gets corrupted this magic number is used to retrieve it. What to take backup of your MBR</w:t>
      </w:r>
      <w:hyperlink r:id="rId7" w:tgtFrame="_blank" w:tooltip="How To Take The Backup Of MBR(Master Boot Recorder)" w:history="1">
        <w:r>
          <w:rPr>
            <w:rStyle w:val="apple-converted-space"/>
            <w:rFonts w:ascii="inherit" w:hAnsi="inherit" w:cs="Arial"/>
            <w:color w:val="526F94"/>
            <w:sz w:val="21"/>
            <w:szCs w:val="21"/>
            <w:bdr w:val="none" w:sz="0" w:space="0" w:color="auto" w:frame="1"/>
          </w:rPr>
          <w:t> </w:t>
        </w:r>
        <w:r>
          <w:rPr>
            <w:rStyle w:val="Strong"/>
            <w:rFonts w:ascii="inherit" w:eastAsiaTheme="majorEastAsia" w:hAnsi="inherit" w:cs="Arial"/>
            <w:color w:val="526F94"/>
            <w:sz w:val="21"/>
            <w:szCs w:val="21"/>
            <w:bdr w:val="none" w:sz="0" w:space="0" w:color="auto" w:frame="1"/>
          </w:rPr>
          <w:t>try this</w:t>
        </w:r>
      </w:hyperlink>
      <w:r>
        <w:rPr>
          <w:rFonts w:ascii="Arial" w:hAnsi="Arial" w:cs="Arial"/>
          <w:color w:val="666666"/>
          <w:sz w:val="21"/>
          <w:szCs w:val="21"/>
        </w:rPr>
        <w:t>.</w:t>
      </w:r>
    </w:p>
    <w:p w:rsidR="000D48CE" w:rsidRDefault="000D48CE" w:rsidP="000D48CE">
      <w:pPr>
        <w:pStyle w:val="NormalWeb"/>
        <w:shd w:val="clear" w:color="auto" w:fill="FFFFFF"/>
        <w:spacing w:before="0" w:beforeAutospacing="0" w:after="300" w:afterAutospacing="0" w:line="330" w:lineRule="atLeast"/>
        <w:textAlignment w:val="baseline"/>
        <w:rPr>
          <w:rFonts w:ascii="Arial" w:hAnsi="Arial" w:cs="Arial"/>
          <w:color w:val="666666"/>
          <w:sz w:val="21"/>
          <w:szCs w:val="21"/>
        </w:rPr>
      </w:pPr>
      <w:r>
        <w:rPr>
          <w:rFonts w:ascii="Arial" w:hAnsi="Arial" w:cs="Arial"/>
          <w:color w:val="666666"/>
          <w:sz w:val="21"/>
          <w:szCs w:val="21"/>
        </w:rPr>
        <w:t>Once your CPU knows all these details, it will try to analyse them and read the first portion of MBR to load Second stage of Boot loader</w:t>
      </w:r>
    </w:p>
    <w:p w:rsidR="000D48CE" w:rsidRDefault="000D48CE" w:rsidP="000D48CE"/>
    <w:p w:rsidR="000D48CE" w:rsidRPr="00814B2A" w:rsidRDefault="000D48CE" w:rsidP="000D48CE">
      <w:pPr>
        <w:shd w:val="clear" w:color="auto" w:fill="FFFFFF"/>
        <w:spacing w:after="150" w:line="450" w:lineRule="atLeast"/>
        <w:textAlignment w:val="baseline"/>
        <w:outlineLvl w:val="0"/>
        <w:rPr>
          <w:rFonts w:ascii="Arial" w:eastAsia="Times New Roman" w:hAnsi="Arial" w:cs="Arial"/>
          <w:b/>
          <w:bCs/>
          <w:color w:val="393D46"/>
          <w:spacing w:val="-15"/>
          <w:kern w:val="36"/>
          <w:sz w:val="36"/>
          <w:szCs w:val="36"/>
        </w:rPr>
      </w:pPr>
      <w:r w:rsidRPr="00814B2A">
        <w:rPr>
          <w:rFonts w:ascii="Arial" w:eastAsia="Times New Roman" w:hAnsi="Arial" w:cs="Arial"/>
          <w:b/>
          <w:bCs/>
          <w:color w:val="393D46"/>
          <w:spacing w:val="-15"/>
          <w:kern w:val="36"/>
          <w:sz w:val="36"/>
          <w:szCs w:val="36"/>
        </w:rPr>
        <w:t>How To Take The Backup Of MBR(Master Boot Recorder)</w:t>
      </w:r>
    </w:p>
    <w:p w:rsidR="000D48CE" w:rsidRDefault="000D48CE" w:rsidP="000D48CE">
      <w:pPr>
        <w:pStyle w:val="NormalWeb"/>
        <w:shd w:val="clear" w:color="auto" w:fill="FFFFFF"/>
        <w:spacing w:before="0" w:beforeAutospacing="0" w:after="0" w:afterAutospacing="0" w:line="330" w:lineRule="atLeast"/>
        <w:textAlignment w:val="baseline"/>
        <w:rPr>
          <w:rFonts w:ascii="Arial" w:hAnsi="Arial" w:cs="Arial"/>
          <w:color w:val="666666"/>
          <w:sz w:val="21"/>
          <w:szCs w:val="21"/>
        </w:rPr>
      </w:pPr>
      <w:r>
        <w:rPr>
          <w:rFonts w:ascii="inherit" w:hAnsi="inherit" w:cs="Arial"/>
          <w:b/>
          <w:bCs/>
          <w:color w:val="6633FF"/>
          <w:sz w:val="21"/>
          <w:szCs w:val="21"/>
          <w:bdr w:val="none" w:sz="0" w:space="0" w:color="auto" w:frame="1"/>
        </w:rPr>
        <w:t>1.How to take the backup and restore MBR?</w:t>
      </w:r>
      <w:r>
        <w:rPr>
          <w:rStyle w:val="apple-converted-space"/>
          <w:rFonts w:ascii="inherit" w:hAnsi="inherit" w:cs="Arial"/>
          <w:b/>
          <w:bCs/>
          <w:color w:val="6633FF"/>
          <w:sz w:val="21"/>
          <w:szCs w:val="21"/>
          <w:bdr w:val="none" w:sz="0" w:space="0" w:color="auto" w:frame="1"/>
        </w:rPr>
        <w:t> </w:t>
      </w:r>
      <w:r>
        <w:rPr>
          <w:rFonts w:ascii="inherit" w:hAnsi="inherit" w:cs="Arial"/>
          <w:b/>
          <w:bCs/>
          <w:color w:val="6633FF"/>
          <w:sz w:val="21"/>
          <w:szCs w:val="21"/>
          <w:bdr w:val="none" w:sz="0" w:space="0" w:color="auto" w:frame="1"/>
        </w:rPr>
        <w:t>Why do you require to take the backup of your MBR?</w:t>
      </w:r>
      <w:r>
        <w:rPr>
          <w:rFonts w:ascii="inherit" w:hAnsi="inherit" w:cs="Arial"/>
          <w:b/>
          <w:bCs/>
          <w:color w:val="6633FF"/>
          <w:sz w:val="21"/>
          <w:szCs w:val="21"/>
          <w:bdr w:val="none" w:sz="0" w:space="0" w:color="auto" w:frame="1"/>
        </w:rPr>
        <w:br/>
        <w:t>Ans :</w:t>
      </w:r>
      <w:r>
        <w:rPr>
          <w:rStyle w:val="apple-converted-space"/>
          <w:rFonts w:ascii="Verdana" w:hAnsi="Verdana" w:cs="Arial"/>
          <w:color w:val="666666"/>
          <w:sz w:val="21"/>
          <w:szCs w:val="21"/>
          <w:bdr w:val="none" w:sz="0" w:space="0" w:color="auto" w:frame="1"/>
        </w:rPr>
        <w:t> </w:t>
      </w:r>
      <w:r>
        <w:rPr>
          <w:rFonts w:ascii="inherit" w:hAnsi="inherit" w:cs="Arial"/>
          <w:b/>
          <w:bCs/>
          <w:color w:val="666666"/>
          <w:sz w:val="21"/>
          <w:szCs w:val="21"/>
          <w:bdr w:val="none" w:sz="0" w:space="0" w:color="auto" w:frame="1"/>
        </w:rPr>
        <w:t>MBR (Master Boot Recorder)</w:t>
      </w:r>
      <w:r>
        <w:rPr>
          <w:rStyle w:val="apple-converted-space"/>
          <w:rFonts w:ascii="Verdana" w:hAnsi="Verdana" w:cs="Arial"/>
          <w:color w:val="666666"/>
          <w:sz w:val="21"/>
          <w:szCs w:val="21"/>
          <w:bdr w:val="none" w:sz="0" w:space="0" w:color="auto" w:frame="1"/>
        </w:rPr>
        <w:t> </w:t>
      </w:r>
      <w:r>
        <w:rPr>
          <w:rFonts w:ascii="Verdana" w:hAnsi="Verdana" w:cs="Arial"/>
          <w:color w:val="666666"/>
          <w:sz w:val="21"/>
          <w:szCs w:val="21"/>
          <w:bdr w:val="none" w:sz="0" w:space="0" w:color="auto" w:frame="1"/>
        </w:rPr>
        <w:t>is a vital part of your hard disk which contains booting information, without it its difficult to boot the system. Suppose you have windows and Linux duel boot on your machine and as you know windows is more prone to virus attacks. So it’s always better to backup your MBR to be in safe place.</w:t>
      </w:r>
      <w:r>
        <w:rPr>
          <w:rFonts w:ascii="Arial" w:hAnsi="Arial" w:cs="Arial"/>
          <w:color w:val="666666"/>
          <w:sz w:val="21"/>
          <w:szCs w:val="21"/>
        </w:rPr>
        <w:br/>
      </w:r>
      <w:r>
        <w:rPr>
          <w:rFonts w:ascii="Verdana" w:hAnsi="Verdana" w:cs="Arial"/>
          <w:color w:val="666666"/>
          <w:sz w:val="21"/>
          <w:szCs w:val="21"/>
          <w:bdr w:val="none" w:sz="0" w:space="0" w:color="auto" w:frame="1"/>
        </w:rPr>
        <w:br/>
      </w:r>
      <w:r>
        <w:rPr>
          <w:rFonts w:ascii="inherit" w:hAnsi="inherit" w:cs="Arial"/>
          <w:b/>
          <w:bCs/>
          <w:color w:val="6633FF"/>
          <w:sz w:val="21"/>
          <w:szCs w:val="21"/>
          <w:bdr w:val="none" w:sz="0" w:space="0" w:color="auto" w:frame="1"/>
        </w:rPr>
        <w:t>2. How to take backup of your MBR?</w:t>
      </w:r>
      <w:r>
        <w:rPr>
          <w:rFonts w:ascii="inherit" w:hAnsi="inherit" w:cs="Arial"/>
          <w:b/>
          <w:bCs/>
          <w:color w:val="6633FF"/>
          <w:sz w:val="21"/>
          <w:szCs w:val="21"/>
          <w:bdr w:val="none" w:sz="0" w:space="0" w:color="auto" w:frame="1"/>
        </w:rPr>
        <w:br/>
        <w:t>Ans :</w:t>
      </w:r>
      <w:r>
        <w:rPr>
          <w:rStyle w:val="apple-converted-space"/>
          <w:rFonts w:ascii="Verdana" w:hAnsi="Verdana" w:cs="Arial"/>
          <w:color w:val="666666"/>
          <w:sz w:val="21"/>
          <w:szCs w:val="21"/>
          <w:bdr w:val="none" w:sz="0" w:space="0" w:color="auto" w:frame="1"/>
        </w:rPr>
        <w:t> </w:t>
      </w:r>
      <w:r>
        <w:rPr>
          <w:rFonts w:ascii="Verdana" w:hAnsi="Verdana" w:cs="Arial"/>
          <w:color w:val="666666"/>
          <w:sz w:val="21"/>
          <w:szCs w:val="21"/>
          <w:bdr w:val="none" w:sz="0" w:space="0" w:color="auto" w:frame="1"/>
        </w:rPr>
        <w:t>Using</w:t>
      </w:r>
      <w:r>
        <w:rPr>
          <w:rStyle w:val="apple-converted-space"/>
          <w:rFonts w:ascii="Verdana" w:hAnsi="Verdana" w:cs="Arial"/>
          <w:color w:val="666666"/>
          <w:sz w:val="21"/>
          <w:szCs w:val="21"/>
          <w:bdr w:val="none" w:sz="0" w:space="0" w:color="auto" w:frame="1"/>
        </w:rPr>
        <w:t> </w:t>
      </w:r>
      <w:r>
        <w:rPr>
          <w:rFonts w:ascii="inherit" w:hAnsi="inherit" w:cs="Arial"/>
          <w:b/>
          <w:bCs/>
          <w:color w:val="666666"/>
          <w:sz w:val="21"/>
          <w:szCs w:val="21"/>
          <w:bdr w:val="none" w:sz="0" w:space="0" w:color="auto" w:frame="1"/>
        </w:rPr>
        <w:t>dd command</w:t>
      </w:r>
      <w:r>
        <w:rPr>
          <w:rStyle w:val="apple-converted-space"/>
          <w:rFonts w:ascii="Verdana" w:hAnsi="Verdana" w:cs="Arial"/>
          <w:color w:val="666666"/>
          <w:sz w:val="21"/>
          <w:szCs w:val="21"/>
          <w:bdr w:val="none" w:sz="0" w:space="0" w:color="auto" w:frame="1"/>
        </w:rPr>
        <w:t> </w:t>
      </w:r>
      <w:r>
        <w:rPr>
          <w:rFonts w:ascii="Verdana" w:hAnsi="Verdana" w:cs="Arial"/>
          <w:color w:val="666666"/>
          <w:sz w:val="21"/>
          <w:szCs w:val="21"/>
          <w:bdr w:val="none" w:sz="0" w:space="0" w:color="auto" w:frame="1"/>
        </w:rPr>
        <w:t>(</w:t>
      </w:r>
      <w:r>
        <w:rPr>
          <w:rFonts w:ascii="inherit" w:hAnsi="inherit" w:cs="Arial"/>
          <w:b/>
          <w:bCs/>
          <w:color w:val="666666"/>
          <w:sz w:val="21"/>
          <w:szCs w:val="21"/>
          <w:bdr w:val="none" w:sz="0" w:space="0" w:color="auto" w:frame="1"/>
        </w:rPr>
        <w:t>d</w:t>
      </w:r>
      <w:r>
        <w:rPr>
          <w:rFonts w:ascii="Verdana" w:hAnsi="Verdana" w:cs="Arial"/>
          <w:color w:val="666666"/>
          <w:sz w:val="21"/>
          <w:szCs w:val="21"/>
          <w:bdr w:val="none" w:sz="0" w:space="0" w:color="auto" w:frame="1"/>
        </w:rPr>
        <w:t>ataset</w:t>
      </w:r>
      <w:r>
        <w:rPr>
          <w:rStyle w:val="apple-converted-space"/>
          <w:rFonts w:ascii="Verdana" w:hAnsi="Verdana" w:cs="Arial"/>
          <w:color w:val="666666"/>
          <w:sz w:val="21"/>
          <w:szCs w:val="21"/>
          <w:bdr w:val="none" w:sz="0" w:space="0" w:color="auto" w:frame="1"/>
        </w:rPr>
        <w:t> </w:t>
      </w:r>
      <w:r>
        <w:rPr>
          <w:rFonts w:ascii="inherit" w:hAnsi="inherit" w:cs="Arial"/>
          <w:b/>
          <w:bCs/>
          <w:color w:val="666666"/>
          <w:sz w:val="21"/>
          <w:szCs w:val="21"/>
          <w:bdr w:val="none" w:sz="0" w:space="0" w:color="auto" w:frame="1"/>
        </w:rPr>
        <w:t>d</w:t>
      </w:r>
      <w:r>
        <w:rPr>
          <w:rFonts w:ascii="Verdana" w:hAnsi="Verdana" w:cs="Arial"/>
          <w:color w:val="666666"/>
          <w:sz w:val="21"/>
          <w:szCs w:val="21"/>
          <w:bdr w:val="none" w:sz="0" w:space="0" w:color="auto" w:frame="1"/>
        </w:rPr>
        <w:t>efinition). Here are the steps to take backup of you</w:t>
      </w:r>
      <w:r>
        <w:rPr>
          <w:rStyle w:val="apple-converted-space"/>
          <w:rFonts w:ascii="inherit" w:hAnsi="inherit" w:cs="Arial"/>
          <w:b/>
          <w:bCs/>
          <w:color w:val="666666"/>
          <w:sz w:val="21"/>
          <w:szCs w:val="21"/>
          <w:bdr w:val="none" w:sz="0" w:space="0" w:color="auto" w:frame="1"/>
        </w:rPr>
        <w:t> </w:t>
      </w:r>
      <w:r>
        <w:rPr>
          <w:rFonts w:ascii="inherit" w:hAnsi="inherit" w:cs="Arial"/>
          <w:b/>
          <w:bCs/>
          <w:color w:val="666666"/>
          <w:sz w:val="21"/>
          <w:szCs w:val="21"/>
          <w:bdr w:val="none" w:sz="0" w:space="0" w:color="auto" w:frame="1"/>
        </w:rPr>
        <w:t>MBR</w:t>
      </w:r>
      <w:r>
        <w:rPr>
          <w:rStyle w:val="apple-converted-space"/>
          <w:rFonts w:ascii="Verdana" w:hAnsi="Verdana" w:cs="Arial"/>
          <w:color w:val="666666"/>
          <w:sz w:val="21"/>
          <w:szCs w:val="21"/>
          <w:bdr w:val="none" w:sz="0" w:space="0" w:color="auto" w:frame="1"/>
        </w:rPr>
        <w:t> </w:t>
      </w:r>
      <w:r>
        <w:rPr>
          <w:rFonts w:ascii="Verdana" w:hAnsi="Verdana" w:cs="Arial"/>
          <w:color w:val="666666"/>
          <w:sz w:val="21"/>
          <w:szCs w:val="21"/>
          <w:bdr w:val="none" w:sz="0" w:space="0" w:color="auto" w:frame="1"/>
        </w:rPr>
        <w:t>and keep it in safe place to restore your system if it get corrupted.</w:t>
      </w:r>
      <w:r>
        <w:rPr>
          <w:rFonts w:ascii="Verdana" w:hAnsi="Verdana" w:cs="Arial"/>
          <w:color w:val="666666"/>
          <w:sz w:val="21"/>
          <w:szCs w:val="21"/>
          <w:bdr w:val="none" w:sz="0" w:space="0" w:color="auto" w:frame="1"/>
        </w:rPr>
        <w:br/>
      </w:r>
      <w:r>
        <w:rPr>
          <w:rFonts w:ascii="inherit" w:hAnsi="inherit" w:cs="Arial"/>
          <w:b/>
          <w:bCs/>
          <w:color w:val="666666"/>
          <w:sz w:val="21"/>
          <w:szCs w:val="21"/>
          <w:bdr w:val="none" w:sz="0" w:space="0" w:color="auto" w:frame="1"/>
        </w:rPr>
        <w:t>#dd if=/dev/hdx of=/safe/location bs=512 count=1</w:t>
      </w:r>
    </w:p>
    <w:p w:rsidR="000D48CE" w:rsidRDefault="000D48CE" w:rsidP="000D48CE">
      <w:pPr>
        <w:pStyle w:val="NormalWeb"/>
        <w:shd w:val="clear" w:color="auto" w:fill="FFFFFF"/>
        <w:spacing w:before="0" w:beforeAutospacing="0" w:after="0" w:afterAutospacing="0" w:line="330" w:lineRule="atLeast"/>
        <w:textAlignment w:val="baseline"/>
        <w:rPr>
          <w:rFonts w:ascii="Arial" w:hAnsi="Arial" w:cs="Arial"/>
          <w:color w:val="666666"/>
          <w:sz w:val="21"/>
          <w:szCs w:val="21"/>
        </w:rPr>
      </w:pPr>
      <w:r>
        <w:rPr>
          <w:rFonts w:ascii="inherit" w:hAnsi="inherit" w:cs="Arial"/>
          <w:b/>
          <w:bCs/>
          <w:color w:val="6633FF"/>
          <w:sz w:val="21"/>
          <w:szCs w:val="21"/>
          <w:bdr w:val="none" w:sz="0" w:space="0" w:color="auto" w:frame="1"/>
        </w:rPr>
        <w:t>Let me explain the above command how it will work.</w:t>
      </w:r>
      <w:r>
        <w:rPr>
          <w:rFonts w:ascii="inherit" w:hAnsi="inherit" w:cs="Arial"/>
          <w:b/>
          <w:bCs/>
          <w:color w:val="6633FF"/>
          <w:sz w:val="21"/>
          <w:szCs w:val="21"/>
          <w:bdr w:val="none" w:sz="0" w:space="0" w:color="auto" w:frame="1"/>
        </w:rPr>
        <w:br/>
      </w:r>
      <w:r>
        <w:rPr>
          <w:rFonts w:ascii="inherit" w:hAnsi="inherit" w:cs="Arial"/>
          <w:b/>
          <w:bCs/>
          <w:color w:val="666666"/>
          <w:sz w:val="21"/>
          <w:szCs w:val="21"/>
          <w:bdr w:val="none" w:sz="0" w:space="0" w:color="auto" w:frame="1"/>
        </w:rPr>
        <w:t>“If”</w:t>
      </w:r>
      <w:r>
        <w:rPr>
          <w:rStyle w:val="apple-converted-space"/>
          <w:rFonts w:ascii="Verdana" w:hAnsi="Verdana" w:cs="Arial"/>
          <w:color w:val="666666"/>
          <w:sz w:val="21"/>
          <w:szCs w:val="21"/>
          <w:bdr w:val="none" w:sz="0" w:space="0" w:color="auto" w:frame="1"/>
        </w:rPr>
        <w:t> </w:t>
      </w:r>
      <w:r>
        <w:rPr>
          <w:rFonts w:ascii="Verdana" w:hAnsi="Verdana" w:cs="Arial"/>
          <w:color w:val="666666"/>
          <w:sz w:val="21"/>
          <w:szCs w:val="21"/>
          <w:bdr w:val="none" w:sz="0" w:space="0" w:color="auto" w:frame="1"/>
        </w:rPr>
        <w:t>in the command is nothing but to specify Input File, here we are specifying our input file as hard disk(if the hard disk is</w:t>
      </w:r>
      <w:r>
        <w:rPr>
          <w:rStyle w:val="apple-converted-space"/>
          <w:rFonts w:ascii="Verdana" w:hAnsi="Verdana" w:cs="Arial"/>
          <w:color w:val="666666"/>
          <w:sz w:val="21"/>
          <w:szCs w:val="21"/>
          <w:bdr w:val="none" w:sz="0" w:space="0" w:color="auto" w:frame="1"/>
        </w:rPr>
        <w:t> </w:t>
      </w:r>
      <w:r>
        <w:rPr>
          <w:rFonts w:ascii="inherit" w:hAnsi="inherit" w:cs="Arial"/>
          <w:b/>
          <w:bCs/>
          <w:color w:val="666666"/>
          <w:sz w:val="21"/>
          <w:szCs w:val="21"/>
          <w:bdr w:val="none" w:sz="0" w:space="0" w:color="auto" w:frame="1"/>
        </w:rPr>
        <w:t>/dev/hda</w:t>
      </w:r>
      <w:r>
        <w:rPr>
          <w:rStyle w:val="apple-converted-space"/>
          <w:rFonts w:ascii="Verdana" w:hAnsi="Verdana" w:cs="Arial"/>
          <w:color w:val="666666"/>
          <w:sz w:val="21"/>
          <w:szCs w:val="21"/>
          <w:bdr w:val="none" w:sz="0" w:space="0" w:color="auto" w:frame="1"/>
        </w:rPr>
        <w:t> </w:t>
      </w:r>
      <w:r>
        <w:rPr>
          <w:rFonts w:ascii="Verdana" w:hAnsi="Verdana" w:cs="Arial"/>
          <w:color w:val="666666"/>
          <w:sz w:val="21"/>
          <w:szCs w:val="21"/>
          <w:bdr w:val="none" w:sz="0" w:space="0" w:color="auto" w:frame="1"/>
        </w:rPr>
        <w:t>it is primary master, so for general purpose I given</w:t>
      </w:r>
      <w:r>
        <w:rPr>
          <w:rStyle w:val="apple-converted-space"/>
          <w:rFonts w:ascii="Verdana" w:hAnsi="Verdana" w:cs="Arial"/>
          <w:color w:val="666666"/>
          <w:sz w:val="21"/>
          <w:szCs w:val="21"/>
          <w:bdr w:val="none" w:sz="0" w:space="0" w:color="auto" w:frame="1"/>
        </w:rPr>
        <w:t> </w:t>
      </w:r>
      <w:r>
        <w:rPr>
          <w:rFonts w:ascii="inherit" w:hAnsi="inherit" w:cs="Arial"/>
          <w:b/>
          <w:bCs/>
          <w:color w:val="666666"/>
          <w:sz w:val="21"/>
          <w:szCs w:val="21"/>
          <w:bdr w:val="none" w:sz="0" w:space="0" w:color="auto" w:frame="1"/>
        </w:rPr>
        <w:t>‘x’</w:t>
      </w:r>
      <w:r>
        <w:rPr>
          <w:rFonts w:ascii="Verdana" w:hAnsi="Verdana" w:cs="Arial"/>
          <w:color w:val="666666"/>
          <w:sz w:val="21"/>
          <w:szCs w:val="21"/>
          <w:bdr w:val="none" w:sz="0" w:space="0" w:color="auto" w:frame="1"/>
        </w:rPr>
        <w:t>).</w:t>
      </w:r>
      <w:r>
        <w:rPr>
          <w:rStyle w:val="apple-converted-space"/>
          <w:rFonts w:ascii="Verdana" w:hAnsi="Verdana" w:cs="Arial"/>
          <w:color w:val="666666"/>
          <w:sz w:val="21"/>
          <w:szCs w:val="21"/>
          <w:bdr w:val="none" w:sz="0" w:space="0" w:color="auto" w:frame="1"/>
        </w:rPr>
        <w:t> </w:t>
      </w:r>
      <w:r>
        <w:rPr>
          <w:rFonts w:ascii="inherit" w:hAnsi="inherit" w:cs="Arial"/>
          <w:b/>
          <w:bCs/>
          <w:color w:val="666666"/>
          <w:sz w:val="21"/>
          <w:szCs w:val="21"/>
          <w:bdr w:val="none" w:sz="0" w:space="0" w:color="auto" w:frame="1"/>
        </w:rPr>
        <w:t>“of”</w:t>
      </w:r>
      <w:r>
        <w:rPr>
          <w:rStyle w:val="apple-converted-space"/>
          <w:rFonts w:ascii="Verdana" w:hAnsi="Verdana" w:cs="Arial"/>
          <w:color w:val="666666"/>
          <w:sz w:val="21"/>
          <w:szCs w:val="21"/>
          <w:bdr w:val="none" w:sz="0" w:space="0" w:color="auto" w:frame="1"/>
        </w:rPr>
        <w:t> </w:t>
      </w:r>
      <w:r>
        <w:rPr>
          <w:rFonts w:ascii="Verdana" w:hAnsi="Verdana" w:cs="Arial"/>
          <w:color w:val="666666"/>
          <w:sz w:val="21"/>
          <w:szCs w:val="21"/>
          <w:bdr w:val="none" w:sz="0" w:space="0" w:color="auto" w:frame="1"/>
        </w:rPr>
        <w:t>in the command is nothing but to specify Output File, here we are specifying our output file as</w:t>
      </w:r>
      <w:r>
        <w:rPr>
          <w:rStyle w:val="apple-converted-space"/>
          <w:rFonts w:ascii="Verdana" w:hAnsi="Verdana" w:cs="Arial"/>
          <w:color w:val="666666"/>
          <w:sz w:val="21"/>
          <w:szCs w:val="21"/>
          <w:bdr w:val="none" w:sz="0" w:space="0" w:color="auto" w:frame="1"/>
        </w:rPr>
        <w:t> </w:t>
      </w:r>
      <w:r>
        <w:rPr>
          <w:rFonts w:ascii="inherit" w:hAnsi="inherit" w:cs="Arial"/>
          <w:b/>
          <w:bCs/>
          <w:color w:val="666666"/>
          <w:sz w:val="21"/>
          <w:szCs w:val="21"/>
          <w:bdr w:val="none" w:sz="0" w:space="0" w:color="auto" w:frame="1"/>
        </w:rPr>
        <w:t>/safe/location.</w:t>
      </w:r>
      <w:r>
        <w:rPr>
          <w:rStyle w:val="apple-converted-space"/>
          <w:rFonts w:ascii="inherit" w:hAnsi="inherit" w:cs="Arial"/>
          <w:b/>
          <w:bCs/>
          <w:color w:val="666666"/>
          <w:sz w:val="21"/>
          <w:szCs w:val="21"/>
          <w:bdr w:val="none" w:sz="0" w:space="0" w:color="auto" w:frame="1"/>
        </w:rPr>
        <w:t> </w:t>
      </w:r>
      <w:r>
        <w:rPr>
          <w:rFonts w:ascii="Verdana" w:hAnsi="Verdana" w:cs="Arial"/>
          <w:color w:val="666666"/>
          <w:sz w:val="21"/>
          <w:szCs w:val="21"/>
          <w:bdr w:val="none" w:sz="0" w:space="0" w:color="auto" w:frame="1"/>
        </w:rPr>
        <w:t>Then</w:t>
      </w:r>
      <w:r>
        <w:rPr>
          <w:rStyle w:val="apple-converted-space"/>
          <w:rFonts w:ascii="Verdana" w:hAnsi="Verdana" w:cs="Arial"/>
          <w:color w:val="666666"/>
          <w:sz w:val="21"/>
          <w:szCs w:val="21"/>
          <w:bdr w:val="none" w:sz="0" w:space="0" w:color="auto" w:frame="1"/>
        </w:rPr>
        <w:t> </w:t>
      </w:r>
      <w:r>
        <w:rPr>
          <w:rFonts w:ascii="inherit" w:hAnsi="inherit" w:cs="Arial"/>
          <w:b/>
          <w:bCs/>
          <w:color w:val="666666"/>
          <w:sz w:val="21"/>
          <w:szCs w:val="21"/>
          <w:bdr w:val="none" w:sz="0" w:space="0" w:color="auto" w:frame="1"/>
        </w:rPr>
        <w:t>“bs”</w:t>
      </w:r>
      <w:r>
        <w:rPr>
          <w:rStyle w:val="apple-converted-space"/>
          <w:rFonts w:ascii="Verdana" w:hAnsi="Verdana" w:cs="Arial"/>
          <w:color w:val="666666"/>
          <w:sz w:val="21"/>
          <w:szCs w:val="21"/>
          <w:bdr w:val="none" w:sz="0" w:space="0" w:color="auto" w:frame="1"/>
        </w:rPr>
        <w:t> </w:t>
      </w:r>
      <w:r>
        <w:rPr>
          <w:rFonts w:ascii="Verdana" w:hAnsi="Verdana" w:cs="Arial"/>
          <w:color w:val="666666"/>
          <w:sz w:val="21"/>
          <w:szCs w:val="21"/>
          <w:bdr w:val="none" w:sz="0" w:space="0" w:color="auto" w:frame="1"/>
        </w:rPr>
        <w:t>this is nothing but</w:t>
      </w:r>
      <w:r>
        <w:rPr>
          <w:rStyle w:val="apple-converted-space"/>
          <w:rFonts w:ascii="inherit" w:hAnsi="inherit" w:cs="Arial"/>
          <w:b/>
          <w:bCs/>
          <w:color w:val="666666"/>
          <w:sz w:val="21"/>
          <w:szCs w:val="21"/>
          <w:bdr w:val="none" w:sz="0" w:space="0" w:color="auto" w:frame="1"/>
        </w:rPr>
        <w:t> </w:t>
      </w:r>
      <w:r>
        <w:rPr>
          <w:rFonts w:ascii="inherit" w:hAnsi="inherit" w:cs="Arial"/>
          <w:b/>
          <w:bCs/>
          <w:color w:val="666666"/>
          <w:sz w:val="21"/>
          <w:szCs w:val="21"/>
          <w:bdr w:val="none" w:sz="0" w:space="0" w:color="auto" w:frame="1"/>
        </w:rPr>
        <w:t>block size</w:t>
      </w:r>
      <w:r>
        <w:rPr>
          <w:rStyle w:val="apple-converted-space"/>
          <w:rFonts w:ascii="Verdana" w:hAnsi="Verdana" w:cs="Arial"/>
          <w:color w:val="666666"/>
          <w:sz w:val="21"/>
          <w:szCs w:val="21"/>
          <w:bdr w:val="none" w:sz="0" w:space="0" w:color="auto" w:frame="1"/>
        </w:rPr>
        <w:t> </w:t>
      </w:r>
      <w:r>
        <w:rPr>
          <w:rFonts w:ascii="Verdana" w:hAnsi="Verdana" w:cs="Arial"/>
          <w:color w:val="666666"/>
          <w:sz w:val="21"/>
          <w:szCs w:val="21"/>
          <w:bdr w:val="none" w:sz="0" w:space="0" w:color="auto" w:frame="1"/>
        </w:rPr>
        <w:t>to write in to hard disk. And then</w:t>
      </w:r>
      <w:r>
        <w:rPr>
          <w:rStyle w:val="apple-converted-space"/>
          <w:rFonts w:ascii="Verdana" w:hAnsi="Verdana" w:cs="Arial"/>
          <w:color w:val="666666"/>
          <w:sz w:val="21"/>
          <w:szCs w:val="21"/>
          <w:bdr w:val="none" w:sz="0" w:space="0" w:color="auto" w:frame="1"/>
        </w:rPr>
        <w:t> </w:t>
      </w:r>
      <w:r>
        <w:rPr>
          <w:rFonts w:ascii="inherit" w:hAnsi="inherit" w:cs="Arial"/>
          <w:b/>
          <w:bCs/>
          <w:color w:val="666666"/>
          <w:sz w:val="21"/>
          <w:szCs w:val="21"/>
          <w:bdr w:val="none" w:sz="0" w:space="0" w:color="auto" w:frame="1"/>
        </w:rPr>
        <w:t>“count”</w:t>
      </w:r>
      <w:r>
        <w:rPr>
          <w:rStyle w:val="apple-converted-space"/>
          <w:rFonts w:ascii="Verdana" w:hAnsi="Verdana" w:cs="Arial"/>
          <w:color w:val="666666"/>
          <w:sz w:val="21"/>
          <w:szCs w:val="21"/>
          <w:bdr w:val="none" w:sz="0" w:space="0" w:color="auto" w:frame="1"/>
        </w:rPr>
        <w:t> </w:t>
      </w:r>
      <w:r>
        <w:rPr>
          <w:rFonts w:ascii="Verdana" w:hAnsi="Verdana" w:cs="Arial"/>
          <w:color w:val="666666"/>
          <w:sz w:val="21"/>
          <w:szCs w:val="21"/>
          <w:bdr w:val="none" w:sz="0" w:space="0" w:color="auto" w:frame="1"/>
        </w:rPr>
        <w:t>nothing but how many times you want to write date this many</w:t>
      </w:r>
      <w:r>
        <w:rPr>
          <w:rStyle w:val="apple-converted-space"/>
          <w:rFonts w:ascii="Verdana" w:hAnsi="Verdana" w:cs="Arial"/>
          <w:color w:val="666666"/>
          <w:sz w:val="21"/>
          <w:szCs w:val="21"/>
          <w:bdr w:val="none" w:sz="0" w:space="0" w:color="auto" w:frame="1"/>
        </w:rPr>
        <w:t> </w:t>
      </w:r>
      <w:r>
        <w:rPr>
          <w:rFonts w:ascii="inherit" w:hAnsi="inherit" w:cs="Arial"/>
          <w:b/>
          <w:bCs/>
          <w:color w:val="666666"/>
          <w:sz w:val="21"/>
          <w:szCs w:val="21"/>
          <w:bdr w:val="none" w:sz="0" w:space="0" w:color="auto" w:frame="1"/>
        </w:rPr>
        <w:t>block sizes</w:t>
      </w:r>
      <w:r>
        <w:rPr>
          <w:rFonts w:ascii="Verdana" w:hAnsi="Verdana" w:cs="Arial"/>
          <w:color w:val="666666"/>
          <w:sz w:val="21"/>
          <w:szCs w:val="21"/>
          <w:bdr w:val="none" w:sz="0" w:space="0" w:color="auto" w:frame="1"/>
        </w:rPr>
        <w:t>. Here in this example</w:t>
      </w:r>
      <w:r>
        <w:rPr>
          <w:rStyle w:val="apple-converted-space"/>
          <w:rFonts w:ascii="Verdana" w:hAnsi="Verdana" w:cs="Arial"/>
          <w:color w:val="666666"/>
          <w:sz w:val="21"/>
          <w:szCs w:val="21"/>
          <w:bdr w:val="none" w:sz="0" w:space="0" w:color="auto" w:frame="1"/>
        </w:rPr>
        <w:t> </w:t>
      </w:r>
      <w:r>
        <w:rPr>
          <w:rFonts w:ascii="inherit" w:hAnsi="inherit" w:cs="Arial"/>
          <w:b/>
          <w:bCs/>
          <w:color w:val="666666"/>
          <w:sz w:val="21"/>
          <w:szCs w:val="21"/>
          <w:bdr w:val="none" w:sz="0" w:space="0" w:color="auto" w:frame="1"/>
        </w:rPr>
        <w:t>count=1</w:t>
      </w:r>
      <w:r>
        <w:rPr>
          <w:rStyle w:val="apple-converted-space"/>
          <w:rFonts w:ascii="Verdana" w:hAnsi="Verdana" w:cs="Arial"/>
          <w:color w:val="666666"/>
          <w:sz w:val="21"/>
          <w:szCs w:val="21"/>
          <w:bdr w:val="none" w:sz="0" w:space="0" w:color="auto" w:frame="1"/>
        </w:rPr>
        <w:t> </w:t>
      </w:r>
      <w:r>
        <w:rPr>
          <w:rFonts w:ascii="Verdana" w:hAnsi="Verdana" w:cs="Arial"/>
          <w:color w:val="666666"/>
          <w:sz w:val="21"/>
          <w:szCs w:val="21"/>
          <w:bdr w:val="none" w:sz="0" w:space="0" w:color="auto" w:frame="1"/>
        </w:rPr>
        <w:t>that means first</w:t>
      </w:r>
      <w:r>
        <w:rPr>
          <w:rStyle w:val="apple-converted-space"/>
          <w:rFonts w:ascii="Verdana" w:hAnsi="Verdana" w:cs="Arial"/>
          <w:color w:val="666666"/>
          <w:sz w:val="21"/>
          <w:szCs w:val="21"/>
          <w:bdr w:val="none" w:sz="0" w:space="0" w:color="auto" w:frame="1"/>
        </w:rPr>
        <w:t> </w:t>
      </w:r>
      <w:r>
        <w:rPr>
          <w:rFonts w:ascii="inherit" w:hAnsi="inherit" w:cs="Arial"/>
          <w:b/>
          <w:bCs/>
          <w:color w:val="666666"/>
          <w:sz w:val="21"/>
          <w:szCs w:val="21"/>
          <w:bdr w:val="none" w:sz="0" w:space="0" w:color="auto" w:frame="1"/>
        </w:rPr>
        <w:t>512 bytes</w:t>
      </w:r>
      <w:r>
        <w:rPr>
          <w:rStyle w:val="apple-converted-space"/>
          <w:rFonts w:ascii="Verdana" w:hAnsi="Verdana" w:cs="Arial"/>
          <w:color w:val="666666"/>
          <w:sz w:val="21"/>
          <w:szCs w:val="21"/>
          <w:bdr w:val="none" w:sz="0" w:space="0" w:color="auto" w:frame="1"/>
        </w:rPr>
        <w:t> </w:t>
      </w:r>
      <w:r>
        <w:rPr>
          <w:rFonts w:ascii="Verdana" w:hAnsi="Verdana" w:cs="Arial"/>
          <w:color w:val="666666"/>
          <w:sz w:val="21"/>
          <w:szCs w:val="21"/>
          <w:bdr w:val="none" w:sz="0" w:space="0" w:color="auto" w:frame="1"/>
        </w:rPr>
        <w:t>of the hard disk is copied to the specified location.</w:t>
      </w:r>
    </w:p>
    <w:p w:rsidR="000D48CE" w:rsidRDefault="000D48CE" w:rsidP="000D48CE">
      <w:pPr>
        <w:pStyle w:val="NormalWeb"/>
        <w:shd w:val="clear" w:color="auto" w:fill="FFFFFF"/>
        <w:spacing w:before="0" w:beforeAutospacing="0" w:after="0" w:afterAutospacing="0" w:line="330" w:lineRule="atLeast"/>
        <w:textAlignment w:val="baseline"/>
        <w:rPr>
          <w:rFonts w:ascii="Arial" w:hAnsi="Arial" w:cs="Arial"/>
          <w:color w:val="666666"/>
          <w:sz w:val="21"/>
          <w:szCs w:val="21"/>
        </w:rPr>
      </w:pPr>
      <w:r>
        <w:rPr>
          <w:rFonts w:ascii="inherit" w:hAnsi="inherit" w:cs="Arial"/>
          <w:b/>
          <w:bCs/>
          <w:color w:val="6633FF"/>
          <w:sz w:val="21"/>
          <w:szCs w:val="21"/>
          <w:bdr w:val="none" w:sz="0" w:space="0" w:color="auto" w:frame="1"/>
        </w:rPr>
        <w:t>3.How to restore the MBR?</w:t>
      </w:r>
      <w:r>
        <w:rPr>
          <w:rFonts w:ascii="inherit" w:hAnsi="inherit" w:cs="Arial"/>
          <w:b/>
          <w:bCs/>
          <w:color w:val="6633FF"/>
          <w:sz w:val="21"/>
          <w:szCs w:val="21"/>
          <w:bdr w:val="none" w:sz="0" w:space="0" w:color="auto" w:frame="1"/>
        </w:rPr>
        <w:br/>
      </w:r>
      <w:r>
        <w:rPr>
          <w:rFonts w:ascii="Verdana" w:hAnsi="Verdana" w:cs="Arial"/>
          <w:b/>
          <w:bCs/>
          <w:color w:val="666666"/>
          <w:sz w:val="21"/>
          <w:szCs w:val="21"/>
          <w:bdr w:val="none" w:sz="0" w:space="0" w:color="auto" w:frame="1"/>
        </w:rPr>
        <w:t>#dd if=/safe/location of=/dev/hdx bs=512 count=1</w:t>
      </w:r>
    </w:p>
    <w:p w:rsidR="000D48CE" w:rsidRDefault="000D48CE" w:rsidP="000D48CE">
      <w:pPr>
        <w:pStyle w:val="NormalWeb"/>
        <w:shd w:val="clear" w:color="auto" w:fill="FFFFFF"/>
        <w:spacing w:before="0" w:beforeAutospacing="0" w:after="0" w:afterAutospacing="0" w:line="330" w:lineRule="atLeast"/>
        <w:textAlignment w:val="baseline"/>
        <w:rPr>
          <w:ins w:id="0" w:author="Unknown"/>
          <w:rFonts w:ascii="Arial" w:hAnsi="Arial" w:cs="Arial"/>
          <w:color w:val="666666"/>
          <w:sz w:val="21"/>
          <w:szCs w:val="21"/>
        </w:rPr>
      </w:pPr>
      <w:ins w:id="1" w:author="Unknown">
        <w:r>
          <w:rPr>
            <w:rFonts w:ascii="inherit" w:hAnsi="inherit" w:cs="Arial"/>
            <w:b/>
            <w:bCs/>
            <w:color w:val="6633FF"/>
            <w:sz w:val="21"/>
            <w:szCs w:val="21"/>
            <w:bdr w:val="none" w:sz="0" w:space="0" w:color="auto" w:frame="1"/>
          </w:rPr>
          <w:t>Note :</w:t>
        </w:r>
        <w:r>
          <w:rPr>
            <w:rStyle w:val="apple-converted-space"/>
            <w:rFonts w:ascii="Verdana" w:hAnsi="Verdana" w:cs="Arial"/>
            <w:color w:val="666666"/>
            <w:sz w:val="21"/>
            <w:szCs w:val="21"/>
            <w:bdr w:val="none" w:sz="0" w:space="0" w:color="auto" w:frame="1"/>
          </w:rPr>
          <w:t> </w:t>
        </w:r>
        <w:r>
          <w:rPr>
            <w:rFonts w:ascii="Verdana" w:hAnsi="Verdana" w:cs="Arial"/>
            <w:color w:val="666666"/>
            <w:sz w:val="21"/>
            <w:szCs w:val="21"/>
            <w:bdr w:val="none" w:sz="0" w:space="0" w:color="auto" w:frame="1"/>
          </w:rPr>
          <w:t>Please replace</w:t>
        </w:r>
        <w:r>
          <w:rPr>
            <w:rStyle w:val="apple-converted-space"/>
            <w:rFonts w:ascii="Verdana" w:hAnsi="Verdana" w:cs="Arial"/>
            <w:color w:val="666666"/>
            <w:sz w:val="21"/>
            <w:szCs w:val="21"/>
            <w:bdr w:val="none" w:sz="0" w:space="0" w:color="auto" w:frame="1"/>
          </w:rPr>
          <w:t> </w:t>
        </w:r>
        <w:r>
          <w:rPr>
            <w:rFonts w:ascii="inherit" w:hAnsi="inherit" w:cs="Arial"/>
            <w:b/>
            <w:bCs/>
            <w:color w:val="666666"/>
            <w:sz w:val="21"/>
            <w:szCs w:val="21"/>
            <w:bdr w:val="none" w:sz="0" w:space="0" w:color="auto" w:frame="1"/>
          </w:rPr>
          <w:t>“hdx”</w:t>
        </w:r>
        <w:r>
          <w:rPr>
            <w:rStyle w:val="apple-converted-space"/>
            <w:rFonts w:ascii="Verdana" w:hAnsi="Verdana" w:cs="Arial"/>
            <w:color w:val="666666"/>
            <w:sz w:val="21"/>
            <w:szCs w:val="21"/>
            <w:bdr w:val="none" w:sz="0" w:space="0" w:color="auto" w:frame="1"/>
          </w:rPr>
          <w:t> </w:t>
        </w:r>
        <w:r>
          <w:rPr>
            <w:rFonts w:ascii="Verdana" w:hAnsi="Verdana" w:cs="Arial"/>
            <w:color w:val="666666"/>
            <w:sz w:val="21"/>
            <w:szCs w:val="21"/>
            <w:bdr w:val="none" w:sz="0" w:space="0" w:color="auto" w:frame="1"/>
          </w:rPr>
          <w:t>with your</w:t>
        </w:r>
        <w:r>
          <w:rPr>
            <w:rStyle w:val="apple-converted-space"/>
            <w:rFonts w:ascii="Verdana" w:hAnsi="Verdana" w:cs="Arial"/>
            <w:color w:val="666666"/>
            <w:sz w:val="21"/>
            <w:szCs w:val="21"/>
            <w:bdr w:val="none" w:sz="0" w:space="0" w:color="auto" w:frame="1"/>
          </w:rPr>
          <w:t> </w:t>
        </w:r>
        <w:r>
          <w:rPr>
            <w:rFonts w:ascii="inherit" w:hAnsi="inherit" w:cs="Arial"/>
            <w:b/>
            <w:bCs/>
            <w:color w:val="666666"/>
            <w:sz w:val="21"/>
            <w:szCs w:val="21"/>
            <w:bdr w:val="none" w:sz="0" w:space="0" w:color="auto" w:frame="1"/>
          </w:rPr>
          <w:t>hard disk</w:t>
        </w:r>
        <w:r>
          <w:rPr>
            <w:rStyle w:val="apple-converted-space"/>
            <w:rFonts w:ascii="Verdana" w:hAnsi="Verdana" w:cs="Arial"/>
            <w:color w:val="666666"/>
            <w:sz w:val="21"/>
            <w:szCs w:val="21"/>
            <w:bdr w:val="none" w:sz="0" w:space="0" w:color="auto" w:frame="1"/>
          </w:rPr>
          <w:t> </w:t>
        </w:r>
        <w:r>
          <w:rPr>
            <w:rFonts w:ascii="Verdana" w:hAnsi="Verdana" w:cs="Arial"/>
            <w:color w:val="666666"/>
            <w:sz w:val="21"/>
            <w:szCs w:val="21"/>
            <w:bdr w:val="none" w:sz="0" w:space="0" w:color="auto" w:frame="1"/>
          </w:rPr>
          <w:t>name.</w:t>
        </w:r>
        <w:r>
          <w:rPr>
            <w:rFonts w:ascii="Verdana" w:hAnsi="Verdana" w:cs="Arial"/>
            <w:color w:val="666666"/>
            <w:sz w:val="21"/>
            <w:szCs w:val="21"/>
            <w:bdr w:val="none" w:sz="0" w:space="0" w:color="auto" w:frame="1"/>
          </w:rPr>
          <w:br/>
          <w:t>This is bit complex,</w:t>
        </w:r>
        <w:r>
          <w:rPr>
            <w:rStyle w:val="apple-converted-space"/>
            <w:rFonts w:ascii="Verdana" w:hAnsi="Verdana" w:cs="Arial"/>
            <w:color w:val="666666"/>
            <w:sz w:val="21"/>
            <w:szCs w:val="21"/>
            <w:bdr w:val="none" w:sz="0" w:space="0" w:color="auto" w:frame="1"/>
          </w:rPr>
          <w:t> </w:t>
        </w:r>
        <w:r>
          <w:rPr>
            <w:rFonts w:ascii="inherit" w:hAnsi="inherit" w:cs="Arial"/>
            <w:b/>
            <w:bCs/>
            <w:color w:val="666666"/>
            <w:sz w:val="21"/>
            <w:szCs w:val="21"/>
            <w:bdr w:val="none" w:sz="0" w:space="0" w:color="auto" w:frame="1"/>
          </w:rPr>
          <w:t>Is there any other way to restore MBR?</w:t>
        </w:r>
        <w:r>
          <w:rPr>
            <w:rFonts w:ascii="inherit" w:hAnsi="inherit" w:cs="Arial"/>
            <w:b/>
            <w:bCs/>
            <w:color w:val="666666"/>
            <w:sz w:val="21"/>
            <w:szCs w:val="21"/>
            <w:bdr w:val="none" w:sz="0" w:space="0" w:color="auto" w:frame="1"/>
          </w:rPr>
          <w:br/>
        </w:r>
        <w:r>
          <w:rPr>
            <w:rFonts w:ascii="Verdana" w:hAnsi="Verdana" w:cs="Arial"/>
            <w:color w:val="666666"/>
            <w:sz w:val="21"/>
            <w:szCs w:val="21"/>
            <w:bdr w:val="none" w:sz="0" w:space="0" w:color="auto" w:frame="1"/>
          </w:rPr>
          <w:t>Yes, if you have Linux or Windows bootable CD, we can easily restore your MBR if you forgot to take backup(And this method is very much easy to do restoration of MBR when compared to previous method).</w:t>
        </w:r>
      </w:ins>
    </w:p>
    <w:p w:rsidR="000D48CE" w:rsidRDefault="000D48CE" w:rsidP="000D48CE">
      <w:pPr>
        <w:pStyle w:val="NormalWeb"/>
        <w:shd w:val="clear" w:color="auto" w:fill="FFFFFF"/>
        <w:spacing w:before="0" w:beforeAutospacing="0" w:after="0" w:afterAutospacing="0" w:line="330" w:lineRule="atLeast"/>
        <w:textAlignment w:val="baseline"/>
        <w:rPr>
          <w:ins w:id="2" w:author="Unknown"/>
          <w:rFonts w:ascii="Arial" w:hAnsi="Arial" w:cs="Arial"/>
          <w:color w:val="666666"/>
          <w:sz w:val="21"/>
          <w:szCs w:val="21"/>
        </w:rPr>
      </w:pPr>
      <w:ins w:id="3" w:author="Unknown">
        <w:r>
          <w:rPr>
            <w:rFonts w:ascii="inherit" w:hAnsi="inherit" w:cs="Arial"/>
            <w:b/>
            <w:bCs/>
            <w:color w:val="6633FF"/>
            <w:sz w:val="21"/>
            <w:szCs w:val="21"/>
            <w:bdr w:val="none" w:sz="0" w:space="0" w:color="auto" w:frame="1"/>
          </w:rPr>
          <w:lastRenderedPageBreak/>
          <w:t>Method1 :</w:t>
        </w:r>
        <w:r>
          <w:rPr>
            <w:rStyle w:val="apple-converted-space"/>
            <w:rFonts w:ascii="inherit" w:hAnsi="inherit" w:cs="Arial"/>
            <w:b/>
            <w:bCs/>
            <w:color w:val="6633FF"/>
            <w:sz w:val="21"/>
            <w:szCs w:val="21"/>
            <w:bdr w:val="none" w:sz="0" w:space="0" w:color="auto" w:frame="1"/>
          </w:rPr>
          <w:t> </w:t>
        </w:r>
        <w:r>
          <w:rPr>
            <w:rFonts w:ascii="Verdana" w:hAnsi="Verdana" w:cs="Arial"/>
            <w:color w:val="666666"/>
            <w:sz w:val="21"/>
            <w:szCs w:val="21"/>
            <w:bdr w:val="none" w:sz="0" w:space="0" w:color="auto" w:frame="1"/>
          </w:rPr>
          <w:t>With Redhat Linux bootable CD.</w:t>
        </w:r>
        <w:r>
          <w:rPr>
            <w:rFonts w:ascii="Verdana" w:hAnsi="Verdana" w:cs="Arial"/>
            <w:color w:val="666666"/>
            <w:sz w:val="21"/>
            <w:szCs w:val="21"/>
            <w:bdr w:val="none" w:sz="0" w:space="0" w:color="auto" w:frame="1"/>
          </w:rPr>
          <w:br/>
          <w:t>For this you have to boot your system to</w:t>
        </w:r>
        <w:r>
          <w:rPr>
            <w:rStyle w:val="apple-converted-space"/>
            <w:rFonts w:ascii="Verdana" w:hAnsi="Verdana" w:cs="Arial"/>
            <w:color w:val="666666"/>
            <w:sz w:val="21"/>
            <w:szCs w:val="21"/>
            <w:bdr w:val="none" w:sz="0" w:space="0" w:color="auto" w:frame="1"/>
          </w:rPr>
          <w:t> </w:t>
        </w:r>
        <w:r>
          <w:rPr>
            <w:rFonts w:ascii="inherit" w:hAnsi="inherit" w:cs="Arial"/>
            <w:b/>
            <w:bCs/>
            <w:color w:val="666666"/>
            <w:sz w:val="21"/>
            <w:szCs w:val="21"/>
            <w:bdr w:val="none" w:sz="0" w:space="0" w:color="auto" w:frame="1"/>
          </w:rPr>
          <w:t>rescue mode</w:t>
        </w:r>
        <w:r>
          <w:rPr>
            <w:rFonts w:ascii="Verdana" w:hAnsi="Verdana" w:cs="Arial"/>
            <w:color w:val="666666"/>
            <w:sz w:val="21"/>
            <w:szCs w:val="21"/>
            <w:bdr w:val="none" w:sz="0" w:space="0" w:color="auto" w:frame="1"/>
          </w:rPr>
          <w:t>, then mount your file system to rescue mode and execute below command to restore your MBR</w:t>
        </w:r>
        <w:r>
          <w:rPr>
            <w:rFonts w:ascii="Verdana" w:hAnsi="Verdana" w:cs="Arial"/>
            <w:color w:val="666666"/>
            <w:sz w:val="21"/>
            <w:szCs w:val="21"/>
            <w:bdr w:val="none" w:sz="0" w:space="0" w:color="auto" w:frame="1"/>
          </w:rPr>
          <w:br/>
        </w:r>
        <w:r>
          <w:rPr>
            <w:rFonts w:ascii="inherit" w:hAnsi="inherit" w:cs="Arial"/>
            <w:b/>
            <w:bCs/>
            <w:color w:val="666666"/>
            <w:sz w:val="21"/>
            <w:szCs w:val="21"/>
            <w:bdr w:val="none" w:sz="0" w:space="0" w:color="auto" w:frame="1"/>
          </w:rPr>
          <w:t>#grub-install /dev/hdx</w:t>
        </w:r>
      </w:ins>
    </w:p>
    <w:p w:rsidR="000D48CE" w:rsidRDefault="000D48CE" w:rsidP="000D48CE">
      <w:pPr>
        <w:pStyle w:val="NormalWeb"/>
        <w:shd w:val="clear" w:color="auto" w:fill="FFFFFF"/>
        <w:spacing w:before="0" w:beforeAutospacing="0" w:after="0" w:afterAutospacing="0" w:line="330" w:lineRule="atLeast"/>
        <w:textAlignment w:val="baseline"/>
        <w:rPr>
          <w:ins w:id="4" w:author="Unknown"/>
          <w:rFonts w:ascii="Arial" w:hAnsi="Arial" w:cs="Arial"/>
          <w:color w:val="666666"/>
          <w:sz w:val="21"/>
          <w:szCs w:val="21"/>
        </w:rPr>
      </w:pPr>
      <w:ins w:id="5" w:author="Unknown">
        <w:r>
          <w:rPr>
            <w:rFonts w:ascii="inherit" w:hAnsi="inherit" w:cs="Arial"/>
            <w:b/>
            <w:bCs/>
            <w:color w:val="6633FF"/>
            <w:sz w:val="21"/>
            <w:szCs w:val="21"/>
            <w:bdr w:val="none" w:sz="0" w:space="0" w:color="auto" w:frame="1"/>
          </w:rPr>
          <w:t>Note :</w:t>
        </w:r>
        <w:r>
          <w:rPr>
            <w:rStyle w:val="apple-converted-space"/>
            <w:rFonts w:ascii="Verdana" w:hAnsi="Verdana" w:cs="Arial"/>
            <w:color w:val="666666"/>
            <w:sz w:val="21"/>
            <w:szCs w:val="21"/>
            <w:bdr w:val="none" w:sz="0" w:space="0" w:color="auto" w:frame="1"/>
          </w:rPr>
          <w:t> </w:t>
        </w:r>
        <w:r>
          <w:rPr>
            <w:rFonts w:ascii="Verdana" w:hAnsi="Verdana" w:cs="Arial"/>
            <w:color w:val="666666"/>
            <w:sz w:val="21"/>
            <w:szCs w:val="21"/>
            <w:bdr w:val="none" w:sz="0" w:space="0" w:color="auto" w:frame="1"/>
          </w:rPr>
          <w:t>Please replace</w:t>
        </w:r>
        <w:r>
          <w:rPr>
            <w:rStyle w:val="apple-converted-space"/>
            <w:rFonts w:ascii="Verdana" w:hAnsi="Verdana" w:cs="Arial"/>
            <w:color w:val="666666"/>
            <w:sz w:val="21"/>
            <w:szCs w:val="21"/>
            <w:bdr w:val="none" w:sz="0" w:space="0" w:color="auto" w:frame="1"/>
          </w:rPr>
          <w:t> </w:t>
        </w:r>
        <w:r>
          <w:rPr>
            <w:rFonts w:ascii="inherit" w:hAnsi="inherit" w:cs="Arial"/>
            <w:b/>
            <w:bCs/>
            <w:color w:val="666666"/>
            <w:sz w:val="21"/>
            <w:szCs w:val="21"/>
            <w:bdr w:val="none" w:sz="0" w:space="0" w:color="auto" w:frame="1"/>
          </w:rPr>
          <w:t>hdx</w:t>
        </w:r>
        <w:r>
          <w:rPr>
            <w:rStyle w:val="apple-converted-space"/>
            <w:rFonts w:ascii="inherit" w:hAnsi="inherit" w:cs="Arial"/>
            <w:b/>
            <w:bCs/>
            <w:color w:val="666666"/>
            <w:sz w:val="21"/>
            <w:szCs w:val="21"/>
            <w:bdr w:val="none" w:sz="0" w:space="0" w:color="auto" w:frame="1"/>
          </w:rPr>
          <w:t> </w:t>
        </w:r>
        <w:r>
          <w:rPr>
            <w:rFonts w:ascii="Verdana" w:hAnsi="Verdana" w:cs="Arial"/>
            <w:color w:val="666666"/>
            <w:sz w:val="21"/>
            <w:szCs w:val="21"/>
            <w:bdr w:val="none" w:sz="0" w:space="0" w:color="auto" w:frame="1"/>
          </w:rPr>
          <w:t>with your</w:t>
        </w:r>
        <w:r>
          <w:rPr>
            <w:rStyle w:val="apple-converted-space"/>
            <w:rFonts w:ascii="Verdana" w:hAnsi="Verdana" w:cs="Arial"/>
            <w:color w:val="666666"/>
            <w:sz w:val="21"/>
            <w:szCs w:val="21"/>
            <w:bdr w:val="none" w:sz="0" w:space="0" w:color="auto" w:frame="1"/>
          </w:rPr>
          <w:t> </w:t>
        </w:r>
        <w:r>
          <w:rPr>
            <w:rFonts w:ascii="inherit" w:hAnsi="inherit" w:cs="Arial"/>
            <w:b/>
            <w:bCs/>
            <w:color w:val="666666"/>
            <w:sz w:val="21"/>
            <w:szCs w:val="21"/>
            <w:bdr w:val="none" w:sz="0" w:space="0" w:color="auto" w:frame="1"/>
          </w:rPr>
          <w:t>hard disk</w:t>
        </w:r>
        <w:r>
          <w:rPr>
            <w:rStyle w:val="apple-converted-space"/>
            <w:rFonts w:ascii="Verdana" w:hAnsi="Verdana" w:cs="Arial"/>
            <w:color w:val="666666"/>
            <w:sz w:val="21"/>
            <w:szCs w:val="21"/>
            <w:bdr w:val="none" w:sz="0" w:space="0" w:color="auto" w:frame="1"/>
          </w:rPr>
          <w:t> </w:t>
        </w:r>
        <w:r>
          <w:rPr>
            <w:rFonts w:ascii="Verdana" w:hAnsi="Verdana" w:cs="Arial"/>
            <w:color w:val="666666"/>
            <w:sz w:val="21"/>
            <w:szCs w:val="21"/>
            <w:bdr w:val="none" w:sz="0" w:space="0" w:color="auto" w:frame="1"/>
          </w:rPr>
          <w:t>name. After that you just reboot your system. Your system will be live and working.</w:t>
        </w:r>
      </w:ins>
    </w:p>
    <w:p w:rsidR="000D48CE" w:rsidRDefault="000D48CE" w:rsidP="000D48CE">
      <w:pPr>
        <w:pStyle w:val="NormalWeb"/>
        <w:shd w:val="clear" w:color="auto" w:fill="FFFFFF"/>
        <w:spacing w:before="0" w:beforeAutospacing="0" w:after="0" w:afterAutospacing="0" w:line="330" w:lineRule="atLeast"/>
        <w:textAlignment w:val="baseline"/>
        <w:rPr>
          <w:ins w:id="6" w:author="Unknown"/>
          <w:rFonts w:ascii="Arial" w:hAnsi="Arial" w:cs="Arial"/>
          <w:color w:val="666666"/>
          <w:sz w:val="21"/>
          <w:szCs w:val="21"/>
        </w:rPr>
      </w:pPr>
      <w:ins w:id="7" w:author="Unknown">
        <w:r>
          <w:rPr>
            <w:rFonts w:ascii="inherit" w:hAnsi="inherit" w:cs="Arial"/>
            <w:b/>
            <w:bCs/>
            <w:color w:val="6633FF"/>
            <w:sz w:val="21"/>
            <w:szCs w:val="21"/>
            <w:bdr w:val="none" w:sz="0" w:space="0" w:color="auto" w:frame="1"/>
          </w:rPr>
          <w:t>Method2 :</w:t>
        </w:r>
        <w:r>
          <w:rPr>
            <w:rStyle w:val="apple-converted-space"/>
            <w:rFonts w:ascii="inherit" w:hAnsi="inherit" w:cs="Arial"/>
            <w:b/>
            <w:bCs/>
            <w:color w:val="6633FF"/>
            <w:sz w:val="21"/>
            <w:szCs w:val="21"/>
            <w:bdr w:val="none" w:sz="0" w:space="0" w:color="auto" w:frame="1"/>
          </w:rPr>
          <w:t> </w:t>
        </w:r>
        <w:r>
          <w:rPr>
            <w:rFonts w:ascii="Verdana" w:hAnsi="Verdana" w:cs="Arial"/>
            <w:color w:val="666666"/>
            <w:sz w:val="21"/>
            <w:szCs w:val="21"/>
            <w:bdr w:val="none" w:sz="0" w:space="0" w:color="auto" w:frame="1"/>
          </w:rPr>
          <w:t>With Windows XP bootable CD.</w:t>
        </w:r>
        <w:r>
          <w:rPr>
            <w:rFonts w:ascii="Verdana" w:hAnsi="Verdana" w:cs="Arial"/>
            <w:color w:val="666666"/>
            <w:sz w:val="21"/>
            <w:szCs w:val="21"/>
            <w:bdr w:val="none" w:sz="0" w:space="0" w:color="auto" w:frame="1"/>
          </w:rPr>
          <w:br/>
        </w:r>
        <w:r>
          <w:rPr>
            <w:rFonts w:ascii="inherit" w:hAnsi="inherit" w:cs="Arial"/>
            <w:b/>
            <w:bCs/>
            <w:color w:val="6633FF"/>
            <w:sz w:val="21"/>
            <w:szCs w:val="21"/>
            <w:bdr w:val="none" w:sz="0" w:space="0" w:color="auto" w:frame="1"/>
          </w:rPr>
          <w:t>Step1 :</w:t>
        </w:r>
        <w:r>
          <w:rPr>
            <w:rStyle w:val="apple-converted-space"/>
            <w:rFonts w:ascii="inherit" w:hAnsi="inherit" w:cs="Arial"/>
            <w:b/>
            <w:bCs/>
            <w:color w:val="6633FF"/>
            <w:sz w:val="21"/>
            <w:szCs w:val="21"/>
            <w:bdr w:val="none" w:sz="0" w:space="0" w:color="auto" w:frame="1"/>
          </w:rPr>
          <w:t> </w:t>
        </w:r>
        <w:r>
          <w:rPr>
            <w:rFonts w:ascii="Verdana" w:hAnsi="Verdana" w:cs="Arial"/>
            <w:color w:val="666666"/>
            <w:sz w:val="21"/>
            <w:szCs w:val="21"/>
            <w:bdr w:val="none" w:sz="0" w:space="0" w:color="auto" w:frame="1"/>
          </w:rPr>
          <w:t>Boot the system with XP bootable cd</w:t>
        </w:r>
        <w:r>
          <w:rPr>
            <w:rFonts w:ascii="Verdana" w:hAnsi="Verdana" w:cs="Arial"/>
            <w:color w:val="666666"/>
            <w:sz w:val="21"/>
            <w:szCs w:val="21"/>
            <w:bdr w:val="none" w:sz="0" w:space="0" w:color="auto" w:frame="1"/>
          </w:rPr>
          <w:br/>
        </w:r>
        <w:r>
          <w:rPr>
            <w:rFonts w:ascii="inherit" w:hAnsi="inherit" w:cs="Arial"/>
            <w:b/>
            <w:bCs/>
            <w:color w:val="6633FF"/>
            <w:sz w:val="21"/>
            <w:szCs w:val="21"/>
            <w:bdr w:val="none" w:sz="0" w:space="0" w:color="auto" w:frame="1"/>
          </w:rPr>
          <w:t>Step2 :</w:t>
        </w:r>
        <w:r>
          <w:rPr>
            <w:rStyle w:val="apple-converted-space"/>
            <w:rFonts w:ascii="inherit" w:hAnsi="inherit" w:cs="Arial"/>
            <w:b/>
            <w:bCs/>
            <w:color w:val="6633FF"/>
            <w:sz w:val="21"/>
            <w:szCs w:val="21"/>
            <w:bdr w:val="none" w:sz="0" w:space="0" w:color="auto" w:frame="1"/>
          </w:rPr>
          <w:t> </w:t>
        </w:r>
        <w:r>
          <w:rPr>
            <w:rFonts w:ascii="Verdana" w:hAnsi="Verdana" w:cs="Arial"/>
            <w:color w:val="666666"/>
            <w:sz w:val="21"/>
            <w:szCs w:val="21"/>
            <w:bdr w:val="none" w:sz="0" w:space="0" w:color="auto" w:frame="1"/>
          </w:rPr>
          <w:t>Press</w:t>
        </w:r>
        <w:r>
          <w:rPr>
            <w:rStyle w:val="apple-converted-space"/>
            <w:rFonts w:ascii="Verdana" w:hAnsi="Verdana" w:cs="Arial"/>
            <w:color w:val="666666"/>
            <w:sz w:val="21"/>
            <w:szCs w:val="21"/>
            <w:bdr w:val="none" w:sz="0" w:space="0" w:color="auto" w:frame="1"/>
          </w:rPr>
          <w:t> </w:t>
        </w:r>
        <w:r>
          <w:rPr>
            <w:rFonts w:ascii="inherit" w:hAnsi="inherit" w:cs="Arial"/>
            <w:b/>
            <w:bCs/>
            <w:color w:val="666666"/>
            <w:sz w:val="21"/>
            <w:szCs w:val="21"/>
            <w:bdr w:val="none" w:sz="0" w:space="0" w:color="auto" w:frame="1"/>
          </w:rPr>
          <w:t>f8</w:t>
        </w:r>
        <w:r>
          <w:rPr>
            <w:rStyle w:val="apple-converted-space"/>
            <w:rFonts w:ascii="Verdana" w:hAnsi="Verdana" w:cs="Arial"/>
            <w:color w:val="666666"/>
            <w:sz w:val="21"/>
            <w:szCs w:val="21"/>
            <w:bdr w:val="none" w:sz="0" w:space="0" w:color="auto" w:frame="1"/>
          </w:rPr>
          <w:t> </w:t>
        </w:r>
        <w:r>
          <w:rPr>
            <w:rFonts w:ascii="Verdana" w:hAnsi="Verdana" w:cs="Arial"/>
            <w:color w:val="666666"/>
            <w:sz w:val="21"/>
            <w:szCs w:val="21"/>
            <w:bdr w:val="none" w:sz="0" w:space="0" w:color="auto" w:frame="1"/>
          </w:rPr>
          <w:t>to go to repair mode in Windows</w:t>
        </w:r>
        <w:r>
          <w:rPr>
            <w:rFonts w:ascii="Verdana" w:hAnsi="Verdana" w:cs="Arial"/>
            <w:color w:val="666666"/>
            <w:sz w:val="21"/>
            <w:szCs w:val="21"/>
            <w:bdr w:val="none" w:sz="0" w:space="0" w:color="auto" w:frame="1"/>
          </w:rPr>
          <w:br/>
        </w:r>
        <w:r>
          <w:rPr>
            <w:rFonts w:ascii="inherit" w:hAnsi="inherit" w:cs="Arial"/>
            <w:b/>
            <w:bCs/>
            <w:color w:val="6633FF"/>
            <w:sz w:val="21"/>
            <w:szCs w:val="21"/>
            <w:bdr w:val="none" w:sz="0" w:space="0" w:color="auto" w:frame="1"/>
          </w:rPr>
          <w:t>Step3 :</w:t>
        </w:r>
        <w:r>
          <w:rPr>
            <w:rStyle w:val="apple-converted-space"/>
            <w:rFonts w:ascii="inherit" w:hAnsi="inherit" w:cs="Arial"/>
            <w:b/>
            <w:bCs/>
            <w:color w:val="6633FF"/>
            <w:sz w:val="21"/>
            <w:szCs w:val="21"/>
            <w:bdr w:val="none" w:sz="0" w:space="0" w:color="auto" w:frame="1"/>
          </w:rPr>
          <w:t> </w:t>
        </w:r>
        <w:r>
          <w:rPr>
            <w:rFonts w:ascii="Verdana" w:hAnsi="Verdana" w:cs="Arial"/>
            <w:color w:val="666666"/>
            <w:sz w:val="21"/>
            <w:szCs w:val="21"/>
            <w:bdr w:val="none" w:sz="0" w:space="0" w:color="auto" w:frame="1"/>
          </w:rPr>
          <w:t>Once you got the</w:t>
        </w:r>
        <w:r>
          <w:rPr>
            <w:rStyle w:val="apple-converted-space"/>
            <w:rFonts w:ascii="Verdana" w:hAnsi="Verdana" w:cs="Arial"/>
            <w:color w:val="666666"/>
            <w:sz w:val="21"/>
            <w:szCs w:val="21"/>
            <w:bdr w:val="none" w:sz="0" w:space="0" w:color="auto" w:frame="1"/>
          </w:rPr>
          <w:t> </w:t>
        </w:r>
        <w:r>
          <w:rPr>
            <w:rFonts w:ascii="inherit" w:hAnsi="inherit" w:cs="Arial"/>
            <w:b/>
            <w:bCs/>
            <w:color w:val="666666"/>
            <w:sz w:val="21"/>
            <w:szCs w:val="21"/>
            <w:bdr w:val="none" w:sz="0" w:space="0" w:color="auto" w:frame="1"/>
          </w:rPr>
          <w:t>c</w:t>
        </w:r>
        <w:r>
          <w:rPr>
            <w:rStyle w:val="apple-converted-space"/>
            <w:rFonts w:ascii="inherit" w:hAnsi="inherit" w:cs="Arial"/>
            <w:b/>
            <w:bCs/>
            <w:color w:val="666666"/>
            <w:sz w:val="21"/>
            <w:szCs w:val="21"/>
            <w:bdr w:val="none" w:sz="0" w:space="0" w:color="auto" w:frame="1"/>
          </w:rPr>
          <w:t> </w:t>
        </w:r>
        <w:r>
          <w:rPr>
            <w:rFonts w:ascii="Verdana" w:hAnsi="Verdana" w:cs="Arial"/>
            <w:color w:val="666666"/>
            <w:sz w:val="21"/>
            <w:szCs w:val="21"/>
            <w:bdr w:val="none" w:sz="0" w:space="0" w:color="auto" w:frame="1"/>
          </w:rPr>
          <w:t>drive prompt just type below command</w:t>
        </w:r>
        <w:r>
          <w:rPr>
            <w:rFonts w:ascii="Verdana" w:hAnsi="Verdana" w:cs="Arial"/>
            <w:color w:val="666666"/>
            <w:sz w:val="21"/>
            <w:szCs w:val="21"/>
            <w:bdr w:val="none" w:sz="0" w:space="0" w:color="auto" w:frame="1"/>
          </w:rPr>
          <w:br/>
        </w:r>
        <w:r>
          <w:rPr>
            <w:rFonts w:ascii="inherit" w:hAnsi="inherit" w:cs="Arial"/>
            <w:b/>
            <w:bCs/>
            <w:color w:val="666666"/>
            <w:sz w:val="21"/>
            <w:szCs w:val="21"/>
            <w:bdr w:val="none" w:sz="0" w:space="0" w:color="auto" w:frame="1"/>
          </w:rPr>
          <w:t>Fixmbr</w:t>
        </w:r>
        <w:r>
          <w:rPr>
            <w:rFonts w:ascii="inherit" w:hAnsi="inherit" w:cs="Arial"/>
            <w:b/>
            <w:bCs/>
            <w:color w:val="666666"/>
            <w:sz w:val="21"/>
            <w:szCs w:val="21"/>
            <w:bdr w:val="none" w:sz="0" w:space="0" w:color="auto" w:frame="1"/>
          </w:rPr>
          <w:br/>
        </w:r>
        <w:r>
          <w:rPr>
            <w:rFonts w:ascii="Verdana" w:hAnsi="Verdana" w:cs="Arial"/>
            <w:color w:val="666666"/>
            <w:sz w:val="21"/>
            <w:szCs w:val="21"/>
            <w:bdr w:val="none" w:sz="0" w:space="0" w:color="auto" w:frame="1"/>
          </w:rPr>
          <w:t>This command will fix the</w:t>
        </w:r>
        <w:r>
          <w:rPr>
            <w:rStyle w:val="apple-converted-space"/>
            <w:rFonts w:ascii="Verdana" w:hAnsi="Verdana" w:cs="Arial"/>
            <w:color w:val="666666"/>
            <w:sz w:val="21"/>
            <w:szCs w:val="21"/>
            <w:bdr w:val="none" w:sz="0" w:space="0" w:color="auto" w:frame="1"/>
          </w:rPr>
          <w:t> </w:t>
        </w:r>
        <w:r>
          <w:rPr>
            <w:rFonts w:ascii="inherit" w:hAnsi="inherit" w:cs="Arial"/>
            <w:b/>
            <w:bCs/>
            <w:color w:val="666666"/>
            <w:sz w:val="21"/>
            <w:szCs w:val="21"/>
            <w:bdr w:val="none" w:sz="0" w:space="0" w:color="auto" w:frame="1"/>
          </w:rPr>
          <w:t>MBR record</w:t>
        </w:r>
        <w:r>
          <w:rPr>
            <w:rFonts w:ascii="Verdana" w:hAnsi="Verdana" w:cs="Arial"/>
            <w:color w:val="666666"/>
            <w:sz w:val="21"/>
            <w:szCs w:val="21"/>
            <w:bdr w:val="none" w:sz="0" w:space="0" w:color="auto" w:frame="1"/>
          </w:rPr>
          <w:t>.</w:t>
        </w:r>
      </w:ins>
    </w:p>
    <w:p w:rsidR="000D48CE" w:rsidRDefault="000D48CE" w:rsidP="000D48CE">
      <w:pPr>
        <w:pStyle w:val="NormalWeb"/>
        <w:shd w:val="clear" w:color="auto" w:fill="FFFFFF"/>
        <w:spacing w:before="0" w:beforeAutospacing="0" w:after="0" w:afterAutospacing="0" w:line="330" w:lineRule="atLeast"/>
        <w:textAlignment w:val="baseline"/>
        <w:rPr>
          <w:ins w:id="8" w:author="Unknown"/>
          <w:rFonts w:ascii="Arial" w:hAnsi="Arial" w:cs="Arial"/>
          <w:color w:val="666666"/>
          <w:sz w:val="21"/>
          <w:szCs w:val="21"/>
        </w:rPr>
      </w:pPr>
      <w:ins w:id="9" w:author="Unknown">
        <w:r>
          <w:rPr>
            <w:rFonts w:ascii="inherit" w:hAnsi="inherit" w:cs="Arial"/>
            <w:b/>
            <w:bCs/>
            <w:color w:val="6633FF"/>
            <w:sz w:val="27"/>
            <w:szCs w:val="27"/>
            <w:bdr w:val="none" w:sz="0" w:space="0" w:color="auto" w:frame="1"/>
          </w:rPr>
          <w:t>Some FAQ’s</w:t>
        </w:r>
        <w:r>
          <w:rPr>
            <w:rFonts w:ascii="Verdana" w:hAnsi="Verdana" w:cs="Arial"/>
            <w:b/>
            <w:bCs/>
            <w:color w:val="666666"/>
            <w:sz w:val="27"/>
            <w:szCs w:val="27"/>
            <w:bdr w:val="none" w:sz="0" w:space="0" w:color="auto" w:frame="1"/>
          </w:rPr>
          <w:br/>
        </w:r>
        <w:r>
          <w:rPr>
            <w:rFonts w:ascii="inherit" w:hAnsi="inherit" w:cs="Arial"/>
            <w:b/>
            <w:bCs/>
            <w:color w:val="6633FF"/>
            <w:sz w:val="21"/>
            <w:szCs w:val="21"/>
            <w:bdr w:val="none" w:sz="0" w:space="0" w:color="auto" w:frame="1"/>
          </w:rPr>
          <w:t>1. What is the MBR size?</w:t>
        </w:r>
        <w:r>
          <w:rPr>
            <w:rFonts w:ascii="inherit" w:hAnsi="inherit" w:cs="Arial"/>
            <w:b/>
            <w:bCs/>
            <w:color w:val="6633FF"/>
            <w:sz w:val="21"/>
            <w:szCs w:val="21"/>
            <w:bdr w:val="none" w:sz="0" w:space="0" w:color="auto" w:frame="1"/>
          </w:rPr>
          <w:br/>
          <w:t>Ans :</w:t>
        </w:r>
        <w:r>
          <w:rPr>
            <w:rStyle w:val="apple-converted-space"/>
            <w:rFonts w:ascii="Verdana" w:hAnsi="Verdana" w:cs="Arial"/>
            <w:color w:val="666666"/>
            <w:sz w:val="21"/>
            <w:szCs w:val="21"/>
            <w:bdr w:val="none" w:sz="0" w:space="0" w:color="auto" w:frame="1"/>
          </w:rPr>
          <w:t> </w:t>
        </w:r>
        <w:r>
          <w:rPr>
            <w:rFonts w:ascii="Verdana" w:hAnsi="Verdana" w:cs="Arial"/>
            <w:color w:val="666666"/>
            <w:sz w:val="21"/>
            <w:szCs w:val="21"/>
            <w:bdr w:val="none" w:sz="0" w:space="0" w:color="auto" w:frame="1"/>
          </w:rPr>
          <w:t>MBR size is just</w:t>
        </w:r>
        <w:r>
          <w:rPr>
            <w:rStyle w:val="apple-converted-space"/>
            <w:rFonts w:ascii="Verdana" w:hAnsi="Verdana" w:cs="Arial"/>
            <w:color w:val="666666"/>
            <w:sz w:val="21"/>
            <w:szCs w:val="21"/>
            <w:bdr w:val="none" w:sz="0" w:space="0" w:color="auto" w:frame="1"/>
          </w:rPr>
          <w:t> </w:t>
        </w:r>
        <w:r>
          <w:rPr>
            <w:rFonts w:ascii="inherit" w:hAnsi="inherit" w:cs="Arial"/>
            <w:b/>
            <w:bCs/>
            <w:color w:val="666666"/>
            <w:sz w:val="21"/>
            <w:szCs w:val="21"/>
            <w:bdr w:val="none" w:sz="0" w:space="0" w:color="auto" w:frame="1"/>
          </w:rPr>
          <w:t>512 bytes</w:t>
        </w:r>
        <w:r>
          <w:rPr>
            <w:rFonts w:ascii="Verdana" w:hAnsi="Verdana" w:cs="Arial"/>
            <w:color w:val="666666"/>
            <w:sz w:val="21"/>
            <w:szCs w:val="21"/>
            <w:bdr w:val="none" w:sz="0" w:space="0" w:color="auto" w:frame="1"/>
          </w:rPr>
          <w:t>.</w:t>
        </w:r>
      </w:ins>
    </w:p>
    <w:p w:rsidR="000D48CE" w:rsidRDefault="000D48CE" w:rsidP="000D48CE">
      <w:pPr>
        <w:pStyle w:val="NormalWeb"/>
        <w:shd w:val="clear" w:color="auto" w:fill="FFFFFF"/>
        <w:spacing w:before="0" w:beforeAutospacing="0" w:after="0" w:afterAutospacing="0" w:line="330" w:lineRule="atLeast"/>
        <w:textAlignment w:val="baseline"/>
        <w:rPr>
          <w:ins w:id="10" w:author="Unknown"/>
          <w:rFonts w:ascii="Arial" w:hAnsi="Arial" w:cs="Arial"/>
          <w:color w:val="666666"/>
          <w:sz w:val="21"/>
          <w:szCs w:val="21"/>
        </w:rPr>
      </w:pPr>
      <w:ins w:id="11" w:author="Unknown">
        <w:r>
          <w:rPr>
            <w:rFonts w:ascii="inherit" w:hAnsi="inherit" w:cs="Arial"/>
            <w:b/>
            <w:bCs/>
            <w:color w:val="6633FF"/>
            <w:sz w:val="21"/>
            <w:szCs w:val="21"/>
            <w:bdr w:val="none" w:sz="0" w:space="0" w:color="auto" w:frame="1"/>
          </w:rPr>
          <w:t>2.What MBR conations?</w:t>
        </w:r>
        <w:r>
          <w:rPr>
            <w:rFonts w:ascii="inherit" w:hAnsi="inherit" w:cs="Arial"/>
            <w:b/>
            <w:bCs/>
            <w:color w:val="666666"/>
            <w:sz w:val="21"/>
            <w:szCs w:val="21"/>
            <w:bdr w:val="none" w:sz="0" w:space="0" w:color="auto" w:frame="1"/>
          </w:rPr>
          <w:br/>
        </w:r>
        <w:r>
          <w:rPr>
            <w:rFonts w:ascii="inherit" w:hAnsi="inherit" w:cs="Arial"/>
            <w:b/>
            <w:bCs/>
            <w:color w:val="6633FF"/>
            <w:sz w:val="21"/>
            <w:szCs w:val="21"/>
            <w:bdr w:val="none" w:sz="0" w:space="0" w:color="auto" w:frame="1"/>
          </w:rPr>
          <w:t>Ans :</w:t>
        </w:r>
        <w:r>
          <w:rPr>
            <w:rStyle w:val="apple-converted-space"/>
            <w:rFonts w:ascii="Verdana" w:hAnsi="Verdana" w:cs="Arial"/>
            <w:color w:val="666666"/>
            <w:sz w:val="21"/>
            <w:szCs w:val="21"/>
            <w:bdr w:val="none" w:sz="0" w:space="0" w:color="auto" w:frame="1"/>
          </w:rPr>
          <w:t> </w:t>
        </w:r>
        <w:r>
          <w:rPr>
            <w:rFonts w:ascii="Verdana" w:hAnsi="Verdana" w:cs="Arial"/>
            <w:color w:val="666666"/>
            <w:sz w:val="21"/>
            <w:szCs w:val="21"/>
            <w:bdr w:val="none" w:sz="0" w:space="0" w:color="auto" w:frame="1"/>
          </w:rPr>
          <w:t>Mainly MBR can be divided in two parts</w:t>
        </w:r>
        <w:r>
          <w:rPr>
            <w:rFonts w:ascii="Verdana" w:hAnsi="Verdana" w:cs="Arial"/>
            <w:color w:val="666666"/>
            <w:sz w:val="21"/>
            <w:szCs w:val="21"/>
            <w:bdr w:val="none" w:sz="0" w:space="0" w:color="auto" w:frame="1"/>
          </w:rPr>
          <w:br/>
        </w:r>
        <w:r>
          <w:rPr>
            <w:rFonts w:ascii="inherit" w:hAnsi="inherit" w:cs="Arial"/>
            <w:b/>
            <w:bCs/>
            <w:color w:val="666666"/>
            <w:sz w:val="21"/>
            <w:szCs w:val="21"/>
            <w:bdr w:val="none" w:sz="0" w:space="0" w:color="auto" w:frame="1"/>
          </w:rPr>
          <w:t>a.</w:t>
        </w:r>
        <w:r>
          <w:rPr>
            <w:rFonts w:ascii="Verdana" w:hAnsi="Verdana" w:cs="Arial"/>
            <w:color w:val="666666"/>
            <w:sz w:val="21"/>
            <w:szCs w:val="21"/>
            <w:bdr w:val="none" w:sz="0" w:space="0" w:color="auto" w:frame="1"/>
          </w:rPr>
          <w:t>Boot loader information block(which is of</w:t>
        </w:r>
        <w:r>
          <w:rPr>
            <w:rStyle w:val="apple-converted-space"/>
            <w:rFonts w:ascii="Verdana" w:hAnsi="Verdana" w:cs="Arial"/>
            <w:color w:val="666666"/>
            <w:sz w:val="21"/>
            <w:szCs w:val="21"/>
            <w:bdr w:val="none" w:sz="0" w:space="0" w:color="auto" w:frame="1"/>
          </w:rPr>
          <w:t> </w:t>
        </w:r>
        <w:r>
          <w:rPr>
            <w:rFonts w:ascii="inherit" w:hAnsi="inherit" w:cs="Arial"/>
            <w:b/>
            <w:bCs/>
            <w:color w:val="666666"/>
            <w:sz w:val="21"/>
            <w:szCs w:val="21"/>
            <w:bdr w:val="none" w:sz="0" w:space="0" w:color="auto" w:frame="1"/>
          </w:rPr>
          <w:t>448 bytes</w:t>
        </w:r>
        <w:r>
          <w:rPr>
            <w:rFonts w:ascii="Verdana" w:hAnsi="Verdana" w:cs="Arial"/>
            <w:color w:val="666666"/>
            <w:sz w:val="21"/>
            <w:szCs w:val="21"/>
            <w:bdr w:val="none" w:sz="0" w:space="0" w:color="auto" w:frame="1"/>
          </w:rPr>
          <w:t>)</w:t>
        </w:r>
        <w:r>
          <w:rPr>
            <w:rFonts w:ascii="Verdana" w:hAnsi="Verdana" w:cs="Arial"/>
            <w:color w:val="666666"/>
            <w:sz w:val="21"/>
            <w:szCs w:val="21"/>
            <w:bdr w:val="none" w:sz="0" w:space="0" w:color="auto" w:frame="1"/>
          </w:rPr>
          <w:br/>
        </w:r>
        <w:r>
          <w:rPr>
            <w:rFonts w:ascii="inherit" w:hAnsi="inherit" w:cs="Arial"/>
            <w:b/>
            <w:bCs/>
            <w:color w:val="666666"/>
            <w:sz w:val="21"/>
            <w:szCs w:val="21"/>
            <w:bdr w:val="none" w:sz="0" w:space="0" w:color="auto" w:frame="1"/>
          </w:rPr>
          <w:t>b.</w:t>
        </w:r>
        <w:r>
          <w:rPr>
            <w:rStyle w:val="apple-converted-space"/>
            <w:rFonts w:ascii="Verdana" w:hAnsi="Verdana" w:cs="Arial"/>
            <w:color w:val="666666"/>
            <w:sz w:val="21"/>
            <w:szCs w:val="21"/>
            <w:bdr w:val="none" w:sz="0" w:space="0" w:color="auto" w:frame="1"/>
          </w:rPr>
          <w:t> </w:t>
        </w:r>
        <w:r>
          <w:rPr>
            <w:rFonts w:ascii="Verdana" w:hAnsi="Verdana" w:cs="Arial"/>
            <w:color w:val="666666"/>
            <w:sz w:val="21"/>
            <w:szCs w:val="21"/>
            <w:bdr w:val="none" w:sz="0" w:space="0" w:color="auto" w:frame="1"/>
          </w:rPr>
          <w:t>Partition table information(which is of just</w:t>
        </w:r>
        <w:r>
          <w:rPr>
            <w:rStyle w:val="apple-converted-space"/>
            <w:rFonts w:ascii="inherit" w:hAnsi="inherit" w:cs="Arial"/>
            <w:b/>
            <w:bCs/>
            <w:color w:val="666666"/>
            <w:sz w:val="21"/>
            <w:szCs w:val="21"/>
            <w:bdr w:val="none" w:sz="0" w:space="0" w:color="auto" w:frame="1"/>
          </w:rPr>
          <w:t> </w:t>
        </w:r>
        <w:r>
          <w:rPr>
            <w:rFonts w:ascii="inherit" w:hAnsi="inherit" w:cs="Arial"/>
            <w:b/>
            <w:bCs/>
            <w:color w:val="666666"/>
            <w:sz w:val="21"/>
            <w:szCs w:val="21"/>
            <w:bdr w:val="none" w:sz="0" w:space="0" w:color="auto" w:frame="1"/>
          </w:rPr>
          <w:t>64 bytes</w:t>
        </w:r>
        <w:r>
          <w:rPr>
            <w:rFonts w:ascii="Verdana" w:hAnsi="Verdana" w:cs="Arial"/>
            <w:color w:val="666666"/>
            <w:sz w:val="21"/>
            <w:szCs w:val="21"/>
            <w:bdr w:val="none" w:sz="0" w:space="0" w:color="auto" w:frame="1"/>
          </w:rPr>
          <w:t>)</w:t>
        </w:r>
      </w:ins>
    </w:p>
    <w:p w:rsidR="000D48CE" w:rsidRDefault="000D48CE" w:rsidP="000D48CE">
      <w:pPr>
        <w:pStyle w:val="NormalWeb"/>
        <w:shd w:val="clear" w:color="auto" w:fill="FFFFFF"/>
        <w:spacing w:before="0" w:beforeAutospacing="0" w:after="0" w:afterAutospacing="0" w:line="330" w:lineRule="atLeast"/>
        <w:textAlignment w:val="baseline"/>
        <w:rPr>
          <w:ins w:id="12" w:author="Unknown"/>
          <w:rFonts w:ascii="Arial" w:hAnsi="Arial" w:cs="Arial"/>
          <w:color w:val="666666"/>
          <w:sz w:val="21"/>
          <w:szCs w:val="21"/>
        </w:rPr>
      </w:pPr>
      <w:ins w:id="13" w:author="Unknown">
        <w:r>
          <w:rPr>
            <w:rFonts w:ascii="inherit" w:hAnsi="inherit" w:cs="Arial"/>
            <w:b/>
            <w:bCs/>
            <w:color w:val="6633FF"/>
            <w:sz w:val="21"/>
            <w:szCs w:val="21"/>
            <w:bdr w:val="none" w:sz="0" w:space="0" w:color="auto" w:frame="1"/>
          </w:rPr>
          <w:t>3.How many partition we can create on a hard disk?</w:t>
        </w:r>
        <w:r>
          <w:rPr>
            <w:rFonts w:ascii="inherit" w:hAnsi="inherit" w:cs="Arial"/>
            <w:b/>
            <w:bCs/>
            <w:color w:val="6633FF"/>
            <w:sz w:val="21"/>
            <w:szCs w:val="21"/>
            <w:bdr w:val="none" w:sz="0" w:space="0" w:color="auto" w:frame="1"/>
          </w:rPr>
          <w:br/>
          <w:t>Ans :</w:t>
        </w:r>
        <w:r>
          <w:rPr>
            <w:rStyle w:val="apple-converted-space"/>
            <w:rFonts w:ascii="Verdana" w:hAnsi="Verdana" w:cs="Arial"/>
            <w:color w:val="666666"/>
            <w:sz w:val="21"/>
            <w:szCs w:val="21"/>
            <w:bdr w:val="none" w:sz="0" w:space="0" w:color="auto" w:frame="1"/>
          </w:rPr>
          <w:t> </w:t>
        </w:r>
        <w:r>
          <w:rPr>
            <w:rFonts w:ascii="Verdana" w:hAnsi="Verdana" w:cs="Arial"/>
            <w:color w:val="666666"/>
            <w:sz w:val="21"/>
            <w:szCs w:val="21"/>
            <w:bdr w:val="none" w:sz="0" w:space="0" w:color="auto" w:frame="1"/>
          </w:rPr>
          <w:t>Totally we can create</w:t>
        </w:r>
        <w:r>
          <w:rPr>
            <w:rStyle w:val="apple-converted-space"/>
            <w:rFonts w:ascii="Verdana" w:hAnsi="Verdana" w:cs="Arial"/>
            <w:color w:val="666666"/>
            <w:sz w:val="21"/>
            <w:szCs w:val="21"/>
            <w:bdr w:val="none" w:sz="0" w:space="0" w:color="auto" w:frame="1"/>
          </w:rPr>
          <w:t> </w:t>
        </w:r>
        <w:r>
          <w:rPr>
            <w:rFonts w:ascii="inherit" w:hAnsi="inherit" w:cs="Arial"/>
            <w:b/>
            <w:bCs/>
            <w:color w:val="666666"/>
            <w:sz w:val="21"/>
            <w:szCs w:val="21"/>
            <w:bdr w:val="none" w:sz="0" w:space="0" w:color="auto" w:frame="1"/>
          </w:rPr>
          <w:t>four partitions</w:t>
        </w:r>
        <w:r>
          <w:rPr>
            <w:rStyle w:val="apple-converted-space"/>
            <w:rFonts w:ascii="Verdana" w:hAnsi="Verdana" w:cs="Arial"/>
            <w:color w:val="666666"/>
            <w:sz w:val="21"/>
            <w:szCs w:val="21"/>
            <w:bdr w:val="none" w:sz="0" w:space="0" w:color="auto" w:frame="1"/>
          </w:rPr>
          <w:t> </w:t>
        </w:r>
        <w:r>
          <w:rPr>
            <w:rFonts w:ascii="Verdana" w:hAnsi="Verdana" w:cs="Arial"/>
            <w:color w:val="666666"/>
            <w:sz w:val="21"/>
            <w:szCs w:val="21"/>
            <w:bdr w:val="none" w:sz="0" w:space="0" w:color="auto" w:frame="1"/>
          </w:rPr>
          <w:t>as below</w:t>
        </w:r>
        <w:r>
          <w:rPr>
            <w:rFonts w:ascii="Verdana" w:hAnsi="Verdana" w:cs="Arial"/>
            <w:color w:val="666666"/>
            <w:sz w:val="21"/>
            <w:szCs w:val="21"/>
            <w:bdr w:val="none" w:sz="0" w:space="0" w:color="auto" w:frame="1"/>
          </w:rPr>
          <w:br/>
        </w:r>
        <w:r>
          <w:rPr>
            <w:rFonts w:ascii="inherit" w:hAnsi="inherit" w:cs="Arial"/>
            <w:b/>
            <w:bCs/>
            <w:color w:val="666666"/>
            <w:sz w:val="21"/>
            <w:szCs w:val="21"/>
            <w:bdr w:val="none" w:sz="0" w:space="0" w:color="auto" w:frame="1"/>
          </w:rPr>
          <w:t>a.</w:t>
        </w:r>
        <w:r>
          <w:rPr>
            <w:rFonts w:ascii="Verdana" w:hAnsi="Verdana" w:cs="Arial"/>
            <w:color w:val="666666"/>
            <w:sz w:val="21"/>
            <w:szCs w:val="21"/>
            <w:bdr w:val="none" w:sz="0" w:space="0" w:color="auto" w:frame="1"/>
          </w:rPr>
          <w:t>Four primary parathions.</w:t>
        </w:r>
        <w:r>
          <w:rPr>
            <w:rFonts w:ascii="Verdana" w:hAnsi="Verdana" w:cs="Arial"/>
            <w:color w:val="666666"/>
            <w:sz w:val="21"/>
            <w:szCs w:val="21"/>
            <w:bdr w:val="none" w:sz="0" w:space="0" w:color="auto" w:frame="1"/>
          </w:rPr>
          <w:br/>
        </w:r>
        <w:r>
          <w:rPr>
            <w:rFonts w:ascii="inherit" w:hAnsi="inherit" w:cs="Arial"/>
            <w:b/>
            <w:bCs/>
            <w:color w:val="666666"/>
            <w:sz w:val="21"/>
            <w:szCs w:val="21"/>
            <w:bdr w:val="none" w:sz="0" w:space="0" w:color="auto" w:frame="1"/>
          </w:rPr>
          <w:t>b.T</w:t>
        </w:r>
        <w:r>
          <w:rPr>
            <w:rFonts w:ascii="Verdana" w:hAnsi="Verdana" w:cs="Arial"/>
            <w:color w:val="666666"/>
            <w:sz w:val="21"/>
            <w:szCs w:val="21"/>
            <w:bdr w:val="none" w:sz="0" w:space="0" w:color="auto" w:frame="1"/>
          </w:rPr>
          <w:t>hree primary and one extended partition.</w:t>
        </w:r>
        <w:r>
          <w:rPr>
            <w:rFonts w:ascii="Verdana" w:hAnsi="Verdana" w:cs="Arial"/>
            <w:color w:val="666666"/>
            <w:sz w:val="21"/>
            <w:szCs w:val="21"/>
            <w:bdr w:val="none" w:sz="0" w:space="0" w:color="auto" w:frame="1"/>
          </w:rPr>
          <w:br/>
        </w:r>
        <w:r>
          <w:rPr>
            <w:rFonts w:ascii="inherit" w:hAnsi="inherit" w:cs="Arial"/>
            <w:b/>
            <w:bCs/>
            <w:color w:val="666666"/>
            <w:sz w:val="21"/>
            <w:szCs w:val="21"/>
            <w:bdr w:val="none" w:sz="0" w:space="0" w:color="auto" w:frame="1"/>
          </w:rPr>
          <w:t>c.T</w:t>
        </w:r>
        <w:r>
          <w:rPr>
            <w:rFonts w:ascii="Verdana" w:hAnsi="Verdana" w:cs="Arial"/>
            <w:color w:val="666666"/>
            <w:sz w:val="21"/>
            <w:szCs w:val="21"/>
            <w:bdr w:val="none" w:sz="0" w:space="0" w:color="auto" w:frame="1"/>
          </w:rPr>
          <w:t>wo primary and one extended parathion.</w:t>
        </w:r>
        <w:r>
          <w:rPr>
            <w:rFonts w:ascii="Verdana" w:hAnsi="Verdana" w:cs="Arial"/>
            <w:color w:val="666666"/>
            <w:sz w:val="21"/>
            <w:szCs w:val="21"/>
            <w:bdr w:val="none" w:sz="0" w:space="0" w:color="auto" w:frame="1"/>
          </w:rPr>
          <w:br/>
        </w:r>
        <w:r>
          <w:rPr>
            <w:rFonts w:ascii="inherit" w:hAnsi="inherit" w:cs="Arial"/>
            <w:b/>
            <w:bCs/>
            <w:color w:val="666666"/>
            <w:sz w:val="21"/>
            <w:szCs w:val="21"/>
            <w:bdr w:val="none" w:sz="0" w:space="0" w:color="auto" w:frame="1"/>
          </w:rPr>
          <w:t>d.O</w:t>
        </w:r>
        <w:r>
          <w:rPr>
            <w:rFonts w:ascii="Verdana" w:hAnsi="Verdana" w:cs="Arial"/>
            <w:color w:val="666666"/>
            <w:sz w:val="21"/>
            <w:szCs w:val="21"/>
            <w:bdr w:val="none" w:sz="0" w:space="0" w:color="auto" w:frame="1"/>
          </w:rPr>
          <w:t>ne primary and one extended parathion.</w:t>
        </w:r>
      </w:ins>
    </w:p>
    <w:p w:rsidR="000D48CE" w:rsidRDefault="000D48CE" w:rsidP="000D48CE">
      <w:pPr>
        <w:pStyle w:val="NormalWeb"/>
        <w:shd w:val="clear" w:color="auto" w:fill="FFFFFF"/>
        <w:spacing w:before="0" w:beforeAutospacing="0" w:after="0" w:afterAutospacing="0" w:line="330" w:lineRule="atLeast"/>
        <w:textAlignment w:val="baseline"/>
        <w:rPr>
          <w:ins w:id="14" w:author="Unknown"/>
          <w:rFonts w:ascii="Arial" w:hAnsi="Arial" w:cs="Arial"/>
          <w:color w:val="666666"/>
          <w:sz w:val="21"/>
          <w:szCs w:val="21"/>
        </w:rPr>
      </w:pPr>
      <w:ins w:id="15" w:author="Unknown">
        <w:r>
          <w:rPr>
            <w:rFonts w:ascii="inherit" w:hAnsi="inherit" w:cs="Arial"/>
            <w:b/>
            <w:bCs/>
            <w:color w:val="6633FF"/>
            <w:sz w:val="21"/>
            <w:szCs w:val="21"/>
            <w:bdr w:val="none" w:sz="0" w:space="0" w:color="auto" w:frame="1"/>
          </w:rPr>
          <w:t>Note :</w:t>
        </w:r>
        <w:r>
          <w:rPr>
            <w:rStyle w:val="apple-converted-space"/>
            <w:rFonts w:ascii="Verdana" w:hAnsi="Verdana" w:cs="Arial"/>
            <w:color w:val="666666"/>
            <w:sz w:val="21"/>
            <w:szCs w:val="21"/>
            <w:bdr w:val="none" w:sz="0" w:space="0" w:color="auto" w:frame="1"/>
          </w:rPr>
          <w:t> </w:t>
        </w:r>
        <w:r>
          <w:rPr>
            <w:rFonts w:ascii="Verdana" w:hAnsi="Verdana" w:cs="Arial"/>
            <w:color w:val="666666"/>
            <w:sz w:val="21"/>
            <w:szCs w:val="21"/>
            <w:bdr w:val="none" w:sz="0" w:space="0" w:color="auto" w:frame="1"/>
          </w:rPr>
          <w:t>In extended parathion we can create logical partitions up to</w:t>
        </w:r>
        <w:r>
          <w:rPr>
            <w:rStyle w:val="apple-converted-space"/>
            <w:rFonts w:ascii="Verdana" w:hAnsi="Verdana" w:cs="Arial"/>
            <w:color w:val="666666"/>
            <w:sz w:val="21"/>
            <w:szCs w:val="21"/>
            <w:bdr w:val="none" w:sz="0" w:space="0" w:color="auto" w:frame="1"/>
          </w:rPr>
          <w:t> </w:t>
        </w:r>
        <w:r>
          <w:rPr>
            <w:rFonts w:ascii="inherit" w:hAnsi="inherit" w:cs="Arial"/>
            <w:b/>
            <w:bCs/>
            <w:color w:val="666666"/>
            <w:sz w:val="21"/>
            <w:szCs w:val="21"/>
            <w:bdr w:val="none" w:sz="0" w:space="0" w:color="auto" w:frame="1"/>
          </w:rPr>
          <w:t>24</w:t>
        </w:r>
        <w:r>
          <w:rPr>
            <w:rStyle w:val="apple-converted-space"/>
            <w:rFonts w:ascii="Verdana" w:hAnsi="Verdana" w:cs="Arial"/>
            <w:color w:val="666666"/>
            <w:sz w:val="21"/>
            <w:szCs w:val="21"/>
            <w:bdr w:val="none" w:sz="0" w:space="0" w:color="auto" w:frame="1"/>
          </w:rPr>
          <w:t> </w:t>
        </w:r>
        <w:r>
          <w:rPr>
            <w:rFonts w:ascii="Verdana" w:hAnsi="Verdana" w:cs="Arial"/>
            <w:color w:val="666666"/>
            <w:sz w:val="21"/>
            <w:szCs w:val="21"/>
            <w:bdr w:val="none" w:sz="0" w:space="0" w:color="auto" w:frame="1"/>
          </w:rPr>
          <w:t>in number.</w:t>
        </w:r>
      </w:ins>
    </w:p>
    <w:p w:rsidR="000D48CE" w:rsidRDefault="000D48CE" w:rsidP="000D48CE">
      <w:pPr>
        <w:pStyle w:val="NormalWeb"/>
        <w:shd w:val="clear" w:color="auto" w:fill="FFFFFF"/>
        <w:spacing w:before="0" w:beforeAutospacing="0" w:after="0" w:afterAutospacing="0" w:line="330" w:lineRule="atLeast"/>
        <w:textAlignment w:val="baseline"/>
        <w:rPr>
          <w:ins w:id="16" w:author="Unknown"/>
          <w:rFonts w:ascii="Arial" w:hAnsi="Arial" w:cs="Arial"/>
          <w:color w:val="666666"/>
          <w:sz w:val="21"/>
          <w:szCs w:val="21"/>
        </w:rPr>
      </w:pPr>
      <w:ins w:id="17" w:author="Unknown">
        <w:r>
          <w:rPr>
            <w:rFonts w:ascii="inherit" w:hAnsi="inherit" w:cs="Arial"/>
            <w:b/>
            <w:bCs/>
            <w:color w:val="6633FF"/>
            <w:sz w:val="21"/>
            <w:szCs w:val="21"/>
            <w:bdr w:val="none" w:sz="0" w:space="0" w:color="auto" w:frame="1"/>
          </w:rPr>
          <w:t>4.Why we cannot create more then 4 partition as mention above?</w:t>
        </w:r>
        <w:r>
          <w:rPr>
            <w:rFonts w:ascii="inherit" w:hAnsi="inherit" w:cs="Arial"/>
            <w:b/>
            <w:bCs/>
            <w:color w:val="6633FF"/>
            <w:sz w:val="21"/>
            <w:szCs w:val="21"/>
            <w:bdr w:val="none" w:sz="0" w:space="0" w:color="auto" w:frame="1"/>
          </w:rPr>
          <w:br/>
          <w:t>Ans :</w:t>
        </w:r>
        <w:r>
          <w:rPr>
            <w:rStyle w:val="apple-converted-space"/>
            <w:rFonts w:ascii="Verdana" w:hAnsi="Verdana" w:cs="Arial"/>
            <w:color w:val="666666"/>
            <w:sz w:val="21"/>
            <w:szCs w:val="21"/>
            <w:bdr w:val="none" w:sz="0" w:space="0" w:color="auto" w:frame="1"/>
          </w:rPr>
          <w:t> </w:t>
        </w:r>
        <w:r>
          <w:rPr>
            <w:rFonts w:ascii="Verdana" w:hAnsi="Verdana" w:cs="Arial"/>
            <w:color w:val="666666"/>
            <w:sz w:val="21"/>
            <w:szCs w:val="21"/>
            <w:bdr w:val="none" w:sz="0" w:space="0" w:color="auto" w:frame="1"/>
          </w:rPr>
          <w:t>In MBR, the partition table info is just stored in</w:t>
        </w:r>
        <w:r>
          <w:rPr>
            <w:rStyle w:val="apple-converted-space"/>
            <w:rFonts w:ascii="Verdana" w:hAnsi="Verdana" w:cs="Arial"/>
            <w:color w:val="666666"/>
            <w:sz w:val="21"/>
            <w:szCs w:val="21"/>
            <w:bdr w:val="none" w:sz="0" w:space="0" w:color="auto" w:frame="1"/>
          </w:rPr>
          <w:t> </w:t>
        </w:r>
        <w:r>
          <w:rPr>
            <w:rFonts w:ascii="inherit" w:hAnsi="inherit" w:cs="Arial"/>
            <w:b/>
            <w:bCs/>
            <w:color w:val="666666"/>
            <w:sz w:val="21"/>
            <w:szCs w:val="21"/>
            <w:bdr w:val="none" w:sz="0" w:space="0" w:color="auto" w:frame="1"/>
          </w:rPr>
          <w:t>64 bytes</w:t>
        </w:r>
        <w:r>
          <w:rPr>
            <w:rFonts w:ascii="Verdana" w:hAnsi="Verdana" w:cs="Arial"/>
            <w:color w:val="666666"/>
            <w:sz w:val="21"/>
            <w:szCs w:val="21"/>
            <w:bdr w:val="none" w:sz="0" w:space="0" w:color="auto" w:frame="1"/>
          </w:rPr>
          <w:t>, and one parathion information to store in MBR requires</w:t>
        </w:r>
        <w:r>
          <w:rPr>
            <w:rStyle w:val="apple-converted-space"/>
            <w:rFonts w:ascii="Verdana" w:hAnsi="Verdana" w:cs="Arial"/>
            <w:color w:val="666666"/>
            <w:sz w:val="21"/>
            <w:szCs w:val="21"/>
            <w:bdr w:val="none" w:sz="0" w:space="0" w:color="auto" w:frame="1"/>
          </w:rPr>
          <w:t> </w:t>
        </w:r>
        <w:r>
          <w:rPr>
            <w:rFonts w:ascii="inherit" w:hAnsi="inherit" w:cs="Arial"/>
            <w:b/>
            <w:bCs/>
            <w:color w:val="666666"/>
            <w:sz w:val="21"/>
            <w:szCs w:val="21"/>
            <w:bdr w:val="none" w:sz="0" w:space="0" w:color="auto" w:frame="1"/>
          </w:rPr>
          <w:t>16 bytes</w:t>
        </w:r>
        <w:r>
          <w:rPr>
            <w:rStyle w:val="apple-converted-space"/>
            <w:rFonts w:ascii="Verdana" w:hAnsi="Verdana" w:cs="Arial"/>
            <w:color w:val="666666"/>
            <w:sz w:val="21"/>
            <w:szCs w:val="21"/>
            <w:bdr w:val="none" w:sz="0" w:space="0" w:color="auto" w:frame="1"/>
          </w:rPr>
          <w:t> </w:t>
        </w:r>
        <w:r>
          <w:rPr>
            <w:rFonts w:ascii="Verdana" w:hAnsi="Verdana" w:cs="Arial"/>
            <w:color w:val="666666"/>
            <w:sz w:val="21"/>
            <w:szCs w:val="21"/>
            <w:bdr w:val="none" w:sz="0" w:space="0" w:color="auto" w:frame="1"/>
          </w:rPr>
          <w:t>of space. So at most you can create only</w:t>
        </w:r>
        <w:r>
          <w:rPr>
            <w:rStyle w:val="apple-converted-space"/>
            <w:rFonts w:ascii="Verdana" w:hAnsi="Verdana" w:cs="Arial"/>
            <w:color w:val="666666"/>
            <w:sz w:val="21"/>
            <w:szCs w:val="21"/>
            <w:bdr w:val="none" w:sz="0" w:space="0" w:color="auto" w:frame="1"/>
          </w:rPr>
          <w:t> </w:t>
        </w:r>
        <w:r>
          <w:rPr>
            <w:rFonts w:ascii="inherit" w:hAnsi="inherit" w:cs="Arial"/>
            <w:b/>
            <w:bCs/>
            <w:color w:val="666666"/>
            <w:sz w:val="21"/>
            <w:szCs w:val="21"/>
            <w:bdr w:val="none" w:sz="0" w:space="0" w:color="auto" w:frame="1"/>
          </w:rPr>
          <w:t>4 partitions</w:t>
        </w:r>
        <w:r>
          <w:rPr>
            <w:rStyle w:val="apple-converted-space"/>
            <w:rFonts w:ascii="Verdana" w:hAnsi="Verdana" w:cs="Arial"/>
            <w:color w:val="666666"/>
            <w:sz w:val="21"/>
            <w:szCs w:val="21"/>
            <w:bdr w:val="none" w:sz="0" w:space="0" w:color="auto" w:frame="1"/>
          </w:rPr>
          <w:t> </w:t>
        </w:r>
        <w:r>
          <w:rPr>
            <w:rFonts w:ascii="Verdana" w:hAnsi="Verdana" w:cs="Arial"/>
            <w:color w:val="666666"/>
            <w:sz w:val="21"/>
            <w:szCs w:val="21"/>
            <w:bdr w:val="none" w:sz="0" w:space="0" w:color="auto" w:frame="1"/>
          </w:rPr>
          <w:t>as mention above.</w:t>
        </w:r>
      </w:ins>
    </w:p>
    <w:p w:rsidR="000D48CE" w:rsidRDefault="000D48CE" w:rsidP="000D48CE">
      <w:pPr>
        <w:rPr>
          <w:b/>
        </w:rPr>
      </w:pPr>
    </w:p>
    <w:p w:rsidR="000D48CE" w:rsidRDefault="000D48CE" w:rsidP="000D48CE">
      <w:pPr>
        <w:pStyle w:val="Heading2"/>
        <w:shd w:val="clear" w:color="auto" w:fill="FFFFFF"/>
        <w:spacing w:before="0" w:line="600" w:lineRule="atLeast"/>
        <w:textAlignment w:val="baseline"/>
        <w:rPr>
          <w:rFonts w:ascii="Arial" w:hAnsi="Arial" w:cs="Arial"/>
          <w:color w:val="393D46"/>
          <w:spacing w:val="-15"/>
        </w:rPr>
      </w:pPr>
      <w:r>
        <w:rPr>
          <w:rFonts w:ascii="inherit" w:hAnsi="inherit" w:cs="Arial"/>
          <w:color w:val="800000"/>
          <w:spacing w:val="-15"/>
          <w:bdr w:val="none" w:sz="0" w:space="0" w:color="auto" w:frame="1"/>
        </w:rPr>
        <w:t>Stage 3: Boot loader Stage 2 (GRUB loader)</w:t>
      </w:r>
    </w:p>
    <w:p w:rsidR="000D48CE" w:rsidRDefault="000D48CE" w:rsidP="000D48CE">
      <w:pPr>
        <w:pStyle w:val="NormalWeb"/>
        <w:shd w:val="clear" w:color="auto" w:fill="FFFFFF"/>
        <w:spacing w:before="0" w:beforeAutospacing="0" w:after="300" w:afterAutospacing="0" w:line="330" w:lineRule="atLeast"/>
        <w:textAlignment w:val="baseline"/>
        <w:rPr>
          <w:rFonts w:ascii="Arial" w:hAnsi="Arial" w:cs="Arial"/>
          <w:color w:val="666666"/>
          <w:sz w:val="21"/>
          <w:szCs w:val="21"/>
        </w:rPr>
      </w:pPr>
      <w:r>
        <w:rPr>
          <w:rFonts w:ascii="Arial" w:hAnsi="Arial" w:cs="Arial"/>
          <w:color w:val="666666"/>
          <w:sz w:val="21"/>
          <w:szCs w:val="21"/>
        </w:rPr>
        <w:t>Once the Bootloader stage 1 is completed and able to find the actual bootloader location, Stage 1 bootloader start second stage by loading Bootloader into memory. In this stage GRUB(Grand Unified Bootloader) which is located in the first 30 kilobytes of hard disk immediately following the MBR is loaded into RAM for reading its configuration and displays the GRUB boot menu (where the user can manually specify the boot parameters) to the user. GRUB loads the user-selected (or default) kernel into memory and passes control on to the kernel. If user do not select the OS, after a defined timeout GRUB will load the default kernel in the memory for starting it.</w:t>
      </w:r>
    </w:p>
    <w:p w:rsidR="000D48CE" w:rsidRDefault="000D48CE" w:rsidP="000D48CE">
      <w:pPr>
        <w:rPr>
          <w:b/>
        </w:rPr>
      </w:pPr>
    </w:p>
    <w:p w:rsidR="000D48CE" w:rsidRDefault="000D48CE" w:rsidP="000D48CE">
      <w:pPr>
        <w:pStyle w:val="Heading2"/>
        <w:shd w:val="clear" w:color="auto" w:fill="FFFFFF"/>
        <w:spacing w:before="0" w:line="600" w:lineRule="atLeast"/>
        <w:textAlignment w:val="baseline"/>
        <w:rPr>
          <w:rFonts w:ascii="Arial" w:hAnsi="Arial" w:cs="Arial"/>
          <w:color w:val="393D46"/>
          <w:spacing w:val="-15"/>
        </w:rPr>
      </w:pPr>
      <w:r>
        <w:rPr>
          <w:rFonts w:ascii="inherit" w:hAnsi="inherit" w:cs="Arial"/>
          <w:color w:val="800000"/>
          <w:spacing w:val="-15"/>
          <w:bdr w:val="none" w:sz="0" w:space="0" w:color="auto" w:frame="1"/>
        </w:rPr>
        <w:lastRenderedPageBreak/>
        <w:t>Stage 4: Kernel</w:t>
      </w:r>
    </w:p>
    <w:p w:rsidR="000D48CE" w:rsidRDefault="000D48CE" w:rsidP="000D48CE">
      <w:pPr>
        <w:pStyle w:val="NormalWeb"/>
        <w:shd w:val="clear" w:color="auto" w:fill="FFFFFF"/>
        <w:spacing w:before="0" w:beforeAutospacing="0" w:after="300" w:afterAutospacing="0" w:line="330" w:lineRule="atLeast"/>
        <w:textAlignment w:val="baseline"/>
        <w:rPr>
          <w:rFonts w:ascii="Arial" w:hAnsi="Arial" w:cs="Arial"/>
          <w:color w:val="666666"/>
          <w:sz w:val="21"/>
          <w:szCs w:val="21"/>
        </w:rPr>
      </w:pPr>
      <w:r>
        <w:rPr>
          <w:rFonts w:ascii="Arial" w:hAnsi="Arial" w:cs="Arial"/>
          <w:color w:val="666666"/>
          <w:sz w:val="21"/>
          <w:szCs w:val="21"/>
        </w:rPr>
        <w:t>Once the control is given to kernel which is the central part of all your OS and act as a mediator of hardware and software components. Kernel once loaded into to RAM it always resides on RAM until the machine is shutdown. Once the Kernel starts its operations the first thing it do is executing INIT process.</w:t>
      </w:r>
    </w:p>
    <w:p w:rsidR="000D48CE" w:rsidRDefault="000D48CE" w:rsidP="000D48CE">
      <w:pPr>
        <w:pStyle w:val="Heading2"/>
        <w:shd w:val="clear" w:color="auto" w:fill="FFFFFF"/>
        <w:spacing w:before="0" w:line="600" w:lineRule="atLeast"/>
        <w:textAlignment w:val="baseline"/>
        <w:rPr>
          <w:rFonts w:ascii="Arial" w:hAnsi="Arial" w:cs="Arial"/>
          <w:color w:val="393D46"/>
          <w:spacing w:val="-15"/>
        </w:rPr>
      </w:pPr>
      <w:r>
        <w:rPr>
          <w:rFonts w:ascii="inherit" w:hAnsi="inherit" w:cs="Arial"/>
          <w:color w:val="800000"/>
          <w:spacing w:val="-15"/>
          <w:bdr w:val="none" w:sz="0" w:space="0" w:color="auto" w:frame="1"/>
        </w:rPr>
        <w:t>Stage 5: INIT</w:t>
      </w:r>
    </w:p>
    <w:p w:rsidR="000D48CE" w:rsidRDefault="000D48CE" w:rsidP="000D48CE">
      <w:pPr>
        <w:pStyle w:val="NormalWeb"/>
        <w:shd w:val="clear" w:color="auto" w:fill="FFFFFF"/>
        <w:spacing w:before="0" w:beforeAutospacing="0" w:after="300" w:afterAutospacing="0" w:line="330" w:lineRule="atLeast"/>
        <w:textAlignment w:val="baseline"/>
        <w:rPr>
          <w:rFonts w:ascii="Arial" w:hAnsi="Arial" w:cs="Arial"/>
          <w:color w:val="666666"/>
          <w:sz w:val="21"/>
          <w:szCs w:val="21"/>
        </w:rPr>
      </w:pPr>
      <w:r>
        <w:rPr>
          <w:rFonts w:ascii="Arial" w:hAnsi="Arial" w:cs="Arial"/>
          <w:color w:val="666666"/>
          <w:sz w:val="21"/>
          <w:szCs w:val="21"/>
        </w:rPr>
        <w:t>This is the main stage of Booting Process</w:t>
      </w:r>
    </w:p>
    <w:p w:rsidR="000D48CE" w:rsidRDefault="000D48CE" w:rsidP="000D48CE">
      <w:pPr>
        <w:pStyle w:val="NormalWeb"/>
        <w:shd w:val="clear" w:color="auto" w:fill="FFFFFF"/>
        <w:spacing w:before="0" w:beforeAutospacing="0" w:after="0" w:afterAutospacing="0" w:line="330" w:lineRule="atLeast"/>
        <w:textAlignment w:val="baseline"/>
        <w:rPr>
          <w:rFonts w:ascii="Arial" w:hAnsi="Arial" w:cs="Arial"/>
          <w:color w:val="666666"/>
          <w:sz w:val="21"/>
          <w:szCs w:val="21"/>
        </w:rPr>
      </w:pPr>
      <w:r>
        <w:rPr>
          <w:rStyle w:val="Strong"/>
          <w:rFonts w:ascii="inherit" w:eastAsiaTheme="majorEastAsia" w:hAnsi="inherit" w:cs="Arial"/>
          <w:color w:val="666666"/>
          <w:sz w:val="21"/>
          <w:szCs w:val="21"/>
          <w:bdr w:val="none" w:sz="0" w:space="0" w:color="auto" w:frame="1"/>
        </w:rPr>
        <w:t>init(initialization)</w:t>
      </w:r>
      <w:r>
        <w:rPr>
          <w:rStyle w:val="apple-converted-space"/>
          <w:rFonts w:ascii="Arial" w:hAnsi="Arial" w:cs="Arial"/>
          <w:color w:val="666666"/>
          <w:sz w:val="21"/>
          <w:szCs w:val="21"/>
        </w:rPr>
        <w:t> </w:t>
      </w:r>
      <w:r>
        <w:rPr>
          <w:rFonts w:ascii="Arial" w:hAnsi="Arial" w:cs="Arial"/>
          <w:color w:val="666666"/>
          <w:sz w:val="21"/>
          <w:szCs w:val="21"/>
        </w:rPr>
        <w:t>process is the root/parent process of all the process which run under Linux/Unix. The first process it runs is a script at /etc/rc.d/rc.sysinit which check all the system properties, hardware, display, SElinux, load kernel modules, file system check, file system mounting etc. Based on the appropriate run-level, scripts are executed to start/stop various processes to run the system and make it functional. INIT process read /etc/inittab which is an initialization table which defines starting of system programs. INIT will start each run level one after the other and start executing scripts corresponds to that runlevel.</w:t>
      </w:r>
      <w:r>
        <w:rPr>
          <w:rStyle w:val="apple-converted-space"/>
          <w:rFonts w:ascii="Arial" w:hAnsi="Arial" w:cs="Arial"/>
          <w:color w:val="666666"/>
          <w:sz w:val="21"/>
          <w:szCs w:val="21"/>
        </w:rPr>
        <w:t> </w:t>
      </w:r>
      <w:hyperlink r:id="rId8" w:tgtFrame="_blank" w:tooltip="The Runlevels in Linux" w:history="1">
        <w:r>
          <w:rPr>
            <w:rStyle w:val="Hyperlink"/>
            <w:rFonts w:ascii="inherit" w:eastAsiaTheme="majorEastAsia" w:hAnsi="inherit" w:cs="Arial"/>
            <w:b/>
            <w:bCs/>
            <w:color w:val="526F94"/>
            <w:sz w:val="21"/>
            <w:szCs w:val="21"/>
            <w:bdr w:val="none" w:sz="0" w:space="0" w:color="auto" w:frame="1"/>
          </w:rPr>
          <w:t>Know more about runlevels here</w:t>
        </w:r>
      </w:hyperlink>
      <w:r>
        <w:rPr>
          <w:rFonts w:ascii="Arial" w:hAnsi="Arial" w:cs="Arial"/>
          <w:color w:val="666666"/>
          <w:sz w:val="21"/>
          <w:szCs w:val="21"/>
        </w:rPr>
        <w:t>. The script information is stored in different folders in /etc/ folder</w:t>
      </w:r>
    </w:p>
    <w:p w:rsidR="000D48CE" w:rsidRDefault="000D48CE" w:rsidP="000D48CE">
      <w:pPr>
        <w:pStyle w:val="NormalWeb"/>
        <w:shd w:val="clear" w:color="auto" w:fill="FFFFFF"/>
        <w:spacing w:before="0" w:beforeAutospacing="0" w:after="300" w:afterAutospacing="0" w:line="330" w:lineRule="atLeast"/>
        <w:textAlignment w:val="baseline"/>
        <w:rPr>
          <w:rFonts w:ascii="Arial" w:hAnsi="Arial" w:cs="Arial"/>
          <w:color w:val="666666"/>
          <w:sz w:val="21"/>
          <w:szCs w:val="21"/>
        </w:rPr>
      </w:pPr>
      <w:r>
        <w:rPr>
          <w:rFonts w:ascii="Arial" w:hAnsi="Arial" w:cs="Arial"/>
          <w:color w:val="666666"/>
          <w:sz w:val="21"/>
          <w:szCs w:val="21"/>
        </w:rPr>
        <w:t>/etc/rc0.d/ –Contain Start/Kill scripts which should be run in Runlevel 0</w:t>
      </w:r>
      <w:r>
        <w:rPr>
          <w:rFonts w:ascii="Arial" w:hAnsi="Arial" w:cs="Arial"/>
          <w:color w:val="666666"/>
          <w:sz w:val="21"/>
          <w:szCs w:val="21"/>
        </w:rPr>
        <w:br/>
        <w:t>/etc/rc1.d/ –Contain Start/Kill scripts which should be run in Runlevel 1</w:t>
      </w:r>
      <w:r>
        <w:rPr>
          <w:rFonts w:ascii="Arial" w:hAnsi="Arial" w:cs="Arial"/>
          <w:color w:val="666666"/>
          <w:sz w:val="21"/>
          <w:szCs w:val="21"/>
        </w:rPr>
        <w:br/>
        <w:t>/etc/rc2.d/ –Contain Start/Kill scripts which should be run in Runlevel 2</w:t>
      </w:r>
      <w:r>
        <w:rPr>
          <w:rFonts w:ascii="Arial" w:hAnsi="Arial" w:cs="Arial"/>
          <w:color w:val="666666"/>
          <w:sz w:val="21"/>
          <w:szCs w:val="21"/>
        </w:rPr>
        <w:br/>
        <w:t>/etc/rc3.d/ –Contain Start/Kill scripts which should be run in Runlevel 3</w:t>
      </w:r>
      <w:r>
        <w:rPr>
          <w:rFonts w:ascii="Arial" w:hAnsi="Arial" w:cs="Arial"/>
          <w:color w:val="666666"/>
          <w:sz w:val="21"/>
          <w:szCs w:val="21"/>
        </w:rPr>
        <w:br/>
        <w:t>/etc/rc4.d/ –Contain Start/Kill scripts which should be run in Runlevel 4</w:t>
      </w:r>
      <w:r>
        <w:rPr>
          <w:rFonts w:ascii="Arial" w:hAnsi="Arial" w:cs="Arial"/>
          <w:color w:val="666666"/>
          <w:sz w:val="21"/>
          <w:szCs w:val="21"/>
        </w:rPr>
        <w:br/>
        <w:t>/etc/rc5.d/ –Contain Start/Kill scripts which should be run in Runlevel 5</w:t>
      </w:r>
      <w:r>
        <w:rPr>
          <w:rFonts w:ascii="Arial" w:hAnsi="Arial" w:cs="Arial"/>
          <w:color w:val="666666"/>
          <w:sz w:val="21"/>
          <w:szCs w:val="21"/>
        </w:rPr>
        <w:br/>
        <w:t>/etc/rc6.d/ –Contain Start/Kill scripts which should be run in Runlevel 6</w:t>
      </w:r>
    </w:p>
    <w:p w:rsidR="000D48CE" w:rsidRDefault="000D48CE" w:rsidP="000D48CE">
      <w:pPr>
        <w:pStyle w:val="NormalWeb"/>
        <w:shd w:val="clear" w:color="auto" w:fill="FFFFFF"/>
        <w:spacing w:before="0" w:beforeAutospacing="0" w:after="0" w:afterAutospacing="0" w:line="330" w:lineRule="atLeast"/>
        <w:textAlignment w:val="baseline"/>
        <w:rPr>
          <w:rFonts w:ascii="Arial" w:hAnsi="Arial" w:cs="Arial"/>
          <w:color w:val="666666"/>
          <w:sz w:val="21"/>
          <w:szCs w:val="21"/>
        </w:rPr>
      </w:pPr>
      <w:hyperlink r:id="rId9" w:tgtFrame="_blank" w:tooltip="How to Set Priority for a service at booting of Linux" w:history="1">
        <w:r>
          <w:rPr>
            <w:rStyle w:val="Strong"/>
            <w:rFonts w:ascii="inherit" w:eastAsiaTheme="majorEastAsia" w:hAnsi="inherit" w:cs="Arial"/>
            <w:color w:val="526F94"/>
            <w:sz w:val="21"/>
            <w:szCs w:val="21"/>
            <w:bdr w:val="none" w:sz="0" w:space="0" w:color="auto" w:frame="1"/>
          </w:rPr>
          <w:t>Know more about S and K convention used in the script names under /etc/rc*.d here.</w:t>
        </w:r>
      </w:hyperlink>
    </w:p>
    <w:p w:rsidR="000D48CE" w:rsidRDefault="000D48CE" w:rsidP="000D48CE">
      <w:pPr>
        <w:pStyle w:val="NormalWeb"/>
        <w:shd w:val="clear" w:color="auto" w:fill="FFFFFF"/>
        <w:spacing w:before="0" w:beforeAutospacing="0" w:after="0" w:afterAutospacing="0" w:line="330" w:lineRule="atLeast"/>
        <w:textAlignment w:val="baseline"/>
        <w:rPr>
          <w:rFonts w:ascii="Arial" w:hAnsi="Arial" w:cs="Arial"/>
          <w:color w:val="666666"/>
          <w:sz w:val="21"/>
          <w:szCs w:val="21"/>
        </w:rPr>
      </w:pPr>
      <w:r>
        <w:rPr>
          <w:rFonts w:ascii="Arial" w:hAnsi="Arial" w:cs="Arial"/>
          <w:color w:val="666666"/>
          <w:sz w:val="21"/>
          <w:szCs w:val="21"/>
        </w:rPr>
        <w:t>Once the initialization process completes mandatory run level and reach to default runlevel set in</w:t>
      </w:r>
      <w:r>
        <w:rPr>
          <w:rStyle w:val="apple-converted-space"/>
          <w:rFonts w:ascii="Arial" w:hAnsi="Arial" w:cs="Arial"/>
          <w:color w:val="666666"/>
          <w:sz w:val="21"/>
          <w:szCs w:val="21"/>
        </w:rPr>
        <w:t> </w:t>
      </w:r>
      <w:r>
        <w:rPr>
          <w:rStyle w:val="Strong"/>
          <w:rFonts w:ascii="inherit" w:eastAsiaTheme="majorEastAsia" w:hAnsi="inherit" w:cs="Arial"/>
          <w:color w:val="666666"/>
          <w:sz w:val="21"/>
          <w:szCs w:val="21"/>
          <w:bdr w:val="none" w:sz="0" w:space="0" w:color="auto" w:frame="1"/>
        </w:rPr>
        <w:t>/etc/inittab,</w:t>
      </w:r>
      <w:r>
        <w:rPr>
          <w:rStyle w:val="apple-converted-space"/>
          <w:rFonts w:ascii="Arial" w:hAnsi="Arial" w:cs="Arial"/>
          <w:color w:val="666666"/>
          <w:sz w:val="21"/>
          <w:szCs w:val="21"/>
        </w:rPr>
        <w:t> </w:t>
      </w:r>
      <w:r>
        <w:rPr>
          <w:rFonts w:ascii="Arial" w:hAnsi="Arial" w:cs="Arial"/>
          <w:color w:val="666666"/>
          <w:sz w:val="21"/>
          <w:szCs w:val="21"/>
        </w:rPr>
        <w:t>init process run one more file</w:t>
      </w:r>
      <w:r>
        <w:rPr>
          <w:rStyle w:val="apple-converted-space"/>
          <w:rFonts w:ascii="Arial" w:hAnsi="Arial" w:cs="Arial"/>
          <w:color w:val="666666"/>
          <w:sz w:val="21"/>
          <w:szCs w:val="21"/>
        </w:rPr>
        <w:t> </w:t>
      </w:r>
      <w:r>
        <w:rPr>
          <w:rStyle w:val="Strong"/>
          <w:rFonts w:ascii="inherit" w:eastAsiaTheme="majorEastAsia" w:hAnsi="inherit" w:cs="Arial"/>
          <w:color w:val="666666"/>
          <w:sz w:val="21"/>
          <w:szCs w:val="21"/>
          <w:bdr w:val="none" w:sz="0" w:space="0" w:color="auto" w:frame="1"/>
        </w:rPr>
        <w:t>/etc/rc.local</w:t>
      </w:r>
      <w:r>
        <w:rPr>
          <w:rStyle w:val="apple-converted-space"/>
          <w:rFonts w:ascii="Arial" w:hAnsi="Arial" w:cs="Arial"/>
          <w:color w:val="666666"/>
          <w:sz w:val="21"/>
          <w:szCs w:val="21"/>
        </w:rPr>
        <w:t> </w:t>
      </w:r>
      <w:r>
        <w:rPr>
          <w:rFonts w:ascii="Arial" w:hAnsi="Arial" w:cs="Arial"/>
          <w:color w:val="666666"/>
          <w:sz w:val="21"/>
          <w:szCs w:val="21"/>
        </w:rPr>
        <w:t>which are the last commands run in initialization process or even booting process. Once everything is completed the control is given back to the kernel</w:t>
      </w:r>
    </w:p>
    <w:p w:rsidR="000D48CE" w:rsidRDefault="000D48CE" w:rsidP="000D48CE">
      <w:pPr>
        <w:pStyle w:val="Heading2"/>
        <w:shd w:val="clear" w:color="auto" w:fill="FFFFFF"/>
        <w:spacing w:before="0" w:line="600" w:lineRule="atLeast"/>
        <w:textAlignment w:val="baseline"/>
        <w:rPr>
          <w:rFonts w:ascii="Arial" w:hAnsi="Arial" w:cs="Arial"/>
          <w:color w:val="393D46"/>
          <w:spacing w:val="-15"/>
          <w:sz w:val="36"/>
          <w:szCs w:val="36"/>
        </w:rPr>
      </w:pPr>
      <w:r>
        <w:rPr>
          <w:rFonts w:ascii="inherit" w:hAnsi="inherit" w:cs="Arial"/>
          <w:color w:val="800000"/>
          <w:spacing w:val="-15"/>
          <w:bdr w:val="none" w:sz="0" w:space="0" w:color="auto" w:frame="1"/>
        </w:rPr>
        <w:t>Stage 6: User prompt</w:t>
      </w:r>
    </w:p>
    <w:p w:rsidR="000D48CE" w:rsidRDefault="000D48CE" w:rsidP="000D48CE">
      <w:pPr>
        <w:pStyle w:val="NormalWeb"/>
        <w:shd w:val="clear" w:color="auto" w:fill="FFFFFF"/>
        <w:spacing w:before="0" w:beforeAutospacing="0" w:after="300" w:afterAutospacing="0" w:line="330" w:lineRule="atLeast"/>
        <w:textAlignment w:val="baseline"/>
        <w:rPr>
          <w:rFonts w:ascii="Arial" w:hAnsi="Arial" w:cs="Arial"/>
          <w:color w:val="666666"/>
          <w:sz w:val="21"/>
          <w:szCs w:val="21"/>
        </w:rPr>
      </w:pPr>
      <w:r>
        <w:rPr>
          <w:rFonts w:ascii="Arial" w:hAnsi="Arial" w:cs="Arial"/>
          <w:color w:val="666666"/>
          <w:sz w:val="21"/>
          <w:szCs w:val="21"/>
        </w:rPr>
        <w:t>This is actually not part of booting process but thought of including it here for better understating. Once the Kernel get the control it start multiple instances of "getty" which waits for console logins which spawn one's user shell process and gives you user prompt to login.</w:t>
      </w:r>
    </w:p>
    <w:p w:rsidR="000D48CE" w:rsidRDefault="000D48CE" w:rsidP="000D48CE">
      <w:pPr>
        <w:pStyle w:val="NormalWeb"/>
        <w:shd w:val="clear" w:color="auto" w:fill="FFFFFF"/>
        <w:spacing w:before="0" w:beforeAutospacing="0" w:after="300" w:afterAutospacing="0" w:line="330" w:lineRule="atLeast"/>
        <w:textAlignment w:val="baseline"/>
        <w:rPr>
          <w:rFonts w:ascii="Arial" w:hAnsi="Arial" w:cs="Arial"/>
          <w:color w:val="666666"/>
          <w:sz w:val="21"/>
          <w:szCs w:val="21"/>
        </w:rPr>
      </w:pPr>
      <w:r>
        <w:rPr>
          <w:rFonts w:ascii="Arial" w:hAnsi="Arial" w:cs="Arial"/>
          <w:color w:val="666666"/>
          <w:sz w:val="21"/>
          <w:szCs w:val="21"/>
        </w:rPr>
        <w:t>########## Notes for /etc/inittab file</w:t>
      </w:r>
    </w:p>
    <w:p w:rsidR="000D48CE" w:rsidRPr="001C126A" w:rsidRDefault="000D48CE" w:rsidP="000D48CE">
      <w:pPr>
        <w:spacing w:after="0" w:line="240" w:lineRule="auto"/>
        <w:rPr>
          <w:rFonts w:ascii="Times New Roman" w:eastAsia="Times New Roman" w:hAnsi="Times New Roman" w:cs="Times New Roman"/>
          <w:sz w:val="24"/>
          <w:szCs w:val="24"/>
        </w:rPr>
      </w:pPr>
      <w:r w:rsidRPr="001C126A">
        <w:rPr>
          <w:rFonts w:ascii="Arial" w:eastAsia="Times New Roman" w:hAnsi="Arial" w:cs="Arial"/>
          <w:color w:val="333333"/>
          <w:sz w:val="27"/>
          <w:szCs w:val="27"/>
          <w:shd w:val="clear" w:color="auto" w:fill="FFFFFF"/>
        </w:rPr>
        <w:t>After the root filesystem is mounted as read-write, the kernel executes a program called</w:t>
      </w:r>
      <w:r w:rsidRPr="001C126A">
        <w:rPr>
          <w:rFonts w:ascii="Arial" w:eastAsia="Times New Roman" w:hAnsi="Arial" w:cs="Arial"/>
          <w:color w:val="333333"/>
          <w:sz w:val="27"/>
        </w:rPr>
        <w:t> </w:t>
      </w:r>
      <w:r w:rsidRPr="001C126A">
        <w:rPr>
          <w:rFonts w:ascii="Arial" w:eastAsia="Times New Roman" w:hAnsi="Arial" w:cs="Arial"/>
          <w:i/>
          <w:iCs/>
          <w:color w:val="333333"/>
          <w:sz w:val="27"/>
          <w:szCs w:val="27"/>
          <w:shd w:val="clear" w:color="auto" w:fill="FFFFFF"/>
        </w:rPr>
        <w:t>init</w:t>
      </w:r>
      <w:r w:rsidRPr="001C126A">
        <w:rPr>
          <w:rFonts w:ascii="Arial" w:eastAsia="Times New Roman" w:hAnsi="Arial" w:cs="Arial"/>
          <w:color w:val="333333"/>
          <w:sz w:val="27"/>
          <w:szCs w:val="27"/>
          <w:shd w:val="clear" w:color="auto" w:fill="FFFFFF"/>
        </w:rPr>
        <w:t>. When</w:t>
      </w:r>
      <w:r w:rsidRPr="001C126A">
        <w:rPr>
          <w:rFonts w:ascii="Arial" w:eastAsia="Times New Roman" w:hAnsi="Arial" w:cs="Arial"/>
          <w:color w:val="333333"/>
          <w:sz w:val="27"/>
        </w:rPr>
        <w:t> </w:t>
      </w:r>
      <w:r w:rsidRPr="001C126A">
        <w:rPr>
          <w:rFonts w:ascii="Arial" w:eastAsia="Times New Roman" w:hAnsi="Arial" w:cs="Arial"/>
          <w:i/>
          <w:iCs/>
          <w:color w:val="333333"/>
          <w:sz w:val="27"/>
          <w:szCs w:val="27"/>
          <w:shd w:val="clear" w:color="auto" w:fill="FFFFFF"/>
        </w:rPr>
        <w:t>init</w:t>
      </w:r>
      <w:r w:rsidRPr="001C126A">
        <w:rPr>
          <w:rFonts w:ascii="Arial" w:eastAsia="Times New Roman" w:hAnsi="Arial" w:cs="Arial"/>
          <w:color w:val="333333"/>
          <w:sz w:val="27"/>
        </w:rPr>
        <w:t> </w:t>
      </w:r>
      <w:r w:rsidRPr="001C126A">
        <w:rPr>
          <w:rFonts w:ascii="Arial" w:eastAsia="Times New Roman" w:hAnsi="Arial" w:cs="Arial"/>
          <w:color w:val="333333"/>
          <w:sz w:val="27"/>
          <w:szCs w:val="27"/>
          <w:shd w:val="clear" w:color="auto" w:fill="FFFFFF"/>
        </w:rPr>
        <w:t>has completed its execution, the system is up and running. The</w:t>
      </w:r>
      <w:r w:rsidRPr="001C126A">
        <w:rPr>
          <w:rFonts w:ascii="Arial" w:eastAsia="Times New Roman" w:hAnsi="Arial" w:cs="Arial"/>
          <w:color w:val="333333"/>
          <w:sz w:val="27"/>
        </w:rPr>
        <w:t> </w:t>
      </w:r>
      <w:r w:rsidRPr="001C126A">
        <w:rPr>
          <w:rFonts w:ascii="Arial" w:eastAsia="Times New Roman" w:hAnsi="Arial" w:cs="Arial"/>
          <w:i/>
          <w:iCs/>
          <w:color w:val="333333"/>
          <w:sz w:val="27"/>
          <w:szCs w:val="27"/>
          <w:shd w:val="clear" w:color="auto" w:fill="FFFFFF"/>
        </w:rPr>
        <w:t>init</w:t>
      </w:r>
      <w:r w:rsidRPr="001C126A">
        <w:rPr>
          <w:rFonts w:ascii="Arial" w:eastAsia="Times New Roman" w:hAnsi="Arial" w:cs="Arial"/>
          <w:color w:val="333333"/>
          <w:sz w:val="27"/>
        </w:rPr>
        <w:t> </w:t>
      </w:r>
      <w:r w:rsidRPr="001C126A">
        <w:rPr>
          <w:rFonts w:ascii="Arial" w:eastAsia="Times New Roman" w:hAnsi="Arial" w:cs="Arial"/>
          <w:color w:val="333333"/>
          <w:sz w:val="27"/>
          <w:szCs w:val="27"/>
          <w:shd w:val="clear" w:color="auto" w:fill="FFFFFF"/>
        </w:rPr>
        <w:t>process is highly configurable, via the</w:t>
      </w:r>
      <w:r w:rsidRPr="001C126A">
        <w:rPr>
          <w:rFonts w:ascii="Arial" w:eastAsia="Times New Roman" w:hAnsi="Arial" w:cs="Arial"/>
          <w:color w:val="333333"/>
          <w:sz w:val="27"/>
        </w:rPr>
        <w:t> </w:t>
      </w:r>
      <w:r w:rsidRPr="001C126A">
        <w:rPr>
          <w:rFonts w:ascii="Arial" w:eastAsia="Times New Roman" w:hAnsi="Arial" w:cs="Arial"/>
          <w:i/>
          <w:iCs/>
          <w:color w:val="333333"/>
          <w:sz w:val="27"/>
          <w:szCs w:val="27"/>
          <w:shd w:val="clear" w:color="auto" w:fill="FFFFFF"/>
        </w:rPr>
        <w:t>/etc/inittab</w:t>
      </w:r>
      <w:r w:rsidRPr="001C126A">
        <w:rPr>
          <w:rFonts w:ascii="Arial" w:eastAsia="Times New Roman" w:hAnsi="Arial" w:cs="Arial"/>
          <w:color w:val="333333"/>
          <w:sz w:val="27"/>
        </w:rPr>
        <w:t> </w:t>
      </w:r>
      <w:r w:rsidRPr="001C126A">
        <w:rPr>
          <w:rFonts w:ascii="Arial" w:eastAsia="Times New Roman" w:hAnsi="Arial" w:cs="Arial"/>
          <w:color w:val="333333"/>
          <w:sz w:val="27"/>
          <w:szCs w:val="27"/>
          <w:shd w:val="clear" w:color="auto" w:fill="FFFFFF"/>
        </w:rPr>
        <w:t xml:space="preserve">file </w:t>
      </w:r>
      <w:r w:rsidRPr="001C126A">
        <w:rPr>
          <w:rFonts w:ascii="Arial" w:eastAsia="Times New Roman" w:hAnsi="Arial" w:cs="Arial"/>
          <w:color w:val="333333"/>
          <w:sz w:val="27"/>
          <w:szCs w:val="27"/>
          <w:shd w:val="clear" w:color="auto" w:fill="FFFFFF"/>
        </w:rPr>
        <w:lastRenderedPageBreak/>
        <w:t>and files and directories with the</w:t>
      </w:r>
      <w:r w:rsidRPr="001C126A">
        <w:rPr>
          <w:rFonts w:ascii="Arial" w:eastAsia="Times New Roman" w:hAnsi="Arial" w:cs="Arial"/>
          <w:color w:val="333333"/>
          <w:sz w:val="27"/>
        </w:rPr>
        <w:t> </w:t>
      </w:r>
      <w:r w:rsidRPr="001C126A">
        <w:rPr>
          <w:rFonts w:ascii="Arial" w:eastAsia="Times New Roman" w:hAnsi="Arial" w:cs="Arial"/>
          <w:i/>
          <w:iCs/>
          <w:color w:val="333333"/>
          <w:sz w:val="27"/>
          <w:szCs w:val="27"/>
          <w:shd w:val="clear" w:color="auto" w:fill="FFFFFF"/>
        </w:rPr>
        <w:t>init</w:t>
      </w:r>
      <w:r w:rsidRPr="001C126A">
        <w:rPr>
          <w:rFonts w:ascii="Arial" w:eastAsia="Times New Roman" w:hAnsi="Arial" w:cs="Arial"/>
          <w:color w:val="333333"/>
          <w:sz w:val="27"/>
        </w:rPr>
        <w:t> </w:t>
      </w:r>
      <w:r w:rsidRPr="001C126A">
        <w:rPr>
          <w:rFonts w:ascii="Arial" w:eastAsia="Times New Roman" w:hAnsi="Arial" w:cs="Arial"/>
          <w:color w:val="333333"/>
          <w:sz w:val="27"/>
          <w:szCs w:val="27"/>
          <w:shd w:val="clear" w:color="auto" w:fill="FFFFFF"/>
        </w:rPr>
        <w:t>configuration process.</w:t>
      </w:r>
      <w:r w:rsidRPr="001C126A">
        <w:rPr>
          <w:rFonts w:ascii="Arial" w:eastAsia="Times New Roman" w:hAnsi="Arial" w:cs="Arial"/>
          <w:color w:val="333333"/>
          <w:sz w:val="27"/>
          <w:szCs w:val="27"/>
        </w:rPr>
        <w:br/>
      </w:r>
      <w:r w:rsidRPr="001C126A">
        <w:rPr>
          <w:rFonts w:ascii="Arial" w:eastAsia="Times New Roman" w:hAnsi="Arial" w:cs="Arial"/>
          <w:color w:val="333333"/>
          <w:sz w:val="27"/>
          <w:szCs w:val="27"/>
        </w:rPr>
        <w:br/>
      </w:r>
      <w:r w:rsidRPr="001C126A">
        <w:rPr>
          <w:rFonts w:ascii="Arial" w:eastAsia="Times New Roman" w:hAnsi="Arial" w:cs="Arial"/>
          <w:color w:val="333333"/>
          <w:sz w:val="27"/>
          <w:szCs w:val="27"/>
          <w:shd w:val="clear" w:color="auto" w:fill="FFFFFF"/>
        </w:rPr>
        <w:t>The following syntax is used for configuration lines in the</w:t>
      </w:r>
      <w:r w:rsidRPr="001C126A">
        <w:rPr>
          <w:rFonts w:ascii="Arial" w:eastAsia="Times New Roman" w:hAnsi="Arial" w:cs="Arial"/>
          <w:color w:val="333333"/>
          <w:sz w:val="27"/>
        </w:rPr>
        <w:t> </w:t>
      </w:r>
      <w:r w:rsidRPr="001C126A">
        <w:rPr>
          <w:rFonts w:ascii="Arial" w:eastAsia="Times New Roman" w:hAnsi="Arial" w:cs="Arial"/>
          <w:i/>
          <w:iCs/>
          <w:color w:val="333333"/>
          <w:sz w:val="27"/>
          <w:szCs w:val="27"/>
          <w:shd w:val="clear" w:color="auto" w:fill="FFFFFF"/>
        </w:rPr>
        <w:t>/etc/inittab</w:t>
      </w:r>
      <w:r w:rsidRPr="001C126A">
        <w:rPr>
          <w:rFonts w:ascii="Arial" w:eastAsia="Times New Roman" w:hAnsi="Arial" w:cs="Arial"/>
          <w:color w:val="333333"/>
          <w:sz w:val="27"/>
        </w:rPr>
        <w:t> </w:t>
      </w:r>
      <w:r w:rsidRPr="001C126A">
        <w:rPr>
          <w:rFonts w:ascii="Arial" w:eastAsia="Times New Roman" w:hAnsi="Arial" w:cs="Arial"/>
          <w:color w:val="333333"/>
          <w:sz w:val="27"/>
          <w:szCs w:val="27"/>
          <w:shd w:val="clear" w:color="auto" w:fill="FFFFFF"/>
        </w:rPr>
        <w:t>file:</w:t>
      </w:r>
      <w:r w:rsidRPr="001C126A">
        <w:rPr>
          <w:rFonts w:ascii="Arial" w:eastAsia="Times New Roman" w:hAnsi="Arial" w:cs="Arial"/>
          <w:color w:val="333333"/>
          <w:sz w:val="27"/>
          <w:szCs w:val="27"/>
        </w:rPr>
        <w:br/>
      </w:r>
      <w:r w:rsidRPr="001C126A">
        <w:rPr>
          <w:rFonts w:ascii="Arial" w:eastAsia="Times New Roman" w:hAnsi="Arial" w:cs="Arial"/>
          <w:color w:val="333333"/>
          <w:sz w:val="27"/>
        </w:rPr>
        <w:t>id:run-levels:action:process [arguments]</w:t>
      </w:r>
      <w:r w:rsidRPr="001C126A">
        <w:rPr>
          <w:rFonts w:ascii="Arial" w:eastAsia="Times New Roman" w:hAnsi="Arial" w:cs="Arial"/>
          <w:color w:val="333333"/>
          <w:sz w:val="27"/>
          <w:szCs w:val="27"/>
        </w:rPr>
        <w:br/>
      </w:r>
    </w:p>
    <w:p w:rsidR="000D48CE" w:rsidRPr="001C126A" w:rsidRDefault="000D48CE" w:rsidP="000D48CE">
      <w:pPr>
        <w:numPr>
          <w:ilvl w:val="0"/>
          <w:numId w:val="2"/>
        </w:numPr>
        <w:shd w:val="clear" w:color="auto" w:fill="FFFFFF"/>
        <w:spacing w:before="100" w:beforeAutospacing="1" w:after="100" w:afterAutospacing="1" w:line="419" w:lineRule="atLeast"/>
        <w:ind w:left="375"/>
        <w:rPr>
          <w:rFonts w:ascii="Arial" w:eastAsia="Times New Roman" w:hAnsi="Arial" w:cs="Arial"/>
          <w:color w:val="333333"/>
          <w:sz w:val="27"/>
          <w:szCs w:val="27"/>
        </w:rPr>
      </w:pPr>
      <w:r w:rsidRPr="001C126A">
        <w:rPr>
          <w:rFonts w:ascii="Arial" w:eastAsia="Times New Roman" w:hAnsi="Arial" w:cs="Arial"/>
          <w:color w:val="333333"/>
          <w:sz w:val="27"/>
          <w:szCs w:val="27"/>
        </w:rPr>
        <w:t>The first field is a unique label, which identifies an entry in the</w:t>
      </w:r>
      <w:r w:rsidRPr="001C126A">
        <w:rPr>
          <w:rFonts w:ascii="Arial" w:eastAsia="Times New Roman" w:hAnsi="Arial" w:cs="Arial"/>
          <w:color w:val="333333"/>
          <w:sz w:val="27"/>
        </w:rPr>
        <w:t> </w:t>
      </w:r>
      <w:r w:rsidRPr="001C126A">
        <w:rPr>
          <w:rFonts w:ascii="Arial" w:eastAsia="Times New Roman" w:hAnsi="Arial" w:cs="Arial"/>
          <w:i/>
          <w:iCs/>
          <w:color w:val="333333"/>
          <w:sz w:val="27"/>
          <w:szCs w:val="27"/>
        </w:rPr>
        <w:t>inittab</w:t>
      </w:r>
      <w:r w:rsidRPr="001C126A">
        <w:rPr>
          <w:rFonts w:ascii="Arial" w:eastAsia="Times New Roman" w:hAnsi="Arial" w:cs="Arial"/>
          <w:color w:val="333333"/>
          <w:sz w:val="27"/>
        </w:rPr>
        <w:t> </w:t>
      </w:r>
      <w:r w:rsidRPr="001C126A">
        <w:rPr>
          <w:rFonts w:ascii="Arial" w:eastAsia="Times New Roman" w:hAnsi="Arial" w:cs="Arial"/>
          <w:color w:val="333333"/>
          <w:sz w:val="27"/>
          <w:szCs w:val="27"/>
        </w:rPr>
        <w:t>file.</w:t>
      </w:r>
    </w:p>
    <w:p w:rsidR="000D48CE" w:rsidRPr="001C126A" w:rsidRDefault="000D48CE" w:rsidP="000D48CE">
      <w:pPr>
        <w:numPr>
          <w:ilvl w:val="0"/>
          <w:numId w:val="2"/>
        </w:numPr>
        <w:shd w:val="clear" w:color="auto" w:fill="FFFFFF"/>
        <w:spacing w:before="100" w:beforeAutospacing="1" w:after="100" w:afterAutospacing="1" w:line="419" w:lineRule="atLeast"/>
        <w:ind w:left="375"/>
        <w:rPr>
          <w:rFonts w:ascii="Arial" w:eastAsia="Times New Roman" w:hAnsi="Arial" w:cs="Arial"/>
          <w:color w:val="333333"/>
          <w:sz w:val="27"/>
          <w:szCs w:val="27"/>
        </w:rPr>
      </w:pPr>
      <w:r w:rsidRPr="001C126A">
        <w:rPr>
          <w:rFonts w:ascii="Arial" w:eastAsia="Times New Roman" w:hAnsi="Arial" w:cs="Arial"/>
          <w:color w:val="333333"/>
          <w:sz w:val="27"/>
          <w:szCs w:val="27"/>
        </w:rPr>
        <w:t>The second field specifies which run-levels this entry applies to.</w:t>
      </w:r>
    </w:p>
    <w:p w:rsidR="000D48CE" w:rsidRPr="001C126A" w:rsidRDefault="000D48CE" w:rsidP="000D48CE">
      <w:pPr>
        <w:numPr>
          <w:ilvl w:val="0"/>
          <w:numId w:val="2"/>
        </w:numPr>
        <w:shd w:val="clear" w:color="auto" w:fill="FFFFFF"/>
        <w:spacing w:before="100" w:beforeAutospacing="1" w:after="100" w:afterAutospacing="1" w:line="419" w:lineRule="atLeast"/>
        <w:ind w:left="375"/>
        <w:rPr>
          <w:rFonts w:ascii="Arial" w:eastAsia="Times New Roman" w:hAnsi="Arial" w:cs="Arial"/>
          <w:color w:val="333333"/>
          <w:sz w:val="27"/>
          <w:szCs w:val="27"/>
        </w:rPr>
      </w:pPr>
      <w:r w:rsidRPr="001C126A">
        <w:rPr>
          <w:rFonts w:ascii="Arial" w:eastAsia="Times New Roman" w:hAnsi="Arial" w:cs="Arial"/>
          <w:color w:val="333333"/>
          <w:sz w:val="27"/>
          <w:szCs w:val="27"/>
        </w:rPr>
        <w:t>The third field specifies the action to be taken.</w:t>
      </w:r>
    </w:p>
    <w:p w:rsidR="000D48CE" w:rsidRPr="001C126A" w:rsidRDefault="000D48CE" w:rsidP="000D48CE">
      <w:pPr>
        <w:numPr>
          <w:ilvl w:val="0"/>
          <w:numId w:val="2"/>
        </w:numPr>
        <w:shd w:val="clear" w:color="auto" w:fill="FFFFFF"/>
        <w:spacing w:before="100" w:beforeAutospacing="1" w:after="100" w:afterAutospacing="1" w:line="419" w:lineRule="atLeast"/>
        <w:ind w:left="375"/>
        <w:rPr>
          <w:rFonts w:ascii="Arial" w:eastAsia="Times New Roman" w:hAnsi="Arial" w:cs="Arial"/>
          <w:color w:val="333333"/>
          <w:sz w:val="27"/>
          <w:szCs w:val="27"/>
        </w:rPr>
      </w:pPr>
      <w:r w:rsidRPr="001C126A">
        <w:rPr>
          <w:rFonts w:ascii="Arial" w:eastAsia="Times New Roman" w:hAnsi="Arial" w:cs="Arial"/>
          <w:color w:val="333333"/>
          <w:sz w:val="27"/>
          <w:szCs w:val="27"/>
        </w:rPr>
        <w:t>The fourth field identifies the process to be run and any arguments that apply to that process. Command-line arguments may also be specified in the fourth field.</w:t>
      </w:r>
    </w:p>
    <w:p w:rsidR="000D48CE" w:rsidRPr="001C126A" w:rsidRDefault="000D48CE" w:rsidP="000D48CE">
      <w:pPr>
        <w:spacing w:after="0" w:line="240" w:lineRule="auto"/>
        <w:rPr>
          <w:rFonts w:ascii="Times New Roman" w:eastAsia="Times New Roman" w:hAnsi="Times New Roman" w:cs="Times New Roman"/>
          <w:sz w:val="24"/>
          <w:szCs w:val="24"/>
        </w:rPr>
      </w:pPr>
      <w:r w:rsidRPr="001C126A">
        <w:rPr>
          <w:rFonts w:ascii="Arial" w:eastAsia="Times New Roman" w:hAnsi="Arial" w:cs="Arial"/>
          <w:color w:val="333333"/>
          <w:sz w:val="27"/>
          <w:szCs w:val="27"/>
        </w:rPr>
        <w:br/>
      </w:r>
      <w:r w:rsidRPr="001C126A">
        <w:rPr>
          <w:rFonts w:ascii="Arial" w:eastAsia="Times New Roman" w:hAnsi="Arial" w:cs="Arial"/>
          <w:color w:val="333333"/>
          <w:sz w:val="27"/>
          <w:szCs w:val="27"/>
          <w:shd w:val="clear" w:color="auto" w:fill="FFFFFF"/>
        </w:rPr>
        <w:t>The state of a Linux system is specified by its run-level. There are seven run-levels available on a Linux system.</w:t>
      </w:r>
      <w:r w:rsidRPr="001C126A">
        <w:rPr>
          <w:rFonts w:ascii="Arial" w:eastAsia="Times New Roman" w:hAnsi="Arial" w:cs="Arial"/>
          <w:color w:val="333333"/>
          <w:sz w:val="27"/>
          <w:szCs w:val="27"/>
        </w:rPr>
        <w:br/>
      </w:r>
    </w:p>
    <w:p w:rsidR="000D48CE" w:rsidRPr="001C126A" w:rsidRDefault="000D48CE" w:rsidP="000D48CE">
      <w:pPr>
        <w:numPr>
          <w:ilvl w:val="0"/>
          <w:numId w:val="3"/>
        </w:numPr>
        <w:shd w:val="clear" w:color="auto" w:fill="FFFFFF"/>
        <w:spacing w:before="100" w:beforeAutospacing="1" w:after="100" w:afterAutospacing="1" w:line="419" w:lineRule="atLeast"/>
        <w:ind w:left="375"/>
        <w:rPr>
          <w:rFonts w:ascii="Arial" w:eastAsia="Times New Roman" w:hAnsi="Arial" w:cs="Arial"/>
          <w:color w:val="333333"/>
          <w:sz w:val="27"/>
          <w:szCs w:val="27"/>
        </w:rPr>
      </w:pPr>
      <w:r w:rsidRPr="001C126A">
        <w:rPr>
          <w:rFonts w:ascii="Arial" w:eastAsia="Times New Roman" w:hAnsi="Arial" w:cs="Arial"/>
          <w:color w:val="333333"/>
          <w:sz w:val="27"/>
          <w:szCs w:val="27"/>
        </w:rPr>
        <w:t>0—Halt (Do not set</w:t>
      </w:r>
      <w:r w:rsidRPr="001C126A">
        <w:rPr>
          <w:rFonts w:ascii="Arial" w:eastAsia="Times New Roman" w:hAnsi="Arial" w:cs="Arial"/>
          <w:color w:val="333333"/>
          <w:sz w:val="27"/>
        </w:rPr>
        <w:t> </w:t>
      </w:r>
      <w:r w:rsidRPr="001C126A">
        <w:rPr>
          <w:rFonts w:ascii="Arial" w:eastAsia="Times New Roman" w:hAnsi="Arial" w:cs="Arial"/>
          <w:i/>
          <w:iCs/>
          <w:color w:val="333333"/>
          <w:sz w:val="27"/>
          <w:szCs w:val="27"/>
        </w:rPr>
        <w:t>initdefault</w:t>
      </w:r>
      <w:r w:rsidRPr="001C126A">
        <w:rPr>
          <w:rFonts w:ascii="Arial" w:eastAsia="Times New Roman" w:hAnsi="Arial" w:cs="Arial"/>
          <w:color w:val="333333"/>
          <w:sz w:val="27"/>
        </w:rPr>
        <w:t> </w:t>
      </w:r>
      <w:r w:rsidRPr="001C126A">
        <w:rPr>
          <w:rFonts w:ascii="Arial" w:eastAsia="Times New Roman" w:hAnsi="Arial" w:cs="Arial"/>
          <w:color w:val="333333"/>
          <w:sz w:val="27"/>
          <w:szCs w:val="27"/>
        </w:rPr>
        <w:t>to this run-level.)</w:t>
      </w:r>
    </w:p>
    <w:p w:rsidR="000D48CE" w:rsidRPr="001C126A" w:rsidRDefault="000D48CE" w:rsidP="000D48CE">
      <w:pPr>
        <w:numPr>
          <w:ilvl w:val="0"/>
          <w:numId w:val="3"/>
        </w:numPr>
        <w:shd w:val="clear" w:color="auto" w:fill="FFFFFF"/>
        <w:spacing w:before="100" w:beforeAutospacing="1" w:after="100" w:afterAutospacing="1" w:line="419" w:lineRule="atLeast"/>
        <w:ind w:left="375"/>
        <w:rPr>
          <w:rFonts w:ascii="Arial" w:eastAsia="Times New Roman" w:hAnsi="Arial" w:cs="Arial"/>
          <w:color w:val="333333"/>
          <w:sz w:val="27"/>
          <w:szCs w:val="27"/>
        </w:rPr>
      </w:pPr>
      <w:r w:rsidRPr="001C126A">
        <w:rPr>
          <w:rFonts w:ascii="Arial" w:eastAsia="Times New Roman" w:hAnsi="Arial" w:cs="Arial"/>
          <w:color w:val="333333"/>
          <w:sz w:val="27"/>
          <w:szCs w:val="27"/>
        </w:rPr>
        <w:t>1—Single-user mode</w:t>
      </w:r>
    </w:p>
    <w:p w:rsidR="000D48CE" w:rsidRPr="001C126A" w:rsidRDefault="000D48CE" w:rsidP="000D48CE">
      <w:pPr>
        <w:numPr>
          <w:ilvl w:val="0"/>
          <w:numId w:val="3"/>
        </w:numPr>
        <w:shd w:val="clear" w:color="auto" w:fill="FFFFFF"/>
        <w:spacing w:before="100" w:beforeAutospacing="1" w:after="100" w:afterAutospacing="1" w:line="419" w:lineRule="atLeast"/>
        <w:ind w:left="375"/>
        <w:rPr>
          <w:rFonts w:ascii="Arial" w:eastAsia="Times New Roman" w:hAnsi="Arial" w:cs="Arial"/>
          <w:color w:val="333333"/>
          <w:sz w:val="27"/>
          <w:szCs w:val="27"/>
        </w:rPr>
      </w:pPr>
      <w:r w:rsidRPr="001C126A">
        <w:rPr>
          <w:rFonts w:ascii="Arial" w:eastAsia="Times New Roman" w:hAnsi="Arial" w:cs="Arial"/>
          <w:color w:val="333333"/>
          <w:sz w:val="27"/>
          <w:szCs w:val="27"/>
        </w:rPr>
        <w:t>2—Multiuser—with no networking support</w:t>
      </w:r>
    </w:p>
    <w:p w:rsidR="000D48CE" w:rsidRPr="001C126A" w:rsidRDefault="000D48CE" w:rsidP="000D48CE">
      <w:pPr>
        <w:numPr>
          <w:ilvl w:val="0"/>
          <w:numId w:val="3"/>
        </w:numPr>
        <w:shd w:val="clear" w:color="auto" w:fill="FFFFFF"/>
        <w:spacing w:before="100" w:beforeAutospacing="1" w:after="100" w:afterAutospacing="1" w:line="419" w:lineRule="atLeast"/>
        <w:ind w:left="375"/>
        <w:rPr>
          <w:rFonts w:ascii="Arial" w:eastAsia="Times New Roman" w:hAnsi="Arial" w:cs="Arial"/>
          <w:color w:val="333333"/>
          <w:sz w:val="27"/>
          <w:szCs w:val="27"/>
        </w:rPr>
      </w:pPr>
      <w:r w:rsidRPr="001C126A">
        <w:rPr>
          <w:rFonts w:ascii="Arial" w:eastAsia="Times New Roman" w:hAnsi="Arial" w:cs="Arial"/>
          <w:color w:val="333333"/>
          <w:sz w:val="27"/>
          <w:szCs w:val="27"/>
        </w:rPr>
        <w:t>3—Full multiuser mode—with networking support</w:t>
      </w:r>
    </w:p>
    <w:p w:rsidR="000D48CE" w:rsidRPr="001C126A" w:rsidRDefault="000D48CE" w:rsidP="000D48CE">
      <w:pPr>
        <w:numPr>
          <w:ilvl w:val="0"/>
          <w:numId w:val="3"/>
        </w:numPr>
        <w:shd w:val="clear" w:color="auto" w:fill="FFFFFF"/>
        <w:spacing w:before="100" w:beforeAutospacing="1" w:after="100" w:afterAutospacing="1" w:line="419" w:lineRule="atLeast"/>
        <w:ind w:left="375"/>
        <w:rPr>
          <w:rFonts w:ascii="Arial" w:eastAsia="Times New Roman" w:hAnsi="Arial" w:cs="Arial"/>
          <w:color w:val="333333"/>
          <w:sz w:val="27"/>
          <w:szCs w:val="27"/>
        </w:rPr>
      </w:pPr>
      <w:r w:rsidRPr="001C126A">
        <w:rPr>
          <w:rFonts w:ascii="Arial" w:eastAsia="Times New Roman" w:hAnsi="Arial" w:cs="Arial"/>
          <w:color w:val="333333"/>
          <w:sz w:val="27"/>
          <w:szCs w:val="27"/>
        </w:rPr>
        <w:t>4—Unused</w:t>
      </w:r>
    </w:p>
    <w:p w:rsidR="000D48CE" w:rsidRPr="001C126A" w:rsidRDefault="000D48CE" w:rsidP="000D48CE">
      <w:pPr>
        <w:numPr>
          <w:ilvl w:val="0"/>
          <w:numId w:val="3"/>
        </w:numPr>
        <w:shd w:val="clear" w:color="auto" w:fill="FFFFFF"/>
        <w:spacing w:before="100" w:beforeAutospacing="1" w:after="100" w:afterAutospacing="1" w:line="419" w:lineRule="atLeast"/>
        <w:ind w:left="375"/>
        <w:rPr>
          <w:rFonts w:ascii="Arial" w:eastAsia="Times New Roman" w:hAnsi="Arial" w:cs="Arial"/>
          <w:color w:val="333333"/>
          <w:sz w:val="27"/>
          <w:szCs w:val="27"/>
        </w:rPr>
      </w:pPr>
      <w:r w:rsidRPr="001C126A">
        <w:rPr>
          <w:rFonts w:ascii="Arial" w:eastAsia="Times New Roman" w:hAnsi="Arial" w:cs="Arial"/>
          <w:color w:val="333333"/>
          <w:sz w:val="27"/>
          <w:szCs w:val="27"/>
        </w:rPr>
        <w:t>5—X11—with multiuser and networking support</w:t>
      </w:r>
    </w:p>
    <w:p w:rsidR="000D48CE" w:rsidRPr="001C126A" w:rsidRDefault="000D48CE" w:rsidP="000D48CE">
      <w:pPr>
        <w:numPr>
          <w:ilvl w:val="0"/>
          <w:numId w:val="3"/>
        </w:numPr>
        <w:shd w:val="clear" w:color="auto" w:fill="FFFFFF"/>
        <w:spacing w:before="100" w:beforeAutospacing="1" w:after="100" w:afterAutospacing="1" w:line="419" w:lineRule="atLeast"/>
        <w:ind w:left="375"/>
        <w:rPr>
          <w:rFonts w:ascii="Arial" w:eastAsia="Times New Roman" w:hAnsi="Arial" w:cs="Arial"/>
          <w:color w:val="333333"/>
          <w:sz w:val="27"/>
          <w:szCs w:val="27"/>
        </w:rPr>
      </w:pPr>
      <w:r w:rsidRPr="001C126A">
        <w:rPr>
          <w:rFonts w:ascii="Arial" w:eastAsia="Times New Roman" w:hAnsi="Arial" w:cs="Arial"/>
          <w:color w:val="333333"/>
          <w:sz w:val="27"/>
          <w:szCs w:val="27"/>
        </w:rPr>
        <w:t>6—Reboot (Do not set</w:t>
      </w:r>
      <w:r w:rsidRPr="001C126A">
        <w:rPr>
          <w:rFonts w:ascii="Arial" w:eastAsia="Times New Roman" w:hAnsi="Arial" w:cs="Arial"/>
          <w:color w:val="333333"/>
          <w:sz w:val="27"/>
        </w:rPr>
        <w:t> </w:t>
      </w:r>
      <w:r w:rsidRPr="001C126A">
        <w:rPr>
          <w:rFonts w:ascii="Arial" w:eastAsia="Times New Roman" w:hAnsi="Arial" w:cs="Arial"/>
          <w:i/>
          <w:iCs/>
          <w:color w:val="333333"/>
          <w:sz w:val="27"/>
          <w:szCs w:val="27"/>
        </w:rPr>
        <w:t>initdefault</w:t>
      </w:r>
      <w:r w:rsidRPr="001C126A">
        <w:rPr>
          <w:rFonts w:ascii="Arial" w:eastAsia="Times New Roman" w:hAnsi="Arial" w:cs="Arial"/>
          <w:color w:val="333333"/>
          <w:sz w:val="27"/>
        </w:rPr>
        <w:t> </w:t>
      </w:r>
      <w:r w:rsidRPr="001C126A">
        <w:rPr>
          <w:rFonts w:ascii="Arial" w:eastAsia="Times New Roman" w:hAnsi="Arial" w:cs="Arial"/>
          <w:color w:val="333333"/>
          <w:sz w:val="27"/>
          <w:szCs w:val="27"/>
        </w:rPr>
        <w:t>to this run-level.)</w:t>
      </w:r>
    </w:p>
    <w:p w:rsidR="000D48CE" w:rsidRPr="001C126A" w:rsidRDefault="000D48CE" w:rsidP="000D48CE">
      <w:pPr>
        <w:spacing w:after="0" w:line="240" w:lineRule="auto"/>
        <w:rPr>
          <w:rFonts w:ascii="Times New Roman" w:eastAsia="Times New Roman" w:hAnsi="Times New Roman" w:cs="Times New Roman"/>
          <w:sz w:val="24"/>
          <w:szCs w:val="24"/>
        </w:rPr>
      </w:pPr>
      <w:r w:rsidRPr="001C126A">
        <w:rPr>
          <w:rFonts w:ascii="Arial" w:eastAsia="Times New Roman" w:hAnsi="Arial" w:cs="Arial"/>
          <w:color w:val="333333"/>
          <w:sz w:val="27"/>
          <w:szCs w:val="27"/>
        </w:rPr>
        <w:br/>
      </w:r>
      <w:r w:rsidRPr="001C126A">
        <w:rPr>
          <w:rFonts w:ascii="Arial" w:eastAsia="Times New Roman" w:hAnsi="Arial" w:cs="Arial"/>
          <w:color w:val="333333"/>
          <w:sz w:val="27"/>
          <w:szCs w:val="27"/>
          <w:shd w:val="clear" w:color="auto" w:fill="FFFFFF"/>
        </w:rPr>
        <w:t>It’s possible to specify multiple run-levels in the same</w:t>
      </w:r>
      <w:r w:rsidRPr="001C126A">
        <w:rPr>
          <w:rFonts w:ascii="Arial" w:eastAsia="Times New Roman" w:hAnsi="Arial" w:cs="Arial"/>
          <w:color w:val="333333"/>
          <w:sz w:val="27"/>
        </w:rPr>
        <w:t> </w:t>
      </w:r>
      <w:r w:rsidRPr="001C126A">
        <w:rPr>
          <w:rFonts w:ascii="Arial" w:eastAsia="Times New Roman" w:hAnsi="Arial" w:cs="Arial"/>
          <w:i/>
          <w:iCs/>
          <w:color w:val="333333"/>
          <w:sz w:val="27"/>
          <w:szCs w:val="27"/>
          <w:shd w:val="clear" w:color="auto" w:fill="FFFFFF"/>
        </w:rPr>
        <w:t>init</w:t>
      </w:r>
      <w:r w:rsidRPr="001C126A">
        <w:rPr>
          <w:rFonts w:ascii="Arial" w:eastAsia="Times New Roman" w:hAnsi="Arial" w:cs="Arial"/>
          <w:color w:val="333333"/>
          <w:sz w:val="27"/>
        </w:rPr>
        <w:t> </w:t>
      </w:r>
      <w:r w:rsidRPr="001C126A">
        <w:rPr>
          <w:rFonts w:ascii="Arial" w:eastAsia="Times New Roman" w:hAnsi="Arial" w:cs="Arial"/>
          <w:color w:val="333333"/>
          <w:sz w:val="27"/>
          <w:szCs w:val="27"/>
          <w:shd w:val="clear" w:color="auto" w:fill="FFFFFF"/>
        </w:rPr>
        <w:t>configuration line. For example, to specify a configuration for both run-level 1 and run-level 3, use the following syntax:</w:t>
      </w:r>
      <w:r w:rsidRPr="001C126A">
        <w:rPr>
          <w:rFonts w:ascii="Arial" w:eastAsia="Times New Roman" w:hAnsi="Arial" w:cs="Arial"/>
          <w:color w:val="333333"/>
          <w:sz w:val="27"/>
          <w:szCs w:val="27"/>
        </w:rPr>
        <w:br/>
      </w:r>
      <w:r w:rsidRPr="001C126A">
        <w:rPr>
          <w:rFonts w:ascii="Arial" w:eastAsia="Times New Roman" w:hAnsi="Arial" w:cs="Arial"/>
          <w:color w:val="333333"/>
          <w:sz w:val="27"/>
        </w:rPr>
        <w:t>id:13:action:process [arguments].</w:t>
      </w:r>
      <w:r w:rsidRPr="001C126A">
        <w:rPr>
          <w:rFonts w:ascii="Arial" w:eastAsia="Times New Roman" w:hAnsi="Arial" w:cs="Arial"/>
          <w:color w:val="333333"/>
          <w:sz w:val="27"/>
          <w:szCs w:val="27"/>
        </w:rPr>
        <w:br/>
      </w:r>
      <w:r w:rsidRPr="001C126A">
        <w:rPr>
          <w:rFonts w:ascii="Arial" w:eastAsia="Times New Roman" w:hAnsi="Arial" w:cs="Arial"/>
          <w:color w:val="333333"/>
          <w:sz w:val="27"/>
          <w:szCs w:val="27"/>
        </w:rPr>
        <w:br/>
      </w:r>
      <w:r w:rsidRPr="001C126A">
        <w:rPr>
          <w:rFonts w:ascii="Arial" w:eastAsia="Times New Roman" w:hAnsi="Arial" w:cs="Arial"/>
          <w:color w:val="333333"/>
          <w:sz w:val="27"/>
          <w:szCs w:val="27"/>
          <w:shd w:val="clear" w:color="auto" w:fill="FFFFFF"/>
        </w:rPr>
        <w:t>Table A lists the possible actions for system run-levels.</w:t>
      </w:r>
      <w:r w:rsidRPr="001C126A">
        <w:rPr>
          <w:rFonts w:ascii="Arial" w:eastAsia="Times New Roman" w:hAnsi="Arial" w:cs="Arial"/>
          <w:color w:val="333333"/>
          <w:sz w:val="27"/>
          <w:szCs w:val="27"/>
        </w:rPr>
        <w:br/>
      </w:r>
    </w:p>
    <w:tbl>
      <w:tblPr>
        <w:tblW w:w="9300" w:type="dxa"/>
        <w:jc w:val="center"/>
        <w:tblCellMar>
          <w:top w:w="15" w:type="dxa"/>
          <w:left w:w="15" w:type="dxa"/>
          <w:bottom w:w="15" w:type="dxa"/>
          <w:right w:w="15" w:type="dxa"/>
        </w:tblCellMar>
        <w:tblLook w:val="04A0"/>
      </w:tblPr>
      <w:tblGrid>
        <w:gridCol w:w="1502"/>
        <w:gridCol w:w="7798"/>
      </w:tblGrid>
      <w:tr w:rsidR="000D48CE" w:rsidRPr="001C126A" w:rsidTr="00A10741">
        <w:trPr>
          <w:jc w:val="center"/>
        </w:trPr>
        <w:tc>
          <w:tcPr>
            <w:tcW w:w="0" w:type="auto"/>
            <w:gridSpan w:val="2"/>
            <w:tcBorders>
              <w:top w:val="nil"/>
              <w:left w:val="nil"/>
              <w:bottom w:val="nil"/>
              <w:right w:val="nil"/>
            </w:tcBorders>
            <w:vAlign w:val="center"/>
            <w:hideMark/>
          </w:tcPr>
          <w:p w:rsidR="000D48CE" w:rsidRPr="001C126A" w:rsidRDefault="000D48CE" w:rsidP="00A10741">
            <w:pPr>
              <w:spacing w:after="0" w:line="240" w:lineRule="auto"/>
              <w:jc w:val="center"/>
              <w:rPr>
                <w:rFonts w:ascii="Times New Roman" w:eastAsia="Times New Roman" w:hAnsi="Times New Roman" w:cs="Times New Roman"/>
                <w:sz w:val="24"/>
                <w:szCs w:val="24"/>
              </w:rPr>
            </w:pPr>
            <w:r w:rsidRPr="001C126A">
              <w:rPr>
                <w:rFonts w:ascii="Times New Roman" w:eastAsia="Times New Roman" w:hAnsi="Times New Roman" w:cs="Times New Roman"/>
                <w:sz w:val="24"/>
                <w:szCs w:val="24"/>
              </w:rPr>
              <w:t>Table A</w:t>
            </w:r>
          </w:p>
        </w:tc>
      </w:tr>
      <w:tr w:rsidR="000D48CE" w:rsidRPr="001C126A" w:rsidTr="00A10741">
        <w:trPr>
          <w:jc w:val="center"/>
        </w:trPr>
        <w:tc>
          <w:tcPr>
            <w:tcW w:w="0" w:type="auto"/>
            <w:vAlign w:val="center"/>
            <w:hideMark/>
          </w:tcPr>
          <w:p w:rsidR="000D48CE" w:rsidRPr="001C126A" w:rsidRDefault="000D48CE" w:rsidP="00A10741">
            <w:pPr>
              <w:spacing w:after="0" w:line="240" w:lineRule="auto"/>
              <w:rPr>
                <w:rFonts w:ascii="Times New Roman" w:eastAsia="Times New Roman" w:hAnsi="Times New Roman" w:cs="Times New Roman"/>
                <w:sz w:val="24"/>
                <w:szCs w:val="24"/>
              </w:rPr>
            </w:pPr>
            <w:r w:rsidRPr="001C126A">
              <w:rPr>
                <w:rFonts w:ascii="Times New Roman" w:eastAsia="Times New Roman" w:hAnsi="Times New Roman" w:cs="Times New Roman"/>
                <w:sz w:val="24"/>
                <w:szCs w:val="24"/>
              </w:rPr>
              <w:t>Action</w:t>
            </w:r>
          </w:p>
        </w:tc>
        <w:tc>
          <w:tcPr>
            <w:tcW w:w="0" w:type="auto"/>
            <w:vAlign w:val="center"/>
            <w:hideMark/>
          </w:tcPr>
          <w:p w:rsidR="000D48CE" w:rsidRPr="001C126A" w:rsidRDefault="000D48CE" w:rsidP="00A10741">
            <w:pPr>
              <w:spacing w:after="0" w:line="240" w:lineRule="auto"/>
              <w:rPr>
                <w:rFonts w:ascii="Times New Roman" w:eastAsia="Times New Roman" w:hAnsi="Times New Roman" w:cs="Times New Roman"/>
                <w:sz w:val="24"/>
                <w:szCs w:val="24"/>
              </w:rPr>
            </w:pPr>
            <w:r w:rsidRPr="001C126A">
              <w:rPr>
                <w:rFonts w:ascii="Times New Roman" w:eastAsia="Times New Roman" w:hAnsi="Times New Roman" w:cs="Times New Roman"/>
                <w:sz w:val="24"/>
                <w:szCs w:val="24"/>
              </w:rPr>
              <w:t>Description</w:t>
            </w:r>
          </w:p>
        </w:tc>
      </w:tr>
      <w:tr w:rsidR="000D48CE" w:rsidRPr="001C126A" w:rsidTr="00A10741">
        <w:trPr>
          <w:jc w:val="center"/>
        </w:trPr>
        <w:tc>
          <w:tcPr>
            <w:tcW w:w="0" w:type="auto"/>
            <w:vAlign w:val="center"/>
            <w:hideMark/>
          </w:tcPr>
          <w:p w:rsidR="000D48CE" w:rsidRPr="001C126A" w:rsidRDefault="000D48CE" w:rsidP="00A10741">
            <w:pPr>
              <w:spacing w:after="0" w:line="240" w:lineRule="auto"/>
              <w:rPr>
                <w:rFonts w:ascii="Times New Roman" w:eastAsia="Times New Roman" w:hAnsi="Times New Roman" w:cs="Times New Roman"/>
                <w:sz w:val="24"/>
                <w:szCs w:val="24"/>
              </w:rPr>
            </w:pPr>
            <w:r w:rsidRPr="001C126A">
              <w:rPr>
                <w:rFonts w:ascii="Times New Roman" w:eastAsia="Times New Roman" w:hAnsi="Times New Roman" w:cs="Times New Roman"/>
                <w:sz w:val="24"/>
                <w:szCs w:val="24"/>
              </w:rPr>
              <w:t> </w:t>
            </w:r>
          </w:p>
        </w:tc>
        <w:tc>
          <w:tcPr>
            <w:tcW w:w="0" w:type="auto"/>
            <w:vAlign w:val="center"/>
            <w:hideMark/>
          </w:tcPr>
          <w:p w:rsidR="000D48CE" w:rsidRPr="001C126A" w:rsidRDefault="000D48CE" w:rsidP="00A10741">
            <w:pPr>
              <w:spacing w:after="0" w:line="240" w:lineRule="auto"/>
              <w:rPr>
                <w:rFonts w:ascii="Times New Roman" w:eastAsia="Times New Roman" w:hAnsi="Times New Roman" w:cs="Times New Roman"/>
                <w:sz w:val="24"/>
                <w:szCs w:val="24"/>
              </w:rPr>
            </w:pPr>
            <w:r w:rsidRPr="001C126A">
              <w:rPr>
                <w:rFonts w:ascii="Times New Roman" w:eastAsia="Times New Roman" w:hAnsi="Times New Roman" w:cs="Times New Roman"/>
                <w:sz w:val="24"/>
                <w:szCs w:val="24"/>
              </w:rPr>
              <w:t> </w:t>
            </w:r>
          </w:p>
        </w:tc>
      </w:tr>
      <w:tr w:rsidR="000D48CE" w:rsidRPr="001C126A" w:rsidTr="00A10741">
        <w:trPr>
          <w:jc w:val="center"/>
        </w:trPr>
        <w:tc>
          <w:tcPr>
            <w:tcW w:w="0" w:type="auto"/>
            <w:vAlign w:val="center"/>
            <w:hideMark/>
          </w:tcPr>
          <w:p w:rsidR="000D48CE" w:rsidRPr="001C126A" w:rsidRDefault="000D48CE" w:rsidP="00A10741">
            <w:pPr>
              <w:spacing w:after="0" w:line="240" w:lineRule="auto"/>
              <w:rPr>
                <w:rFonts w:ascii="Times New Roman" w:eastAsia="Times New Roman" w:hAnsi="Times New Roman" w:cs="Times New Roman"/>
                <w:sz w:val="24"/>
                <w:szCs w:val="24"/>
              </w:rPr>
            </w:pPr>
            <w:r w:rsidRPr="001C126A">
              <w:rPr>
                <w:rFonts w:ascii="Times New Roman" w:eastAsia="Times New Roman" w:hAnsi="Times New Roman" w:cs="Times New Roman"/>
                <w:sz w:val="24"/>
                <w:szCs w:val="24"/>
              </w:rPr>
              <w:t>respawn</w:t>
            </w:r>
          </w:p>
        </w:tc>
        <w:tc>
          <w:tcPr>
            <w:tcW w:w="0" w:type="auto"/>
            <w:vAlign w:val="center"/>
            <w:hideMark/>
          </w:tcPr>
          <w:p w:rsidR="000D48CE" w:rsidRPr="001C126A" w:rsidRDefault="000D48CE" w:rsidP="00A10741">
            <w:pPr>
              <w:spacing w:after="0" w:line="240" w:lineRule="auto"/>
              <w:rPr>
                <w:rFonts w:ascii="Times New Roman" w:eastAsia="Times New Roman" w:hAnsi="Times New Roman" w:cs="Times New Roman"/>
                <w:sz w:val="24"/>
                <w:szCs w:val="24"/>
              </w:rPr>
            </w:pPr>
            <w:r w:rsidRPr="001C126A">
              <w:rPr>
                <w:rFonts w:ascii="Times New Roman" w:eastAsia="Times New Roman" w:hAnsi="Times New Roman" w:cs="Times New Roman"/>
                <w:sz w:val="24"/>
                <w:szCs w:val="24"/>
              </w:rPr>
              <w:t>The process is restarted whenever it terminates.</w:t>
            </w:r>
          </w:p>
        </w:tc>
      </w:tr>
      <w:tr w:rsidR="000D48CE" w:rsidRPr="001C126A" w:rsidTr="00A10741">
        <w:trPr>
          <w:jc w:val="center"/>
        </w:trPr>
        <w:tc>
          <w:tcPr>
            <w:tcW w:w="0" w:type="auto"/>
            <w:vAlign w:val="center"/>
            <w:hideMark/>
          </w:tcPr>
          <w:p w:rsidR="000D48CE" w:rsidRPr="001C126A" w:rsidRDefault="000D48CE" w:rsidP="00A10741">
            <w:pPr>
              <w:spacing w:after="0" w:line="240" w:lineRule="auto"/>
              <w:rPr>
                <w:rFonts w:ascii="Times New Roman" w:eastAsia="Times New Roman" w:hAnsi="Times New Roman" w:cs="Times New Roman"/>
                <w:sz w:val="24"/>
                <w:szCs w:val="24"/>
              </w:rPr>
            </w:pPr>
            <w:r w:rsidRPr="001C126A">
              <w:rPr>
                <w:rFonts w:ascii="Times New Roman" w:eastAsia="Times New Roman" w:hAnsi="Times New Roman" w:cs="Times New Roman"/>
                <w:sz w:val="24"/>
                <w:szCs w:val="24"/>
              </w:rPr>
              <w:t>wait</w:t>
            </w:r>
          </w:p>
        </w:tc>
        <w:tc>
          <w:tcPr>
            <w:tcW w:w="0" w:type="auto"/>
            <w:vAlign w:val="center"/>
            <w:hideMark/>
          </w:tcPr>
          <w:p w:rsidR="000D48CE" w:rsidRPr="001C126A" w:rsidRDefault="000D48CE" w:rsidP="00A10741">
            <w:pPr>
              <w:spacing w:after="0" w:line="240" w:lineRule="auto"/>
              <w:rPr>
                <w:rFonts w:ascii="Times New Roman" w:eastAsia="Times New Roman" w:hAnsi="Times New Roman" w:cs="Times New Roman"/>
                <w:sz w:val="24"/>
                <w:szCs w:val="24"/>
              </w:rPr>
            </w:pPr>
            <w:r w:rsidRPr="001C126A">
              <w:rPr>
                <w:rFonts w:ascii="Times New Roman" w:eastAsia="Times New Roman" w:hAnsi="Times New Roman" w:cs="Times New Roman"/>
                <w:sz w:val="24"/>
                <w:szCs w:val="24"/>
              </w:rPr>
              <w:t>The process is run once, and </w:t>
            </w:r>
            <w:r w:rsidRPr="001C126A">
              <w:rPr>
                <w:rFonts w:ascii="Times New Roman" w:eastAsia="Times New Roman" w:hAnsi="Times New Roman" w:cs="Times New Roman"/>
                <w:i/>
                <w:iCs/>
                <w:sz w:val="24"/>
                <w:szCs w:val="24"/>
              </w:rPr>
              <w:t>init</w:t>
            </w:r>
            <w:r w:rsidRPr="001C126A">
              <w:rPr>
                <w:rFonts w:ascii="Times New Roman" w:eastAsia="Times New Roman" w:hAnsi="Times New Roman" w:cs="Times New Roman"/>
                <w:sz w:val="24"/>
                <w:szCs w:val="24"/>
              </w:rPr>
              <w:t> waits until it terminates.</w:t>
            </w:r>
          </w:p>
        </w:tc>
      </w:tr>
      <w:tr w:rsidR="000D48CE" w:rsidRPr="001C126A" w:rsidTr="00A10741">
        <w:trPr>
          <w:jc w:val="center"/>
        </w:trPr>
        <w:tc>
          <w:tcPr>
            <w:tcW w:w="0" w:type="auto"/>
            <w:vAlign w:val="center"/>
            <w:hideMark/>
          </w:tcPr>
          <w:p w:rsidR="000D48CE" w:rsidRPr="001C126A" w:rsidRDefault="000D48CE" w:rsidP="00A10741">
            <w:pPr>
              <w:spacing w:after="0" w:line="240" w:lineRule="auto"/>
              <w:rPr>
                <w:rFonts w:ascii="Times New Roman" w:eastAsia="Times New Roman" w:hAnsi="Times New Roman" w:cs="Times New Roman"/>
                <w:sz w:val="24"/>
                <w:szCs w:val="24"/>
              </w:rPr>
            </w:pPr>
            <w:r w:rsidRPr="001C126A">
              <w:rPr>
                <w:rFonts w:ascii="Times New Roman" w:eastAsia="Times New Roman" w:hAnsi="Times New Roman" w:cs="Times New Roman"/>
                <w:sz w:val="24"/>
                <w:szCs w:val="24"/>
              </w:rPr>
              <w:t>once</w:t>
            </w:r>
          </w:p>
        </w:tc>
        <w:tc>
          <w:tcPr>
            <w:tcW w:w="0" w:type="auto"/>
            <w:vAlign w:val="center"/>
            <w:hideMark/>
          </w:tcPr>
          <w:p w:rsidR="000D48CE" w:rsidRPr="001C126A" w:rsidRDefault="000D48CE" w:rsidP="00A10741">
            <w:pPr>
              <w:spacing w:after="0" w:line="240" w:lineRule="auto"/>
              <w:rPr>
                <w:rFonts w:ascii="Times New Roman" w:eastAsia="Times New Roman" w:hAnsi="Times New Roman" w:cs="Times New Roman"/>
                <w:sz w:val="24"/>
                <w:szCs w:val="24"/>
              </w:rPr>
            </w:pPr>
            <w:r w:rsidRPr="001C126A">
              <w:rPr>
                <w:rFonts w:ascii="Times New Roman" w:eastAsia="Times New Roman" w:hAnsi="Times New Roman" w:cs="Times New Roman"/>
                <w:sz w:val="24"/>
                <w:szCs w:val="24"/>
              </w:rPr>
              <w:t>The process is run once.</w:t>
            </w:r>
          </w:p>
        </w:tc>
      </w:tr>
      <w:tr w:rsidR="000D48CE" w:rsidRPr="001C126A" w:rsidTr="00A10741">
        <w:trPr>
          <w:jc w:val="center"/>
        </w:trPr>
        <w:tc>
          <w:tcPr>
            <w:tcW w:w="0" w:type="auto"/>
            <w:vAlign w:val="center"/>
            <w:hideMark/>
          </w:tcPr>
          <w:p w:rsidR="000D48CE" w:rsidRPr="001C126A" w:rsidRDefault="000D48CE" w:rsidP="00A10741">
            <w:pPr>
              <w:spacing w:after="0" w:line="240" w:lineRule="auto"/>
              <w:rPr>
                <w:rFonts w:ascii="Times New Roman" w:eastAsia="Times New Roman" w:hAnsi="Times New Roman" w:cs="Times New Roman"/>
                <w:sz w:val="24"/>
                <w:szCs w:val="24"/>
              </w:rPr>
            </w:pPr>
            <w:r w:rsidRPr="001C126A">
              <w:rPr>
                <w:rFonts w:ascii="Times New Roman" w:eastAsia="Times New Roman" w:hAnsi="Times New Roman" w:cs="Times New Roman"/>
                <w:sz w:val="24"/>
                <w:szCs w:val="24"/>
              </w:rPr>
              <w:t>boot</w:t>
            </w:r>
          </w:p>
        </w:tc>
        <w:tc>
          <w:tcPr>
            <w:tcW w:w="0" w:type="auto"/>
            <w:vAlign w:val="center"/>
            <w:hideMark/>
          </w:tcPr>
          <w:p w:rsidR="000D48CE" w:rsidRPr="001C126A" w:rsidRDefault="000D48CE" w:rsidP="00A10741">
            <w:pPr>
              <w:spacing w:after="0" w:line="240" w:lineRule="auto"/>
              <w:rPr>
                <w:rFonts w:ascii="Times New Roman" w:eastAsia="Times New Roman" w:hAnsi="Times New Roman" w:cs="Times New Roman"/>
                <w:sz w:val="24"/>
                <w:szCs w:val="24"/>
              </w:rPr>
            </w:pPr>
            <w:r w:rsidRPr="001C126A">
              <w:rPr>
                <w:rFonts w:ascii="Times New Roman" w:eastAsia="Times New Roman" w:hAnsi="Times New Roman" w:cs="Times New Roman"/>
                <w:sz w:val="24"/>
                <w:szCs w:val="24"/>
              </w:rPr>
              <w:t>The process is run during system boot, regardless of the run-level.</w:t>
            </w:r>
          </w:p>
        </w:tc>
      </w:tr>
      <w:tr w:rsidR="000D48CE" w:rsidRPr="001C126A" w:rsidTr="00A10741">
        <w:trPr>
          <w:jc w:val="center"/>
        </w:trPr>
        <w:tc>
          <w:tcPr>
            <w:tcW w:w="0" w:type="auto"/>
            <w:vAlign w:val="center"/>
            <w:hideMark/>
          </w:tcPr>
          <w:p w:rsidR="000D48CE" w:rsidRPr="001C126A" w:rsidRDefault="000D48CE" w:rsidP="00A10741">
            <w:pPr>
              <w:spacing w:after="0" w:line="240" w:lineRule="auto"/>
              <w:rPr>
                <w:rFonts w:ascii="Times New Roman" w:eastAsia="Times New Roman" w:hAnsi="Times New Roman" w:cs="Times New Roman"/>
                <w:sz w:val="24"/>
                <w:szCs w:val="24"/>
              </w:rPr>
            </w:pPr>
            <w:r w:rsidRPr="001C126A">
              <w:rPr>
                <w:rFonts w:ascii="Times New Roman" w:eastAsia="Times New Roman" w:hAnsi="Times New Roman" w:cs="Times New Roman"/>
                <w:sz w:val="24"/>
                <w:szCs w:val="24"/>
              </w:rPr>
              <w:lastRenderedPageBreak/>
              <w:t>bootwait</w:t>
            </w:r>
          </w:p>
        </w:tc>
        <w:tc>
          <w:tcPr>
            <w:tcW w:w="0" w:type="auto"/>
            <w:vAlign w:val="center"/>
            <w:hideMark/>
          </w:tcPr>
          <w:p w:rsidR="000D48CE" w:rsidRPr="001C126A" w:rsidRDefault="000D48CE" w:rsidP="00A10741">
            <w:pPr>
              <w:spacing w:after="0" w:line="240" w:lineRule="auto"/>
              <w:rPr>
                <w:rFonts w:ascii="Times New Roman" w:eastAsia="Times New Roman" w:hAnsi="Times New Roman" w:cs="Times New Roman"/>
                <w:sz w:val="24"/>
                <w:szCs w:val="24"/>
              </w:rPr>
            </w:pPr>
            <w:r w:rsidRPr="001C126A">
              <w:rPr>
                <w:rFonts w:ascii="Times New Roman" w:eastAsia="Times New Roman" w:hAnsi="Times New Roman" w:cs="Times New Roman"/>
                <w:sz w:val="24"/>
                <w:szCs w:val="24"/>
              </w:rPr>
              <w:t>The process is run during system boot, and </w:t>
            </w:r>
            <w:r w:rsidRPr="001C126A">
              <w:rPr>
                <w:rFonts w:ascii="Times New Roman" w:eastAsia="Times New Roman" w:hAnsi="Times New Roman" w:cs="Times New Roman"/>
                <w:i/>
                <w:iCs/>
                <w:sz w:val="24"/>
                <w:szCs w:val="24"/>
              </w:rPr>
              <w:t>init</w:t>
            </w:r>
            <w:r w:rsidRPr="001C126A">
              <w:rPr>
                <w:rFonts w:ascii="Times New Roman" w:eastAsia="Times New Roman" w:hAnsi="Times New Roman" w:cs="Times New Roman"/>
                <w:sz w:val="24"/>
                <w:szCs w:val="24"/>
              </w:rPr>
              <w:t> waits for the</w:t>
            </w:r>
          </w:p>
        </w:tc>
      </w:tr>
      <w:tr w:rsidR="000D48CE" w:rsidRPr="001C126A" w:rsidTr="00A10741">
        <w:trPr>
          <w:jc w:val="center"/>
        </w:trPr>
        <w:tc>
          <w:tcPr>
            <w:tcW w:w="0" w:type="auto"/>
            <w:vAlign w:val="center"/>
            <w:hideMark/>
          </w:tcPr>
          <w:p w:rsidR="000D48CE" w:rsidRPr="001C126A" w:rsidRDefault="000D48CE" w:rsidP="00A10741">
            <w:pPr>
              <w:spacing w:after="0" w:line="240" w:lineRule="auto"/>
              <w:rPr>
                <w:rFonts w:ascii="Times New Roman" w:eastAsia="Times New Roman" w:hAnsi="Times New Roman" w:cs="Times New Roman"/>
                <w:sz w:val="24"/>
                <w:szCs w:val="24"/>
              </w:rPr>
            </w:pPr>
            <w:r w:rsidRPr="001C126A">
              <w:rPr>
                <w:rFonts w:ascii="Times New Roman" w:eastAsia="Times New Roman" w:hAnsi="Times New Roman" w:cs="Times New Roman"/>
                <w:sz w:val="24"/>
                <w:szCs w:val="24"/>
              </w:rPr>
              <w:t> </w:t>
            </w:r>
          </w:p>
        </w:tc>
        <w:tc>
          <w:tcPr>
            <w:tcW w:w="0" w:type="auto"/>
            <w:vAlign w:val="center"/>
            <w:hideMark/>
          </w:tcPr>
          <w:p w:rsidR="000D48CE" w:rsidRPr="001C126A" w:rsidRDefault="000D48CE" w:rsidP="00A10741">
            <w:pPr>
              <w:spacing w:after="0" w:line="240" w:lineRule="auto"/>
              <w:rPr>
                <w:rFonts w:ascii="Times New Roman" w:eastAsia="Times New Roman" w:hAnsi="Times New Roman" w:cs="Times New Roman"/>
                <w:sz w:val="24"/>
                <w:szCs w:val="24"/>
              </w:rPr>
            </w:pPr>
            <w:r w:rsidRPr="001C126A">
              <w:rPr>
                <w:rFonts w:ascii="Times New Roman" w:eastAsia="Times New Roman" w:hAnsi="Times New Roman" w:cs="Times New Roman"/>
                <w:sz w:val="24"/>
                <w:szCs w:val="24"/>
              </w:rPr>
              <w:t>process to terminate.</w:t>
            </w:r>
          </w:p>
        </w:tc>
      </w:tr>
      <w:tr w:rsidR="000D48CE" w:rsidRPr="001C126A" w:rsidTr="00A10741">
        <w:trPr>
          <w:jc w:val="center"/>
        </w:trPr>
        <w:tc>
          <w:tcPr>
            <w:tcW w:w="0" w:type="auto"/>
            <w:vAlign w:val="center"/>
            <w:hideMark/>
          </w:tcPr>
          <w:p w:rsidR="000D48CE" w:rsidRPr="001C126A" w:rsidRDefault="000D48CE" w:rsidP="00A10741">
            <w:pPr>
              <w:spacing w:after="0" w:line="240" w:lineRule="auto"/>
              <w:rPr>
                <w:rFonts w:ascii="Times New Roman" w:eastAsia="Times New Roman" w:hAnsi="Times New Roman" w:cs="Times New Roman"/>
                <w:sz w:val="24"/>
                <w:szCs w:val="24"/>
              </w:rPr>
            </w:pPr>
            <w:r w:rsidRPr="001C126A">
              <w:rPr>
                <w:rFonts w:ascii="Times New Roman" w:eastAsia="Times New Roman" w:hAnsi="Times New Roman" w:cs="Times New Roman"/>
                <w:sz w:val="24"/>
                <w:szCs w:val="24"/>
              </w:rPr>
              <w:t>off</w:t>
            </w:r>
          </w:p>
        </w:tc>
        <w:tc>
          <w:tcPr>
            <w:tcW w:w="0" w:type="auto"/>
            <w:vAlign w:val="center"/>
            <w:hideMark/>
          </w:tcPr>
          <w:p w:rsidR="000D48CE" w:rsidRPr="001C126A" w:rsidRDefault="000D48CE" w:rsidP="00A10741">
            <w:pPr>
              <w:spacing w:after="0" w:line="240" w:lineRule="auto"/>
              <w:rPr>
                <w:rFonts w:ascii="Times New Roman" w:eastAsia="Times New Roman" w:hAnsi="Times New Roman" w:cs="Times New Roman"/>
                <w:sz w:val="24"/>
                <w:szCs w:val="24"/>
              </w:rPr>
            </w:pPr>
            <w:r w:rsidRPr="001C126A">
              <w:rPr>
                <w:rFonts w:ascii="Times New Roman" w:eastAsia="Times New Roman" w:hAnsi="Times New Roman" w:cs="Times New Roman"/>
                <w:sz w:val="24"/>
                <w:szCs w:val="24"/>
              </w:rPr>
              <w:t>No action is taken. Used to disable a configuration line without</w:t>
            </w:r>
          </w:p>
        </w:tc>
      </w:tr>
      <w:tr w:rsidR="000D48CE" w:rsidRPr="001C126A" w:rsidTr="00A10741">
        <w:trPr>
          <w:jc w:val="center"/>
        </w:trPr>
        <w:tc>
          <w:tcPr>
            <w:tcW w:w="0" w:type="auto"/>
            <w:vAlign w:val="center"/>
            <w:hideMark/>
          </w:tcPr>
          <w:p w:rsidR="000D48CE" w:rsidRPr="001C126A" w:rsidRDefault="000D48CE" w:rsidP="00A10741">
            <w:pPr>
              <w:spacing w:after="0" w:line="240" w:lineRule="auto"/>
              <w:rPr>
                <w:rFonts w:ascii="Times New Roman" w:eastAsia="Times New Roman" w:hAnsi="Times New Roman" w:cs="Times New Roman"/>
                <w:sz w:val="24"/>
                <w:szCs w:val="24"/>
              </w:rPr>
            </w:pPr>
            <w:r w:rsidRPr="001C126A">
              <w:rPr>
                <w:rFonts w:ascii="Times New Roman" w:eastAsia="Times New Roman" w:hAnsi="Times New Roman" w:cs="Times New Roman"/>
                <w:sz w:val="24"/>
                <w:szCs w:val="24"/>
              </w:rPr>
              <w:t> </w:t>
            </w:r>
          </w:p>
        </w:tc>
        <w:tc>
          <w:tcPr>
            <w:tcW w:w="0" w:type="auto"/>
            <w:vAlign w:val="center"/>
            <w:hideMark/>
          </w:tcPr>
          <w:p w:rsidR="000D48CE" w:rsidRPr="001C126A" w:rsidRDefault="000D48CE" w:rsidP="00A10741">
            <w:pPr>
              <w:spacing w:after="0" w:line="240" w:lineRule="auto"/>
              <w:rPr>
                <w:rFonts w:ascii="Times New Roman" w:eastAsia="Times New Roman" w:hAnsi="Times New Roman" w:cs="Times New Roman"/>
                <w:sz w:val="24"/>
                <w:szCs w:val="24"/>
              </w:rPr>
            </w:pPr>
            <w:r w:rsidRPr="001C126A">
              <w:rPr>
                <w:rFonts w:ascii="Times New Roman" w:eastAsia="Times New Roman" w:hAnsi="Times New Roman" w:cs="Times New Roman"/>
                <w:sz w:val="24"/>
                <w:szCs w:val="24"/>
              </w:rPr>
              <w:t>removing it. May be used instead of a comment (#).</w:t>
            </w:r>
          </w:p>
        </w:tc>
      </w:tr>
      <w:tr w:rsidR="000D48CE" w:rsidRPr="001C126A" w:rsidTr="00A10741">
        <w:trPr>
          <w:jc w:val="center"/>
        </w:trPr>
        <w:tc>
          <w:tcPr>
            <w:tcW w:w="0" w:type="auto"/>
            <w:vAlign w:val="center"/>
            <w:hideMark/>
          </w:tcPr>
          <w:p w:rsidR="000D48CE" w:rsidRPr="001C126A" w:rsidRDefault="000D48CE" w:rsidP="00A10741">
            <w:pPr>
              <w:spacing w:after="0" w:line="240" w:lineRule="auto"/>
              <w:rPr>
                <w:rFonts w:ascii="Times New Roman" w:eastAsia="Times New Roman" w:hAnsi="Times New Roman" w:cs="Times New Roman"/>
                <w:sz w:val="24"/>
                <w:szCs w:val="24"/>
              </w:rPr>
            </w:pPr>
            <w:r w:rsidRPr="001C126A">
              <w:rPr>
                <w:rFonts w:ascii="Times New Roman" w:eastAsia="Times New Roman" w:hAnsi="Times New Roman" w:cs="Times New Roman"/>
                <w:sz w:val="24"/>
                <w:szCs w:val="24"/>
              </w:rPr>
              <w:t>ondemand</w:t>
            </w:r>
          </w:p>
        </w:tc>
        <w:tc>
          <w:tcPr>
            <w:tcW w:w="0" w:type="auto"/>
            <w:vAlign w:val="center"/>
            <w:hideMark/>
          </w:tcPr>
          <w:p w:rsidR="000D48CE" w:rsidRPr="001C126A" w:rsidRDefault="000D48CE" w:rsidP="00A10741">
            <w:pPr>
              <w:spacing w:after="0" w:line="240" w:lineRule="auto"/>
              <w:rPr>
                <w:rFonts w:ascii="Times New Roman" w:eastAsia="Times New Roman" w:hAnsi="Times New Roman" w:cs="Times New Roman"/>
                <w:sz w:val="24"/>
                <w:szCs w:val="24"/>
              </w:rPr>
            </w:pPr>
            <w:r w:rsidRPr="001C126A">
              <w:rPr>
                <w:rFonts w:ascii="Times New Roman" w:eastAsia="Times New Roman" w:hAnsi="Times New Roman" w:cs="Times New Roman"/>
                <w:sz w:val="24"/>
                <w:szCs w:val="24"/>
              </w:rPr>
              <w:t>Normally not used.</w:t>
            </w:r>
          </w:p>
        </w:tc>
      </w:tr>
      <w:tr w:rsidR="000D48CE" w:rsidRPr="001C126A" w:rsidTr="00A10741">
        <w:trPr>
          <w:jc w:val="center"/>
        </w:trPr>
        <w:tc>
          <w:tcPr>
            <w:tcW w:w="0" w:type="auto"/>
            <w:vAlign w:val="center"/>
            <w:hideMark/>
          </w:tcPr>
          <w:p w:rsidR="000D48CE" w:rsidRPr="001C126A" w:rsidRDefault="000D48CE" w:rsidP="00A10741">
            <w:pPr>
              <w:spacing w:after="0" w:line="240" w:lineRule="auto"/>
              <w:rPr>
                <w:rFonts w:ascii="Times New Roman" w:eastAsia="Times New Roman" w:hAnsi="Times New Roman" w:cs="Times New Roman"/>
                <w:sz w:val="24"/>
                <w:szCs w:val="24"/>
              </w:rPr>
            </w:pPr>
            <w:r w:rsidRPr="001C126A">
              <w:rPr>
                <w:rFonts w:ascii="Times New Roman" w:eastAsia="Times New Roman" w:hAnsi="Times New Roman" w:cs="Times New Roman"/>
                <w:sz w:val="24"/>
                <w:szCs w:val="24"/>
              </w:rPr>
              <w:t>initdefault</w:t>
            </w:r>
          </w:p>
        </w:tc>
        <w:tc>
          <w:tcPr>
            <w:tcW w:w="0" w:type="auto"/>
            <w:vAlign w:val="center"/>
            <w:hideMark/>
          </w:tcPr>
          <w:p w:rsidR="000D48CE" w:rsidRPr="001C126A" w:rsidRDefault="000D48CE" w:rsidP="00A10741">
            <w:pPr>
              <w:spacing w:after="0" w:line="240" w:lineRule="auto"/>
              <w:rPr>
                <w:rFonts w:ascii="Times New Roman" w:eastAsia="Times New Roman" w:hAnsi="Times New Roman" w:cs="Times New Roman"/>
                <w:sz w:val="24"/>
                <w:szCs w:val="24"/>
              </w:rPr>
            </w:pPr>
            <w:r w:rsidRPr="001C126A">
              <w:rPr>
                <w:rFonts w:ascii="Times New Roman" w:eastAsia="Times New Roman" w:hAnsi="Times New Roman" w:cs="Times New Roman"/>
                <w:sz w:val="24"/>
                <w:szCs w:val="24"/>
              </w:rPr>
              <w:t>Specifies the default run-level for the system. The process filed is</w:t>
            </w:r>
          </w:p>
        </w:tc>
      </w:tr>
      <w:tr w:rsidR="000D48CE" w:rsidRPr="001C126A" w:rsidTr="00A10741">
        <w:trPr>
          <w:jc w:val="center"/>
        </w:trPr>
        <w:tc>
          <w:tcPr>
            <w:tcW w:w="0" w:type="auto"/>
            <w:vAlign w:val="center"/>
            <w:hideMark/>
          </w:tcPr>
          <w:p w:rsidR="000D48CE" w:rsidRPr="001C126A" w:rsidRDefault="000D48CE" w:rsidP="00A10741">
            <w:pPr>
              <w:spacing w:after="0" w:line="240" w:lineRule="auto"/>
              <w:rPr>
                <w:rFonts w:ascii="Times New Roman" w:eastAsia="Times New Roman" w:hAnsi="Times New Roman" w:cs="Times New Roman"/>
                <w:sz w:val="24"/>
                <w:szCs w:val="24"/>
              </w:rPr>
            </w:pPr>
            <w:r w:rsidRPr="001C126A">
              <w:rPr>
                <w:rFonts w:ascii="Times New Roman" w:eastAsia="Times New Roman" w:hAnsi="Times New Roman" w:cs="Times New Roman"/>
                <w:sz w:val="24"/>
                <w:szCs w:val="24"/>
              </w:rPr>
              <w:t> </w:t>
            </w:r>
          </w:p>
        </w:tc>
        <w:tc>
          <w:tcPr>
            <w:tcW w:w="0" w:type="auto"/>
            <w:vAlign w:val="center"/>
            <w:hideMark/>
          </w:tcPr>
          <w:p w:rsidR="000D48CE" w:rsidRPr="001C126A" w:rsidRDefault="000D48CE" w:rsidP="00A10741">
            <w:pPr>
              <w:spacing w:after="0" w:line="240" w:lineRule="auto"/>
              <w:rPr>
                <w:rFonts w:ascii="Times New Roman" w:eastAsia="Times New Roman" w:hAnsi="Times New Roman" w:cs="Times New Roman"/>
                <w:sz w:val="24"/>
                <w:szCs w:val="24"/>
              </w:rPr>
            </w:pPr>
            <w:r w:rsidRPr="001C126A">
              <w:rPr>
                <w:rFonts w:ascii="Times New Roman" w:eastAsia="Times New Roman" w:hAnsi="Times New Roman" w:cs="Times New Roman"/>
                <w:sz w:val="24"/>
                <w:szCs w:val="24"/>
              </w:rPr>
              <w:t>ignored.</w:t>
            </w:r>
          </w:p>
        </w:tc>
      </w:tr>
      <w:tr w:rsidR="000D48CE" w:rsidRPr="001C126A" w:rsidTr="00A10741">
        <w:trPr>
          <w:jc w:val="center"/>
        </w:trPr>
        <w:tc>
          <w:tcPr>
            <w:tcW w:w="0" w:type="auto"/>
            <w:vAlign w:val="center"/>
            <w:hideMark/>
          </w:tcPr>
          <w:p w:rsidR="000D48CE" w:rsidRPr="001C126A" w:rsidRDefault="000D48CE" w:rsidP="00A10741">
            <w:pPr>
              <w:spacing w:after="0" w:line="240" w:lineRule="auto"/>
              <w:rPr>
                <w:rFonts w:ascii="Times New Roman" w:eastAsia="Times New Roman" w:hAnsi="Times New Roman" w:cs="Times New Roman"/>
                <w:sz w:val="24"/>
                <w:szCs w:val="24"/>
              </w:rPr>
            </w:pPr>
            <w:r w:rsidRPr="001C126A">
              <w:rPr>
                <w:rFonts w:ascii="Times New Roman" w:eastAsia="Times New Roman" w:hAnsi="Times New Roman" w:cs="Times New Roman"/>
                <w:sz w:val="24"/>
                <w:szCs w:val="24"/>
              </w:rPr>
              <w:t>sysinit</w:t>
            </w:r>
          </w:p>
        </w:tc>
        <w:tc>
          <w:tcPr>
            <w:tcW w:w="0" w:type="auto"/>
            <w:vAlign w:val="center"/>
            <w:hideMark/>
          </w:tcPr>
          <w:p w:rsidR="000D48CE" w:rsidRPr="001C126A" w:rsidRDefault="000D48CE" w:rsidP="00A10741">
            <w:pPr>
              <w:spacing w:after="0" w:line="240" w:lineRule="auto"/>
              <w:rPr>
                <w:rFonts w:ascii="Times New Roman" w:eastAsia="Times New Roman" w:hAnsi="Times New Roman" w:cs="Times New Roman"/>
                <w:sz w:val="24"/>
                <w:szCs w:val="24"/>
              </w:rPr>
            </w:pPr>
            <w:r w:rsidRPr="001C126A">
              <w:rPr>
                <w:rFonts w:ascii="Times New Roman" w:eastAsia="Times New Roman" w:hAnsi="Times New Roman" w:cs="Times New Roman"/>
                <w:sz w:val="24"/>
                <w:szCs w:val="24"/>
              </w:rPr>
              <w:t>The process is run once during system boot. A </w:t>
            </w:r>
            <w:r w:rsidRPr="001C126A">
              <w:rPr>
                <w:rFonts w:ascii="Times New Roman" w:eastAsia="Times New Roman" w:hAnsi="Times New Roman" w:cs="Times New Roman"/>
                <w:i/>
                <w:iCs/>
                <w:sz w:val="24"/>
                <w:szCs w:val="24"/>
              </w:rPr>
              <w:t>sysinit</w:t>
            </w:r>
            <w:r w:rsidRPr="001C126A">
              <w:rPr>
                <w:rFonts w:ascii="Times New Roman" w:eastAsia="Times New Roman" w:hAnsi="Times New Roman" w:cs="Times New Roman"/>
                <w:sz w:val="24"/>
                <w:szCs w:val="24"/>
              </w:rPr>
              <w:t> action takes</w:t>
            </w:r>
          </w:p>
        </w:tc>
      </w:tr>
      <w:tr w:rsidR="000D48CE" w:rsidRPr="001C126A" w:rsidTr="00A10741">
        <w:trPr>
          <w:jc w:val="center"/>
        </w:trPr>
        <w:tc>
          <w:tcPr>
            <w:tcW w:w="0" w:type="auto"/>
            <w:vAlign w:val="center"/>
            <w:hideMark/>
          </w:tcPr>
          <w:p w:rsidR="000D48CE" w:rsidRPr="001C126A" w:rsidRDefault="000D48CE" w:rsidP="00A10741">
            <w:pPr>
              <w:spacing w:after="0" w:line="240" w:lineRule="auto"/>
              <w:rPr>
                <w:rFonts w:ascii="Times New Roman" w:eastAsia="Times New Roman" w:hAnsi="Times New Roman" w:cs="Times New Roman"/>
                <w:sz w:val="24"/>
                <w:szCs w:val="24"/>
              </w:rPr>
            </w:pPr>
            <w:r w:rsidRPr="001C126A">
              <w:rPr>
                <w:rFonts w:ascii="Times New Roman" w:eastAsia="Times New Roman" w:hAnsi="Times New Roman" w:cs="Times New Roman"/>
                <w:sz w:val="24"/>
                <w:szCs w:val="24"/>
              </w:rPr>
              <w:t> </w:t>
            </w:r>
          </w:p>
        </w:tc>
        <w:tc>
          <w:tcPr>
            <w:tcW w:w="0" w:type="auto"/>
            <w:vAlign w:val="center"/>
            <w:hideMark/>
          </w:tcPr>
          <w:p w:rsidR="000D48CE" w:rsidRPr="001C126A" w:rsidRDefault="000D48CE" w:rsidP="00A10741">
            <w:pPr>
              <w:spacing w:after="0" w:line="240" w:lineRule="auto"/>
              <w:rPr>
                <w:rFonts w:ascii="Times New Roman" w:eastAsia="Times New Roman" w:hAnsi="Times New Roman" w:cs="Times New Roman"/>
                <w:sz w:val="24"/>
                <w:szCs w:val="24"/>
              </w:rPr>
            </w:pPr>
            <w:r w:rsidRPr="001C126A">
              <w:rPr>
                <w:rFonts w:ascii="Times New Roman" w:eastAsia="Times New Roman" w:hAnsi="Times New Roman" w:cs="Times New Roman"/>
                <w:sz w:val="24"/>
                <w:szCs w:val="24"/>
              </w:rPr>
              <w:t>precedence over boot or bootwait actions.</w:t>
            </w:r>
          </w:p>
        </w:tc>
      </w:tr>
      <w:tr w:rsidR="000D48CE" w:rsidRPr="001C126A" w:rsidTr="00A10741">
        <w:trPr>
          <w:jc w:val="center"/>
        </w:trPr>
        <w:tc>
          <w:tcPr>
            <w:tcW w:w="0" w:type="auto"/>
            <w:vAlign w:val="center"/>
            <w:hideMark/>
          </w:tcPr>
          <w:p w:rsidR="000D48CE" w:rsidRPr="001C126A" w:rsidRDefault="000D48CE" w:rsidP="00A10741">
            <w:pPr>
              <w:spacing w:after="0" w:line="240" w:lineRule="auto"/>
              <w:rPr>
                <w:rFonts w:ascii="Times New Roman" w:eastAsia="Times New Roman" w:hAnsi="Times New Roman" w:cs="Times New Roman"/>
                <w:sz w:val="24"/>
                <w:szCs w:val="24"/>
              </w:rPr>
            </w:pPr>
            <w:r w:rsidRPr="001C126A">
              <w:rPr>
                <w:rFonts w:ascii="Times New Roman" w:eastAsia="Times New Roman" w:hAnsi="Times New Roman" w:cs="Times New Roman"/>
                <w:sz w:val="24"/>
                <w:szCs w:val="24"/>
              </w:rPr>
              <w:t>powerwait</w:t>
            </w:r>
          </w:p>
        </w:tc>
        <w:tc>
          <w:tcPr>
            <w:tcW w:w="0" w:type="auto"/>
            <w:vAlign w:val="center"/>
            <w:hideMark/>
          </w:tcPr>
          <w:p w:rsidR="000D48CE" w:rsidRPr="001C126A" w:rsidRDefault="000D48CE" w:rsidP="00A10741">
            <w:pPr>
              <w:spacing w:after="0" w:line="240" w:lineRule="auto"/>
              <w:rPr>
                <w:rFonts w:ascii="Times New Roman" w:eastAsia="Times New Roman" w:hAnsi="Times New Roman" w:cs="Times New Roman"/>
                <w:sz w:val="24"/>
                <w:szCs w:val="24"/>
              </w:rPr>
            </w:pPr>
            <w:r w:rsidRPr="001C126A">
              <w:rPr>
                <w:rFonts w:ascii="Times New Roman" w:eastAsia="Times New Roman" w:hAnsi="Times New Roman" w:cs="Times New Roman"/>
                <w:sz w:val="24"/>
                <w:szCs w:val="24"/>
              </w:rPr>
              <w:t>Run when </w:t>
            </w:r>
            <w:r w:rsidRPr="001C126A">
              <w:rPr>
                <w:rFonts w:ascii="Times New Roman" w:eastAsia="Times New Roman" w:hAnsi="Times New Roman" w:cs="Times New Roman"/>
                <w:i/>
                <w:iCs/>
                <w:sz w:val="24"/>
                <w:szCs w:val="24"/>
              </w:rPr>
              <w:t>init</w:t>
            </w:r>
            <w:r w:rsidRPr="001C126A">
              <w:rPr>
                <w:rFonts w:ascii="Times New Roman" w:eastAsia="Times New Roman" w:hAnsi="Times New Roman" w:cs="Times New Roman"/>
                <w:sz w:val="24"/>
                <w:szCs w:val="24"/>
              </w:rPr>
              <w:t> receives a SIGPWR signal. An uninterruptible power</w:t>
            </w:r>
          </w:p>
        </w:tc>
      </w:tr>
      <w:tr w:rsidR="000D48CE" w:rsidRPr="001C126A" w:rsidTr="00A10741">
        <w:trPr>
          <w:jc w:val="center"/>
        </w:trPr>
        <w:tc>
          <w:tcPr>
            <w:tcW w:w="0" w:type="auto"/>
            <w:vAlign w:val="center"/>
            <w:hideMark/>
          </w:tcPr>
          <w:p w:rsidR="000D48CE" w:rsidRPr="001C126A" w:rsidRDefault="000D48CE" w:rsidP="00A10741">
            <w:pPr>
              <w:spacing w:after="0" w:line="240" w:lineRule="auto"/>
              <w:rPr>
                <w:rFonts w:ascii="Times New Roman" w:eastAsia="Times New Roman" w:hAnsi="Times New Roman" w:cs="Times New Roman"/>
                <w:sz w:val="24"/>
                <w:szCs w:val="24"/>
              </w:rPr>
            </w:pPr>
            <w:r w:rsidRPr="001C126A">
              <w:rPr>
                <w:rFonts w:ascii="Times New Roman" w:eastAsia="Times New Roman" w:hAnsi="Times New Roman" w:cs="Times New Roman"/>
                <w:sz w:val="24"/>
                <w:szCs w:val="24"/>
              </w:rPr>
              <w:t> </w:t>
            </w:r>
          </w:p>
        </w:tc>
        <w:tc>
          <w:tcPr>
            <w:tcW w:w="0" w:type="auto"/>
            <w:vAlign w:val="center"/>
            <w:hideMark/>
          </w:tcPr>
          <w:p w:rsidR="000D48CE" w:rsidRPr="001C126A" w:rsidRDefault="000D48CE" w:rsidP="00A10741">
            <w:pPr>
              <w:spacing w:after="0" w:line="240" w:lineRule="auto"/>
              <w:rPr>
                <w:rFonts w:ascii="Times New Roman" w:eastAsia="Times New Roman" w:hAnsi="Times New Roman" w:cs="Times New Roman"/>
                <w:sz w:val="24"/>
                <w:szCs w:val="24"/>
              </w:rPr>
            </w:pPr>
            <w:r w:rsidRPr="001C126A">
              <w:rPr>
                <w:rFonts w:ascii="Times New Roman" w:eastAsia="Times New Roman" w:hAnsi="Times New Roman" w:cs="Times New Roman"/>
                <w:sz w:val="24"/>
                <w:szCs w:val="24"/>
              </w:rPr>
              <w:t>supply (UPS) will issue the SIGPWR signal when a power problem</w:t>
            </w:r>
          </w:p>
        </w:tc>
      </w:tr>
      <w:tr w:rsidR="000D48CE" w:rsidRPr="001C126A" w:rsidTr="00A10741">
        <w:trPr>
          <w:jc w:val="center"/>
        </w:trPr>
        <w:tc>
          <w:tcPr>
            <w:tcW w:w="0" w:type="auto"/>
            <w:vAlign w:val="center"/>
            <w:hideMark/>
          </w:tcPr>
          <w:p w:rsidR="000D48CE" w:rsidRPr="001C126A" w:rsidRDefault="000D48CE" w:rsidP="00A10741">
            <w:pPr>
              <w:spacing w:after="0" w:line="240" w:lineRule="auto"/>
              <w:rPr>
                <w:rFonts w:ascii="Times New Roman" w:eastAsia="Times New Roman" w:hAnsi="Times New Roman" w:cs="Times New Roman"/>
                <w:sz w:val="24"/>
                <w:szCs w:val="24"/>
              </w:rPr>
            </w:pPr>
            <w:r w:rsidRPr="001C126A">
              <w:rPr>
                <w:rFonts w:ascii="Times New Roman" w:eastAsia="Times New Roman" w:hAnsi="Times New Roman" w:cs="Times New Roman"/>
                <w:sz w:val="24"/>
                <w:szCs w:val="24"/>
              </w:rPr>
              <w:t> </w:t>
            </w:r>
          </w:p>
        </w:tc>
        <w:tc>
          <w:tcPr>
            <w:tcW w:w="0" w:type="auto"/>
            <w:vAlign w:val="center"/>
            <w:hideMark/>
          </w:tcPr>
          <w:p w:rsidR="000D48CE" w:rsidRPr="001C126A" w:rsidRDefault="000D48CE" w:rsidP="00A10741">
            <w:pPr>
              <w:spacing w:after="0" w:line="240" w:lineRule="auto"/>
              <w:rPr>
                <w:rFonts w:ascii="Times New Roman" w:eastAsia="Times New Roman" w:hAnsi="Times New Roman" w:cs="Times New Roman"/>
                <w:sz w:val="24"/>
                <w:szCs w:val="24"/>
              </w:rPr>
            </w:pPr>
            <w:r w:rsidRPr="001C126A">
              <w:rPr>
                <w:rFonts w:ascii="Times New Roman" w:eastAsia="Times New Roman" w:hAnsi="Times New Roman" w:cs="Times New Roman"/>
                <w:sz w:val="24"/>
                <w:szCs w:val="24"/>
              </w:rPr>
              <w:t>Is detected. When the SIGPWR signal is issued, </w:t>
            </w:r>
            <w:r w:rsidRPr="001C126A">
              <w:rPr>
                <w:rFonts w:ascii="Times New Roman" w:eastAsia="Times New Roman" w:hAnsi="Times New Roman" w:cs="Times New Roman"/>
                <w:i/>
                <w:iCs/>
                <w:sz w:val="24"/>
                <w:szCs w:val="24"/>
              </w:rPr>
              <w:t>init</w:t>
            </w:r>
            <w:r w:rsidRPr="001C126A">
              <w:rPr>
                <w:rFonts w:ascii="Times New Roman" w:eastAsia="Times New Roman" w:hAnsi="Times New Roman" w:cs="Times New Roman"/>
                <w:sz w:val="24"/>
                <w:szCs w:val="24"/>
              </w:rPr>
              <w:t> will wait until</w:t>
            </w:r>
          </w:p>
        </w:tc>
      </w:tr>
      <w:tr w:rsidR="000D48CE" w:rsidRPr="001C126A" w:rsidTr="00A10741">
        <w:trPr>
          <w:jc w:val="center"/>
        </w:trPr>
        <w:tc>
          <w:tcPr>
            <w:tcW w:w="0" w:type="auto"/>
            <w:vAlign w:val="center"/>
            <w:hideMark/>
          </w:tcPr>
          <w:p w:rsidR="000D48CE" w:rsidRPr="001C126A" w:rsidRDefault="000D48CE" w:rsidP="00A10741">
            <w:pPr>
              <w:spacing w:after="0" w:line="240" w:lineRule="auto"/>
              <w:rPr>
                <w:rFonts w:ascii="Times New Roman" w:eastAsia="Times New Roman" w:hAnsi="Times New Roman" w:cs="Times New Roman"/>
                <w:sz w:val="24"/>
                <w:szCs w:val="24"/>
              </w:rPr>
            </w:pPr>
            <w:r w:rsidRPr="001C126A">
              <w:rPr>
                <w:rFonts w:ascii="Times New Roman" w:eastAsia="Times New Roman" w:hAnsi="Times New Roman" w:cs="Times New Roman"/>
                <w:sz w:val="24"/>
                <w:szCs w:val="24"/>
              </w:rPr>
              <w:t> </w:t>
            </w:r>
          </w:p>
        </w:tc>
        <w:tc>
          <w:tcPr>
            <w:tcW w:w="0" w:type="auto"/>
            <w:vAlign w:val="center"/>
            <w:hideMark/>
          </w:tcPr>
          <w:p w:rsidR="000D48CE" w:rsidRPr="001C126A" w:rsidRDefault="000D48CE" w:rsidP="00A10741">
            <w:pPr>
              <w:spacing w:after="0" w:line="240" w:lineRule="auto"/>
              <w:rPr>
                <w:rFonts w:ascii="Times New Roman" w:eastAsia="Times New Roman" w:hAnsi="Times New Roman" w:cs="Times New Roman"/>
                <w:sz w:val="24"/>
                <w:szCs w:val="24"/>
              </w:rPr>
            </w:pPr>
            <w:r w:rsidRPr="001C126A">
              <w:rPr>
                <w:rFonts w:ascii="Times New Roman" w:eastAsia="Times New Roman" w:hAnsi="Times New Roman" w:cs="Times New Roman"/>
                <w:sz w:val="24"/>
                <w:szCs w:val="24"/>
              </w:rPr>
              <w:t>the process terminates.</w:t>
            </w:r>
          </w:p>
        </w:tc>
      </w:tr>
      <w:tr w:rsidR="000D48CE" w:rsidRPr="001C126A" w:rsidTr="00A10741">
        <w:trPr>
          <w:jc w:val="center"/>
        </w:trPr>
        <w:tc>
          <w:tcPr>
            <w:tcW w:w="0" w:type="auto"/>
            <w:vAlign w:val="center"/>
            <w:hideMark/>
          </w:tcPr>
          <w:p w:rsidR="000D48CE" w:rsidRPr="001C126A" w:rsidRDefault="000D48CE" w:rsidP="00A10741">
            <w:pPr>
              <w:spacing w:after="0" w:line="240" w:lineRule="auto"/>
              <w:rPr>
                <w:rFonts w:ascii="Times New Roman" w:eastAsia="Times New Roman" w:hAnsi="Times New Roman" w:cs="Times New Roman"/>
                <w:sz w:val="24"/>
                <w:szCs w:val="24"/>
              </w:rPr>
            </w:pPr>
            <w:r w:rsidRPr="001C126A">
              <w:rPr>
                <w:rFonts w:ascii="Times New Roman" w:eastAsia="Times New Roman" w:hAnsi="Times New Roman" w:cs="Times New Roman"/>
                <w:sz w:val="24"/>
                <w:szCs w:val="24"/>
              </w:rPr>
              <w:t>powerfail</w:t>
            </w:r>
          </w:p>
        </w:tc>
        <w:tc>
          <w:tcPr>
            <w:tcW w:w="0" w:type="auto"/>
            <w:vAlign w:val="center"/>
            <w:hideMark/>
          </w:tcPr>
          <w:p w:rsidR="000D48CE" w:rsidRPr="001C126A" w:rsidRDefault="000D48CE" w:rsidP="00A10741">
            <w:pPr>
              <w:spacing w:after="0" w:line="240" w:lineRule="auto"/>
              <w:rPr>
                <w:rFonts w:ascii="Times New Roman" w:eastAsia="Times New Roman" w:hAnsi="Times New Roman" w:cs="Times New Roman"/>
                <w:sz w:val="24"/>
                <w:szCs w:val="24"/>
              </w:rPr>
            </w:pPr>
            <w:r w:rsidRPr="001C126A">
              <w:rPr>
                <w:rFonts w:ascii="Times New Roman" w:eastAsia="Times New Roman" w:hAnsi="Times New Roman" w:cs="Times New Roman"/>
                <w:sz w:val="24"/>
                <w:szCs w:val="24"/>
              </w:rPr>
              <w:t>Same as powerwait, but </w:t>
            </w:r>
            <w:r w:rsidRPr="001C126A">
              <w:rPr>
                <w:rFonts w:ascii="Times New Roman" w:eastAsia="Times New Roman" w:hAnsi="Times New Roman" w:cs="Times New Roman"/>
                <w:i/>
                <w:iCs/>
                <w:sz w:val="24"/>
                <w:szCs w:val="24"/>
              </w:rPr>
              <w:t>init</w:t>
            </w:r>
            <w:r w:rsidRPr="001C126A">
              <w:rPr>
                <w:rFonts w:ascii="Times New Roman" w:eastAsia="Times New Roman" w:hAnsi="Times New Roman" w:cs="Times New Roman"/>
                <w:sz w:val="24"/>
                <w:szCs w:val="24"/>
              </w:rPr>
              <w:t> does not wait for the process to</w:t>
            </w:r>
          </w:p>
        </w:tc>
      </w:tr>
      <w:tr w:rsidR="000D48CE" w:rsidRPr="001C126A" w:rsidTr="00A10741">
        <w:trPr>
          <w:jc w:val="center"/>
        </w:trPr>
        <w:tc>
          <w:tcPr>
            <w:tcW w:w="0" w:type="auto"/>
            <w:vAlign w:val="center"/>
            <w:hideMark/>
          </w:tcPr>
          <w:p w:rsidR="000D48CE" w:rsidRPr="001C126A" w:rsidRDefault="000D48CE" w:rsidP="00A10741">
            <w:pPr>
              <w:spacing w:after="0" w:line="240" w:lineRule="auto"/>
              <w:rPr>
                <w:rFonts w:ascii="Times New Roman" w:eastAsia="Times New Roman" w:hAnsi="Times New Roman" w:cs="Times New Roman"/>
                <w:sz w:val="24"/>
                <w:szCs w:val="24"/>
              </w:rPr>
            </w:pPr>
            <w:r w:rsidRPr="001C126A">
              <w:rPr>
                <w:rFonts w:ascii="Times New Roman" w:eastAsia="Times New Roman" w:hAnsi="Times New Roman" w:cs="Times New Roman"/>
                <w:sz w:val="24"/>
                <w:szCs w:val="24"/>
              </w:rPr>
              <w:t> </w:t>
            </w:r>
          </w:p>
        </w:tc>
        <w:tc>
          <w:tcPr>
            <w:tcW w:w="0" w:type="auto"/>
            <w:vAlign w:val="center"/>
            <w:hideMark/>
          </w:tcPr>
          <w:p w:rsidR="000D48CE" w:rsidRPr="001C126A" w:rsidRDefault="000D48CE" w:rsidP="00A10741">
            <w:pPr>
              <w:spacing w:after="0" w:line="240" w:lineRule="auto"/>
              <w:rPr>
                <w:rFonts w:ascii="Times New Roman" w:eastAsia="Times New Roman" w:hAnsi="Times New Roman" w:cs="Times New Roman"/>
                <w:sz w:val="24"/>
                <w:szCs w:val="24"/>
              </w:rPr>
            </w:pPr>
            <w:r w:rsidRPr="001C126A">
              <w:rPr>
                <w:rFonts w:ascii="Times New Roman" w:eastAsia="Times New Roman" w:hAnsi="Times New Roman" w:cs="Times New Roman"/>
                <w:sz w:val="24"/>
                <w:szCs w:val="24"/>
              </w:rPr>
              <w:t>terminate.</w:t>
            </w:r>
          </w:p>
        </w:tc>
      </w:tr>
      <w:tr w:rsidR="000D48CE" w:rsidRPr="001C126A" w:rsidTr="00A10741">
        <w:trPr>
          <w:jc w:val="center"/>
        </w:trPr>
        <w:tc>
          <w:tcPr>
            <w:tcW w:w="0" w:type="auto"/>
            <w:vAlign w:val="center"/>
            <w:hideMark/>
          </w:tcPr>
          <w:p w:rsidR="000D48CE" w:rsidRPr="001C126A" w:rsidRDefault="000D48CE" w:rsidP="00A10741">
            <w:pPr>
              <w:spacing w:after="0" w:line="240" w:lineRule="auto"/>
              <w:rPr>
                <w:rFonts w:ascii="Times New Roman" w:eastAsia="Times New Roman" w:hAnsi="Times New Roman" w:cs="Times New Roman"/>
                <w:sz w:val="24"/>
                <w:szCs w:val="24"/>
              </w:rPr>
            </w:pPr>
            <w:r w:rsidRPr="001C126A">
              <w:rPr>
                <w:rFonts w:ascii="Times New Roman" w:eastAsia="Times New Roman" w:hAnsi="Times New Roman" w:cs="Times New Roman"/>
                <w:sz w:val="24"/>
                <w:szCs w:val="24"/>
              </w:rPr>
              <w:t>powerokwait</w:t>
            </w:r>
          </w:p>
        </w:tc>
        <w:tc>
          <w:tcPr>
            <w:tcW w:w="0" w:type="auto"/>
            <w:vAlign w:val="center"/>
            <w:hideMark/>
          </w:tcPr>
          <w:p w:rsidR="000D48CE" w:rsidRPr="001C126A" w:rsidRDefault="000D48CE" w:rsidP="00A10741">
            <w:pPr>
              <w:spacing w:after="0" w:line="240" w:lineRule="auto"/>
              <w:rPr>
                <w:rFonts w:ascii="Times New Roman" w:eastAsia="Times New Roman" w:hAnsi="Times New Roman" w:cs="Times New Roman"/>
                <w:sz w:val="24"/>
                <w:szCs w:val="24"/>
              </w:rPr>
            </w:pPr>
            <w:r w:rsidRPr="001C126A">
              <w:rPr>
                <w:rFonts w:ascii="Times New Roman" w:eastAsia="Times New Roman" w:hAnsi="Times New Roman" w:cs="Times New Roman"/>
                <w:sz w:val="24"/>
                <w:szCs w:val="24"/>
              </w:rPr>
              <w:t>Run when </w:t>
            </w:r>
            <w:r w:rsidRPr="001C126A">
              <w:rPr>
                <w:rFonts w:ascii="Times New Roman" w:eastAsia="Times New Roman" w:hAnsi="Times New Roman" w:cs="Times New Roman"/>
                <w:i/>
                <w:iCs/>
                <w:sz w:val="24"/>
                <w:szCs w:val="24"/>
              </w:rPr>
              <w:t>init</w:t>
            </w:r>
            <w:r w:rsidRPr="001C126A">
              <w:rPr>
                <w:rFonts w:ascii="Times New Roman" w:eastAsia="Times New Roman" w:hAnsi="Times New Roman" w:cs="Times New Roman"/>
                <w:sz w:val="24"/>
                <w:szCs w:val="24"/>
              </w:rPr>
              <w:t> receives a SGIPWR signal and the /</w:t>
            </w:r>
            <w:r w:rsidRPr="001C126A">
              <w:rPr>
                <w:rFonts w:ascii="Times New Roman" w:eastAsia="Times New Roman" w:hAnsi="Times New Roman" w:cs="Times New Roman"/>
                <w:i/>
                <w:iCs/>
                <w:sz w:val="24"/>
                <w:szCs w:val="24"/>
              </w:rPr>
              <w:t>etc/powerstatus</w:t>
            </w:r>
          </w:p>
        </w:tc>
      </w:tr>
      <w:tr w:rsidR="000D48CE" w:rsidRPr="001C126A" w:rsidTr="00A10741">
        <w:trPr>
          <w:jc w:val="center"/>
        </w:trPr>
        <w:tc>
          <w:tcPr>
            <w:tcW w:w="0" w:type="auto"/>
            <w:vAlign w:val="center"/>
            <w:hideMark/>
          </w:tcPr>
          <w:p w:rsidR="000D48CE" w:rsidRPr="001C126A" w:rsidRDefault="000D48CE" w:rsidP="00A10741">
            <w:pPr>
              <w:spacing w:after="0" w:line="240" w:lineRule="auto"/>
              <w:rPr>
                <w:rFonts w:ascii="Times New Roman" w:eastAsia="Times New Roman" w:hAnsi="Times New Roman" w:cs="Times New Roman"/>
                <w:sz w:val="24"/>
                <w:szCs w:val="24"/>
              </w:rPr>
            </w:pPr>
            <w:r w:rsidRPr="001C126A">
              <w:rPr>
                <w:rFonts w:ascii="Times New Roman" w:eastAsia="Times New Roman" w:hAnsi="Times New Roman" w:cs="Times New Roman"/>
                <w:sz w:val="24"/>
                <w:szCs w:val="24"/>
              </w:rPr>
              <w:t> </w:t>
            </w:r>
          </w:p>
        </w:tc>
        <w:tc>
          <w:tcPr>
            <w:tcW w:w="0" w:type="auto"/>
            <w:vAlign w:val="center"/>
            <w:hideMark/>
          </w:tcPr>
          <w:p w:rsidR="000D48CE" w:rsidRPr="001C126A" w:rsidRDefault="000D48CE" w:rsidP="00A10741">
            <w:pPr>
              <w:spacing w:after="0" w:line="240" w:lineRule="auto"/>
              <w:rPr>
                <w:rFonts w:ascii="Times New Roman" w:eastAsia="Times New Roman" w:hAnsi="Times New Roman" w:cs="Times New Roman"/>
                <w:sz w:val="24"/>
                <w:szCs w:val="24"/>
              </w:rPr>
            </w:pPr>
            <w:r w:rsidRPr="001C126A">
              <w:rPr>
                <w:rFonts w:ascii="Times New Roman" w:eastAsia="Times New Roman" w:hAnsi="Times New Roman" w:cs="Times New Roman"/>
                <w:sz w:val="24"/>
                <w:szCs w:val="24"/>
              </w:rPr>
              <w:t>file contains the text string </w:t>
            </w:r>
            <w:r w:rsidRPr="001C126A">
              <w:rPr>
                <w:rFonts w:ascii="Times New Roman" w:eastAsia="Times New Roman" w:hAnsi="Times New Roman" w:cs="Times New Roman"/>
                <w:i/>
                <w:iCs/>
                <w:sz w:val="24"/>
                <w:szCs w:val="24"/>
              </w:rPr>
              <w:t>OK</w:t>
            </w:r>
            <w:r w:rsidRPr="001C126A">
              <w:rPr>
                <w:rFonts w:ascii="Times New Roman" w:eastAsia="Times New Roman" w:hAnsi="Times New Roman" w:cs="Times New Roman"/>
                <w:sz w:val="24"/>
                <w:szCs w:val="24"/>
              </w:rPr>
              <w:t>. This file is normally created by the</w:t>
            </w:r>
          </w:p>
        </w:tc>
      </w:tr>
      <w:tr w:rsidR="000D48CE" w:rsidRPr="001C126A" w:rsidTr="00A10741">
        <w:trPr>
          <w:jc w:val="center"/>
        </w:trPr>
        <w:tc>
          <w:tcPr>
            <w:tcW w:w="0" w:type="auto"/>
            <w:vAlign w:val="center"/>
            <w:hideMark/>
          </w:tcPr>
          <w:p w:rsidR="000D48CE" w:rsidRPr="001C126A" w:rsidRDefault="000D48CE" w:rsidP="00A10741">
            <w:pPr>
              <w:spacing w:after="0" w:line="240" w:lineRule="auto"/>
              <w:rPr>
                <w:rFonts w:ascii="Times New Roman" w:eastAsia="Times New Roman" w:hAnsi="Times New Roman" w:cs="Times New Roman"/>
                <w:sz w:val="24"/>
                <w:szCs w:val="24"/>
              </w:rPr>
            </w:pPr>
            <w:r w:rsidRPr="001C126A">
              <w:rPr>
                <w:rFonts w:ascii="Times New Roman" w:eastAsia="Times New Roman" w:hAnsi="Times New Roman" w:cs="Times New Roman"/>
                <w:sz w:val="24"/>
                <w:szCs w:val="24"/>
              </w:rPr>
              <w:t> </w:t>
            </w:r>
          </w:p>
        </w:tc>
        <w:tc>
          <w:tcPr>
            <w:tcW w:w="0" w:type="auto"/>
            <w:vAlign w:val="center"/>
            <w:hideMark/>
          </w:tcPr>
          <w:p w:rsidR="000D48CE" w:rsidRPr="001C126A" w:rsidRDefault="000D48CE" w:rsidP="00A10741">
            <w:pPr>
              <w:spacing w:after="0" w:line="240" w:lineRule="auto"/>
              <w:rPr>
                <w:rFonts w:ascii="Times New Roman" w:eastAsia="Times New Roman" w:hAnsi="Times New Roman" w:cs="Times New Roman"/>
                <w:sz w:val="24"/>
                <w:szCs w:val="24"/>
              </w:rPr>
            </w:pPr>
            <w:r w:rsidRPr="001C126A">
              <w:rPr>
                <w:rFonts w:ascii="Times New Roman" w:eastAsia="Times New Roman" w:hAnsi="Times New Roman" w:cs="Times New Roman"/>
                <w:sz w:val="24"/>
                <w:szCs w:val="24"/>
              </w:rPr>
              <w:t>UPS monitoring software and is used to indicate that the power</w:t>
            </w:r>
          </w:p>
        </w:tc>
      </w:tr>
      <w:tr w:rsidR="000D48CE" w:rsidRPr="001C126A" w:rsidTr="00A10741">
        <w:trPr>
          <w:jc w:val="center"/>
        </w:trPr>
        <w:tc>
          <w:tcPr>
            <w:tcW w:w="0" w:type="auto"/>
            <w:vAlign w:val="center"/>
            <w:hideMark/>
          </w:tcPr>
          <w:p w:rsidR="000D48CE" w:rsidRPr="001C126A" w:rsidRDefault="000D48CE" w:rsidP="00A10741">
            <w:pPr>
              <w:spacing w:after="0" w:line="240" w:lineRule="auto"/>
              <w:rPr>
                <w:rFonts w:ascii="Times New Roman" w:eastAsia="Times New Roman" w:hAnsi="Times New Roman" w:cs="Times New Roman"/>
                <w:sz w:val="24"/>
                <w:szCs w:val="24"/>
              </w:rPr>
            </w:pPr>
            <w:r w:rsidRPr="001C126A">
              <w:rPr>
                <w:rFonts w:ascii="Times New Roman" w:eastAsia="Times New Roman" w:hAnsi="Times New Roman" w:cs="Times New Roman"/>
                <w:sz w:val="24"/>
                <w:szCs w:val="24"/>
              </w:rPr>
              <w:t> </w:t>
            </w:r>
          </w:p>
        </w:tc>
        <w:tc>
          <w:tcPr>
            <w:tcW w:w="0" w:type="auto"/>
            <w:vAlign w:val="center"/>
            <w:hideMark/>
          </w:tcPr>
          <w:p w:rsidR="000D48CE" w:rsidRPr="001C126A" w:rsidRDefault="000D48CE" w:rsidP="00A10741">
            <w:pPr>
              <w:spacing w:after="0" w:line="240" w:lineRule="auto"/>
              <w:rPr>
                <w:rFonts w:ascii="Times New Roman" w:eastAsia="Times New Roman" w:hAnsi="Times New Roman" w:cs="Times New Roman"/>
                <w:sz w:val="24"/>
                <w:szCs w:val="24"/>
              </w:rPr>
            </w:pPr>
            <w:r w:rsidRPr="001C126A">
              <w:rPr>
                <w:rFonts w:ascii="Times New Roman" w:eastAsia="Times New Roman" w:hAnsi="Times New Roman" w:cs="Times New Roman"/>
                <w:sz w:val="24"/>
                <w:szCs w:val="24"/>
              </w:rPr>
              <w:t>problem is corrected.</w:t>
            </w:r>
          </w:p>
        </w:tc>
      </w:tr>
      <w:tr w:rsidR="000D48CE" w:rsidRPr="001C126A" w:rsidTr="00A10741">
        <w:trPr>
          <w:jc w:val="center"/>
        </w:trPr>
        <w:tc>
          <w:tcPr>
            <w:tcW w:w="0" w:type="auto"/>
            <w:vAlign w:val="center"/>
            <w:hideMark/>
          </w:tcPr>
          <w:p w:rsidR="000D48CE" w:rsidRPr="001C126A" w:rsidRDefault="000D48CE" w:rsidP="00A10741">
            <w:pPr>
              <w:spacing w:after="0" w:line="240" w:lineRule="auto"/>
              <w:rPr>
                <w:rFonts w:ascii="Times New Roman" w:eastAsia="Times New Roman" w:hAnsi="Times New Roman" w:cs="Times New Roman"/>
                <w:sz w:val="24"/>
                <w:szCs w:val="24"/>
              </w:rPr>
            </w:pPr>
            <w:r w:rsidRPr="001C126A">
              <w:rPr>
                <w:rFonts w:ascii="Times New Roman" w:eastAsia="Times New Roman" w:hAnsi="Times New Roman" w:cs="Times New Roman"/>
                <w:sz w:val="24"/>
                <w:szCs w:val="24"/>
              </w:rPr>
              <w:t>ctrlaltdel</w:t>
            </w:r>
          </w:p>
        </w:tc>
        <w:tc>
          <w:tcPr>
            <w:tcW w:w="0" w:type="auto"/>
            <w:vAlign w:val="center"/>
            <w:hideMark/>
          </w:tcPr>
          <w:p w:rsidR="000D48CE" w:rsidRPr="001C126A" w:rsidRDefault="000D48CE" w:rsidP="00A10741">
            <w:pPr>
              <w:spacing w:after="0" w:line="240" w:lineRule="auto"/>
              <w:rPr>
                <w:rFonts w:ascii="Times New Roman" w:eastAsia="Times New Roman" w:hAnsi="Times New Roman" w:cs="Times New Roman"/>
                <w:sz w:val="24"/>
                <w:szCs w:val="24"/>
              </w:rPr>
            </w:pPr>
            <w:r w:rsidRPr="001C126A">
              <w:rPr>
                <w:rFonts w:ascii="Times New Roman" w:eastAsia="Times New Roman" w:hAnsi="Times New Roman" w:cs="Times New Roman"/>
                <w:sz w:val="24"/>
                <w:szCs w:val="24"/>
              </w:rPr>
              <w:t>Run when </w:t>
            </w:r>
            <w:r w:rsidRPr="001C126A">
              <w:rPr>
                <w:rFonts w:ascii="Times New Roman" w:eastAsia="Times New Roman" w:hAnsi="Times New Roman" w:cs="Times New Roman"/>
                <w:i/>
                <w:iCs/>
                <w:sz w:val="24"/>
                <w:szCs w:val="24"/>
              </w:rPr>
              <w:t>init</w:t>
            </w:r>
            <w:r w:rsidRPr="001C126A">
              <w:rPr>
                <w:rFonts w:ascii="Times New Roman" w:eastAsia="Times New Roman" w:hAnsi="Times New Roman" w:cs="Times New Roman"/>
                <w:sz w:val="24"/>
                <w:szCs w:val="24"/>
              </w:rPr>
              <w:t> receives a SIGINT signal.</w:t>
            </w:r>
          </w:p>
        </w:tc>
      </w:tr>
      <w:tr w:rsidR="000D48CE" w:rsidRPr="001C126A" w:rsidTr="00A10741">
        <w:trPr>
          <w:jc w:val="center"/>
        </w:trPr>
        <w:tc>
          <w:tcPr>
            <w:tcW w:w="0" w:type="auto"/>
            <w:vAlign w:val="center"/>
            <w:hideMark/>
          </w:tcPr>
          <w:p w:rsidR="000D48CE" w:rsidRPr="001C126A" w:rsidRDefault="000D48CE" w:rsidP="00A10741">
            <w:pPr>
              <w:spacing w:after="0" w:line="240" w:lineRule="auto"/>
              <w:rPr>
                <w:rFonts w:ascii="Times New Roman" w:eastAsia="Times New Roman" w:hAnsi="Times New Roman" w:cs="Times New Roman"/>
                <w:sz w:val="24"/>
                <w:szCs w:val="24"/>
              </w:rPr>
            </w:pPr>
            <w:r w:rsidRPr="001C126A">
              <w:rPr>
                <w:rFonts w:ascii="Times New Roman" w:eastAsia="Times New Roman" w:hAnsi="Times New Roman" w:cs="Times New Roman"/>
                <w:sz w:val="24"/>
                <w:szCs w:val="24"/>
              </w:rPr>
              <w:t>kbrequest</w:t>
            </w:r>
          </w:p>
        </w:tc>
        <w:tc>
          <w:tcPr>
            <w:tcW w:w="0" w:type="auto"/>
            <w:vAlign w:val="center"/>
            <w:hideMark/>
          </w:tcPr>
          <w:p w:rsidR="000D48CE" w:rsidRPr="001C126A" w:rsidRDefault="000D48CE" w:rsidP="00A10741">
            <w:pPr>
              <w:spacing w:after="0" w:line="240" w:lineRule="auto"/>
              <w:rPr>
                <w:rFonts w:ascii="Times New Roman" w:eastAsia="Times New Roman" w:hAnsi="Times New Roman" w:cs="Times New Roman"/>
                <w:sz w:val="24"/>
                <w:szCs w:val="24"/>
              </w:rPr>
            </w:pPr>
            <w:r w:rsidRPr="001C126A">
              <w:rPr>
                <w:rFonts w:ascii="Times New Roman" w:eastAsia="Times New Roman" w:hAnsi="Times New Roman" w:cs="Times New Roman"/>
                <w:sz w:val="24"/>
                <w:szCs w:val="24"/>
              </w:rPr>
              <w:t>Run when </w:t>
            </w:r>
            <w:r w:rsidRPr="001C126A">
              <w:rPr>
                <w:rFonts w:ascii="Times New Roman" w:eastAsia="Times New Roman" w:hAnsi="Times New Roman" w:cs="Times New Roman"/>
                <w:i/>
                <w:iCs/>
                <w:sz w:val="24"/>
                <w:szCs w:val="24"/>
              </w:rPr>
              <w:t>init</w:t>
            </w:r>
            <w:r w:rsidRPr="001C126A">
              <w:rPr>
                <w:rFonts w:ascii="Times New Roman" w:eastAsia="Times New Roman" w:hAnsi="Times New Roman" w:cs="Times New Roman"/>
                <w:sz w:val="24"/>
                <w:szCs w:val="24"/>
              </w:rPr>
              <w:t> receives a keyboard signal from the keyboard handler.</w:t>
            </w:r>
          </w:p>
        </w:tc>
      </w:tr>
    </w:tbl>
    <w:p w:rsidR="000D48CE" w:rsidRPr="001C126A" w:rsidRDefault="000D48CE" w:rsidP="000D48CE">
      <w:pPr>
        <w:shd w:val="clear" w:color="auto" w:fill="FFFFFF"/>
        <w:spacing w:after="0" w:line="419" w:lineRule="atLeast"/>
        <w:jc w:val="center"/>
        <w:rPr>
          <w:rFonts w:ascii="Arial" w:eastAsia="Times New Roman" w:hAnsi="Arial" w:cs="Arial"/>
          <w:color w:val="333333"/>
          <w:sz w:val="27"/>
          <w:szCs w:val="27"/>
        </w:rPr>
      </w:pPr>
      <w:r w:rsidRPr="001C126A">
        <w:rPr>
          <w:rFonts w:ascii="Arial" w:eastAsia="Times New Roman" w:hAnsi="Arial" w:cs="Arial"/>
          <w:color w:val="333333"/>
          <w:sz w:val="27"/>
          <w:szCs w:val="27"/>
        </w:rPr>
        <w:t>Possible actions for system run-levels.</w:t>
      </w:r>
    </w:p>
    <w:p w:rsidR="000D48CE" w:rsidRPr="001C126A" w:rsidRDefault="000D48CE" w:rsidP="000D48CE">
      <w:pPr>
        <w:spacing w:after="0" w:line="240" w:lineRule="auto"/>
        <w:rPr>
          <w:rFonts w:ascii="Times New Roman" w:eastAsia="Times New Roman" w:hAnsi="Times New Roman" w:cs="Times New Roman"/>
          <w:sz w:val="24"/>
          <w:szCs w:val="24"/>
        </w:rPr>
      </w:pPr>
      <w:r w:rsidRPr="001C126A">
        <w:rPr>
          <w:rFonts w:ascii="Arial" w:eastAsia="Times New Roman" w:hAnsi="Arial" w:cs="Arial"/>
          <w:color w:val="333333"/>
          <w:sz w:val="27"/>
          <w:szCs w:val="27"/>
        </w:rPr>
        <w:br/>
      </w:r>
      <w:r w:rsidRPr="001C126A">
        <w:rPr>
          <w:rFonts w:ascii="Arial" w:eastAsia="Times New Roman" w:hAnsi="Arial" w:cs="Arial"/>
          <w:color w:val="333333"/>
          <w:sz w:val="27"/>
        </w:rPr>
        <w:t>The /etc/rc.d/rc.sysinit script</w:t>
      </w:r>
      <w:r w:rsidRPr="001C126A">
        <w:rPr>
          <w:rFonts w:ascii="Arial" w:eastAsia="Times New Roman" w:hAnsi="Arial" w:cs="Arial"/>
          <w:color w:val="333333"/>
          <w:sz w:val="27"/>
          <w:szCs w:val="27"/>
        </w:rPr>
        <w:br/>
      </w:r>
      <w:r w:rsidRPr="001C126A">
        <w:rPr>
          <w:rFonts w:ascii="Arial" w:eastAsia="Times New Roman" w:hAnsi="Arial" w:cs="Arial"/>
          <w:color w:val="333333"/>
          <w:sz w:val="27"/>
          <w:szCs w:val="27"/>
          <w:shd w:val="clear" w:color="auto" w:fill="FFFFFF"/>
        </w:rPr>
        <w:t>When a Linux system is booted, the kernel runs</w:t>
      </w:r>
      <w:r w:rsidRPr="001C126A">
        <w:rPr>
          <w:rFonts w:ascii="Arial" w:eastAsia="Times New Roman" w:hAnsi="Arial" w:cs="Arial"/>
          <w:color w:val="333333"/>
          <w:sz w:val="27"/>
        </w:rPr>
        <w:t> </w:t>
      </w:r>
      <w:r w:rsidRPr="001C126A">
        <w:rPr>
          <w:rFonts w:ascii="Arial" w:eastAsia="Times New Roman" w:hAnsi="Arial" w:cs="Arial"/>
          <w:i/>
          <w:iCs/>
          <w:color w:val="333333"/>
          <w:sz w:val="27"/>
          <w:szCs w:val="27"/>
          <w:shd w:val="clear" w:color="auto" w:fill="FFFFFF"/>
        </w:rPr>
        <w:t>init</w:t>
      </w:r>
      <w:r w:rsidRPr="001C126A">
        <w:rPr>
          <w:rFonts w:ascii="Arial" w:eastAsia="Times New Roman" w:hAnsi="Arial" w:cs="Arial"/>
          <w:color w:val="333333"/>
          <w:sz w:val="27"/>
          <w:szCs w:val="27"/>
          <w:shd w:val="clear" w:color="auto" w:fill="FFFFFF"/>
        </w:rPr>
        <w:t>, which in turn runs the</w:t>
      </w:r>
      <w:r w:rsidRPr="001C126A">
        <w:rPr>
          <w:rFonts w:ascii="Arial" w:eastAsia="Times New Roman" w:hAnsi="Arial" w:cs="Arial"/>
          <w:i/>
          <w:iCs/>
          <w:color w:val="333333"/>
          <w:sz w:val="27"/>
          <w:szCs w:val="27"/>
          <w:shd w:val="clear" w:color="auto" w:fill="FFFFFF"/>
        </w:rPr>
        <w:t>/etc/rc.d/rc sysinit</w:t>
      </w:r>
      <w:r w:rsidRPr="001C126A">
        <w:rPr>
          <w:rFonts w:ascii="Arial" w:eastAsia="Times New Roman" w:hAnsi="Arial" w:cs="Arial"/>
          <w:color w:val="333333"/>
          <w:sz w:val="27"/>
        </w:rPr>
        <w:t> </w:t>
      </w:r>
      <w:r w:rsidRPr="001C126A">
        <w:rPr>
          <w:rFonts w:ascii="Arial" w:eastAsia="Times New Roman" w:hAnsi="Arial" w:cs="Arial"/>
          <w:color w:val="333333"/>
          <w:sz w:val="27"/>
          <w:szCs w:val="27"/>
          <w:shd w:val="clear" w:color="auto" w:fill="FFFFFF"/>
        </w:rPr>
        <w:t>script. This script is run before any other actions are taken because of the following line in the /</w:t>
      </w:r>
      <w:r w:rsidRPr="001C126A">
        <w:rPr>
          <w:rFonts w:ascii="Arial" w:eastAsia="Times New Roman" w:hAnsi="Arial" w:cs="Arial"/>
          <w:i/>
          <w:iCs/>
          <w:color w:val="333333"/>
          <w:sz w:val="27"/>
          <w:szCs w:val="27"/>
          <w:shd w:val="clear" w:color="auto" w:fill="FFFFFF"/>
        </w:rPr>
        <w:t>etc/inittab</w:t>
      </w:r>
      <w:r w:rsidRPr="001C126A">
        <w:rPr>
          <w:rFonts w:ascii="Arial" w:eastAsia="Times New Roman" w:hAnsi="Arial" w:cs="Arial"/>
          <w:color w:val="333333"/>
          <w:sz w:val="27"/>
        </w:rPr>
        <w:t> </w:t>
      </w:r>
      <w:r w:rsidRPr="001C126A">
        <w:rPr>
          <w:rFonts w:ascii="Arial" w:eastAsia="Times New Roman" w:hAnsi="Arial" w:cs="Arial"/>
          <w:color w:val="333333"/>
          <w:sz w:val="27"/>
          <w:szCs w:val="27"/>
          <w:shd w:val="clear" w:color="auto" w:fill="FFFFFF"/>
        </w:rPr>
        <w:t>file:</w:t>
      </w:r>
      <w:r w:rsidRPr="001C126A">
        <w:rPr>
          <w:rFonts w:ascii="Arial" w:eastAsia="Times New Roman" w:hAnsi="Arial" w:cs="Arial"/>
          <w:color w:val="333333"/>
          <w:sz w:val="27"/>
          <w:szCs w:val="27"/>
        </w:rPr>
        <w:br/>
      </w:r>
      <w:r w:rsidRPr="001C126A">
        <w:rPr>
          <w:rFonts w:ascii="Arial" w:eastAsia="Times New Roman" w:hAnsi="Arial" w:cs="Arial"/>
          <w:color w:val="333333"/>
          <w:sz w:val="27"/>
        </w:rPr>
        <w:t>si::sysinit: /etc/rc.d/rc.sysinit</w:t>
      </w:r>
      <w:r w:rsidRPr="001C126A">
        <w:rPr>
          <w:rFonts w:ascii="Arial" w:eastAsia="Times New Roman" w:hAnsi="Arial" w:cs="Arial"/>
          <w:color w:val="333333"/>
          <w:sz w:val="27"/>
          <w:szCs w:val="27"/>
        </w:rPr>
        <w:br/>
      </w:r>
      <w:r w:rsidRPr="001C126A">
        <w:rPr>
          <w:rFonts w:ascii="Arial" w:eastAsia="Times New Roman" w:hAnsi="Arial" w:cs="Arial"/>
          <w:color w:val="333333"/>
          <w:sz w:val="27"/>
          <w:szCs w:val="27"/>
        </w:rPr>
        <w:br/>
      </w:r>
      <w:r w:rsidRPr="001C126A">
        <w:rPr>
          <w:rFonts w:ascii="Arial" w:eastAsia="Times New Roman" w:hAnsi="Arial" w:cs="Arial"/>
          <w:color w:val="333333"/>
          <w:sz w:val="27"/>
          <w:szCs w:val="27"/>
          <w:shd w:val="clear" w:color="auto" w:fill="FFFFFF"/>
        </w:rPr>
        <w:t>The run-level field in this line is empty because</w:t>
      </w:r>
      <w:r w:rsidRPr="001C126A">
        <w:rPr>
          <w:rFonts w:ascii="Arial" w:eastAsia="Times New Roman" w:hAnsi="Arial" w:cs="Arial"/>
          <w:color w:val="333333"/>
          <w:sz w:val="27"/>
        </w:rPr>
        <w:t> </w:t>
      </w:r>
      <w:r w:rsidRPr="001C126A">
        <w:rPr>
          <w:rFonts w:ascii="Arial" w:eastAsia="Times New Roman" w:hAnsi="Arial" w:cs="Arial"/>
          <w:i/>
          <w:iCs/>
          <w:color w:val="333333"/>
          <w:sz w:val="27"/>
          <w:szCs w:val="27"/>
          <w:shd w:val="clear" w:color="auto" w:fill="FFFFFF"/>
        </w:rPr>
        <w:t>init</w:t>
      </w:r>
      <w:r w:rsidRPr="001C126A">
        <w:rPr>
          <w:rFonts w:ascii="Arial" w:eastAsia="Times New Roman" w:hAnsi="Arial" w:cs="Arial"/>
          <w:color w:val="333333"/>
          <w:sz w:val="27"/>
        </w:rPr>
        <w:t> </w:t>
      </w:r>
      <w:r w:rsidRPr="001C126A">
        <w:rPr>
          <w:rFonts w:ascii="Arial" w:eastAsia="Times New Roman" w:hAnsi="Arial" w:cs="Arial"/>
          <w:color w:val="333333"/>
          <w:sz w:val="27"/>
          <w:szCs w:val="27"/>
          <w:shd w:val="clear" w:color="auto" w:fill="FFFFFF"/>
        </w:rPr>
        <w:t>recognizes</w:t>
      </w:r>
      <w:r w:rsidRPr="001C126A">
        <w:rPr>
          <w:rFonts w:ascii="Arial" w:eastAsia="Times New Roman" w:hAnsi="Arial" w:cs="Arial"/>
          <w:color w:val="333333"/>
          <w:sz w:val="27"/>
        </w:rPr>
        <w:t> </w:t>
      </w:r>
      <w:r w:rsidRPr="001C126A">
        <w:rPr>
          <w:rFonts w:ascii="Arial" w:eastAsia="Times New Roman" w:hAnsi="Arial" w:cs="Arial"/>
          <w:i/>
          <w:iCs/>
          <w:color w:val="333333"/>
          <w:sz w:val="27"/>
          <w:szCs w:val="27"/>
          <w:shd w:val="clear" w:color="auto" w:fill="FFFFFF"/>
        </w:rPr>
        <w:t>sysinit</w:t>
      </w:r>
      <w:r w:rsidRPr="001C126A">
        <w:rPr>
          <w:rFonts w:ascii="Arial" w:eastAsia="Times New Roman" w:hAnsi="Arial" w:cs="Arial"/>
          <w:color w:val="333333"/>
          <w:sz w:val="27"/>
        </w:rPr>
        <w:t> </w:t>
      </w:r>
      <w:r w:rsidRPr="001C126A">
        <w:rPr>
          <w:rFonts w:ascii="Arial" w:eastAsia="Times New Roman" w:hAnsi="Arial" w:cs="Arial"/>
          <w:color w:val="333333"/>
          <w:sz w:val="27"/>
          <w:szCs w:val="27"/>
          <w:shd w:val="clear" w:color="auto" w:fill="FFFFFF"/>
        </w:rPr>
        <w:t>as a system initialization action. The</w:t>
      </w:r>
      <w:r w:rsidRPr="001C126A">
        <w:rPr>
          <w:rFonts w:ascii="Arial" w:eastAsia="Times New Roman" w:hAnsi="Arial" w:cs="Arial"/>
          <w:color w:val="333333"/>
          <w:sz w:val="27"/>
        </w:rPr>
        <w:t> </w:t>
      </w:r>
      <w:r w:rsidRPr="001C126A">
        <w:rPr>
          <w:rFonts w:ascii="Arial" w:eastAsia="Times New Roman" w:hAnsi="Arial" w:cs="Arial"/>
          <w:i/>
          <w:iCs/>
          <w:color w:val="333333"/>
          <w:sz w:val="27"/>
          <w:szCs w:val="27"/>
          <w:shd w:val="clear" w:color="auto" w:fill="FFFFFF"/>
        </w:rPr>
        <w:t>rc.sysinit</w:t>
      </w:r>
      <w:r w:rsidRPr="001C126A">
        <w:rPr>
          <w:rFonts w:ascii="Arial" w:eastAsia="Times New Roman" w:hAnsi="Arial" w:cs="Arial"/>
          <w:color w:val="333333"/>
          <w:sz w:val="27"/>
        </w:rPr>
        <w:t> </w:t>
      </w:r>
      <w:r w:rsidRPr="001C126A">
        <w:rPr>
          <w:rFonts w:ascii="Arial" w:eastAsia="Times New Roman" w:hAnsi="Arial" w:cs="Arial"/>
          <w:color w:val="333333"/>
          <w:sz w:val="27"/>
          <w:szCs w:val="27"/>
          <w:shd w:val="clear" w:color="auto" w:fill="FFFFFF"/>
        </w:rPr>
        <w:t>performs several tasks, including setting the hostname, enabling the swap partition, checking filesystems, and loading kernel modules. Normally, you will not have to modify the</w:t>
      </w:r>
      <w:r w:rsidRPr="001C126A">
        <w:rPr>
          <w:rFonts w:ascii="Arial" w:eastAsia="Times New Roman" w:hAnsi="Arial" w:cs="Arial"/>
          <w:color w:val="333333"/>
          <w:sz w:val="27"/>
        </w:rPr>
        <w:t> </w:t>
      </w:r>
      <w:r w:rsidRPr="001C126A">
        <w:rPr>
          <w:rFonts w:ascii="Arial" w:eastAsia="Times New Roman" w:hAnsi="Arial" w:cs="Arial"/>
          <w:i/>
          <w:iCs/>
          <w:color w:val="333333"/>
          <w:sz w:val="27"/>
          <w:szCs w:val="27"/>
          <w:shd w:val="clear" w:color="auto" w:fill="FFFFFF"/>
        </w:rPr>
        <w:t>/etc/rc.sysinit</w:t>
      </w:r>
      <w:r w:rsidRPr="001C126A">
        <w:rPr>
          <w:rFonts w:ascii="Arial" w:eastAsia="Times New Roman" w:hAnsi="Arial" w:cs="Arial"/>
          <w:color w:val="333333"/>
          <w:sz w:val="27"/>
          <w:szCs w:val="27"/>
          <w:shd w:val="clear" w:color="auto" w:fill="FFFFFF"/>
        </w:rPr>
        <w:t>script.</w:t>
      </w:r>
      <w:r w:rsidRPr="001C126A">
        <w:rPr>
          <w:rFonts w:ascii="Arial" w:eastAsia="Times New Roman" w:hAnsi="Arial" w:cs="Arial"/>
          <w:color w:val="333333"/>
          <w:sz w:val="27"/>
          <w:szCs w:val="27"/>
        </w:rPr>
        <w:br/>
      </w:r>
      <w:r w:rsidRPr="001C126A">
        <w:rPr>
          <w:rFonts w:ascii="Arial" w:eastAsia="Times New Roman" w:hAnsi="Arial" w:cs="Arial"/>
          <w:color w:val="333333"/>
          <w:sz w:val="27"/>
          <w:szCs w:val="27"/>
        </w:rPr>
        <w:br/>
      </w:r>
      <w:r w:rsidRPr="001C126A">
        <w:rPr>
          <w:rFonts w:ascii="Arial" w:eastAsia="Times New Roman" w:hAnsi="Arial" w:cs="Arial"/>
          <w:color w:val="333333"/>
          <w:sz w:val="27"/>
        </w:rPr>
        <w:t>The /etc/rc.d/rc script</w:t>
      </w:r>
      <w:r w:rsidRPr="001C126A">
        <w:rPr>
          <w:rFonts w:ascii="Arial" w:eastAsia="Times New Roman" w:hAnsi="Arial" w:cs="Arial"/>
          <w:color w:val="333333"/>
          <w:sz w:val="27"/>
          <w:szCs w:val="27"/>
        </w:rPr>
        <w:br/>
      </w:r>
      <w:r w:rsidRPr="001C126A">
        <w:rPr>
          <w:rFonts w:ascii="Arial" w:eastAsia="Times New Roman" w:hAnsi="Arial" w:cs="Arial"/>
          <w:color w:val="333333"/>
          <w:sz w:val="27"/>
          <w:szCs w:val="27"/>
          <w:shd w:val="clear" w:color="auto" w:fill="FFFFFF"/>
        </w:rPr>
        <w:t>When</w:t>
      </w:r>
      <w:r w:rsidRPr="001C126A">
        <w:rPr>
          <w:rFonts w:ascii="Arial" w:eastAsia="Times New Roman" w:hAnsi="Arial" w:cs="Arial"/>
          <w:color w:val="333333"/>
          <w:sz w:val="27"/>
        </w:rPr>
        <w:t> </w:t>
      </w:r>
      <w:r w:rsidRPr="001C126A">
        <w:rPr>
          <w:rFonts w:ascii="Arial" w:eastAsia="Times New Roman" w:hAnsi="Arial" w:cs="Arial"/>
          <w:i/>
          <w:iCs/>
          <w:color w:val="333333"/>
          <w:sz w:val="27"/>
          <w:szCs w:val="27"/>
          <w:shd w:val="clear" w:color="auto" w:fill="FFFFFF"/>
        </w:rPr>
        <w:t>init</w:t>
      </w:r>
      <w:r w:rsidRPr="001C126A">
        <w:rPr>
          <w:rFonts w:ascii="Arial" w:eastAsia="Times New Roman" w:hAnsi="Arial" w:cs="Arial"/>
          <w:color w:val="333333"/>
          <w:sz w:val="27"/>
        </w:rPr>
        <w:t> </w:t>
      </w:r>
      <w:r w:rsidRPr="001C126A">
        <w:rPr>
          <w:rFonts w:ascii="Arial" w:eastAsia="Times New Roman" w:hAnsi="Arial" w:cs="Arial"/>
          <w:color w:val="333333"/>
          <w:sz w:val="27"/>
          <w:szCs w:val="27"/>
          <w:shd w:val="clear" w:color="auto" w:fill="FFFFFF"/>
        </w:rPr>
        <w:t>is told to change to one of the seven possible run-levels, a script specified in one of the following seven lines in the /</w:t>
      </w:r>
      <w:r w:rsidRPr="001C126A">
        <w:rPr>
          <w:rFonts w:ascii="Arial" w:eastAsia="Times New Roman" w:hAnsi="Arial" w:cs="Arial"/>
          <w:i/>
          <w:iCs/>
          <w:color w:val="333333"/>
          <w:sz w:val="27"/>
          <w:szCs w:val="27"/>
          <w:shd w:val="clear" w:color="auto" w:fill="FFFFFF"/>
        </w:rPr>
        <w:t>etc/inittab</w:t>
      </w:r>
      <w:r w:rsidRPr="001C126A">
        <w:rPr>
          <w:rFonts w:ascii="Arial" w:eastAsia="Times New Roman" w:hAnsi="Arial" w:cs="Arial"/>
          <w:color w:val="333333"/>
          <w:sz w:val="27"/>
        </w:rPr>
        <w:t> </w:t>
      </w:r>
      <w:r w:rsidRPr="001C126A">
        <w:rPr>
          <w:rFonts w:ascii="Arial" w:eastAsia="Times New Roman" w:hAnsi="Arial" w:cs="Arial"/>
          <w:color w:val="333333"/>
          <w:sz w:val="27"/>
          <w:szCs w:val="27"/>
          <w:shd w:val="clear" w:color="auto" w:fill="FFFFFF"/>
        </w:rPr>
        <w:t>file is run:</w:t>
      </w:r>
      <w:r w:rsidRPr="001C126A">
        <w:rPr>
          <w:rFonts w:ascii="Arial" w:eastAsia="Times New Roman" w:hAnsi="Arial" w:cs="Arial"/>
          <w:color w:val="333333"/>
          <w:sz w:val="27"/>
          <w:szCs w:val="27"/>
        </w:rPr>
        <w:br/>
      </w:r>
      <w:r w:rsidRPr="001C126A">
        <w:rPr>
          <w:rFonts w:ascii="Arial" w:eastAsia="Times New Roman" w:hAnsi="Arial" w:cs="Arial"/>
          <w:color w:val="333333"/>
          <w:sz w:val="27"/>
        </w:rPr>
        <w:t>l0:0:wait:/etc/rc.d/rc 0</w:t>
      </w:r>
      <w:r w:rsidRPr="001C126A">
        <w:rPr>
          <w:rFonts w:ascii="Arial" w:eastAsia="Times New Roman" w:hAnsi="Arial" w:cs="Arial"/>
          <w:color w:val="333333"/>
          <w:sz w:val="27"/>
          <w:szCs w:val="27"/>
          <w:shd w:val="clear" w:color="auto" w:fill="FFFFFF"/>
        </w:rPr>
        <w:br/>
      </w:r>
      <w:r w:rsidRPr="001C126A">
        <w:rPr>
          <w:rFonts w:ascii="Arial" w:eastAsia="Times New Roman" w:hAnsi="Arial" w:cs="Arial"/>
          <w:color w:val="333333"/>
          <w:sz w:val="27"/>
        </w:rPr>
        <w:t>l1:1:wait:/etc/rc.d/rc 1</w:t>
      </w:r>
      <w:r w:rsidRPr="001C126A">
        <w:rPr>
          <w:rFonts w:ascii="Arial" w:eastAsia="Times New Roman" w:hAnsi="Arial" w:cs="Arial"/>
          <w:color w:val="333333"/>
          <w:sz w:val="27"/>
          <w:szCs w:val="27"/>
          <w:shd w:val="clear" w:color="auto" w:fill="FFFFFF"/>
        </w:rPr>
        <w:br/>
      </w:r>
      <w:r w:rsidRPr="001C126A">
        <w:rPr>
          <w:rFonts w:ascii="Arial" w:eastAsia="Times New Roman" w:hAnsi="Arial" w:cs="Arial"/>
          <w:color w:val="333333"/>
          <w:sz w:val="27"/>
        </w:rPr>
        <w:t>l2:2:wait:/etc/rc.d/rc 2</w:t>
      </w:r>
      <w:r w:rsidRPr="001C126A">
        <w:rPr>
          <w:rFonts w:ascii="Arial" w:eastAsia="Times New Roman" w:hAnsi="Arial" w:cs="Arial"/>
          <w:color w:val="333333"/>
          <w:sz w:val="27"/>
          <w:szCs w:val="27"/>
          <w:shd w:val="clear" w:color="auto" w:fill="FFFFFF"/>
        </w:rPr>
        <w:br/>
      </w:r>
      <w:r w:rsidRPr="001C126A">
        <w:rPr>
          <w:rFonts w:ascii="Arial" w:eastAsia="Times New Roman" w:hAnsi="Arial" w:cs="Arial"/>
          <w:color w:val="333333"/>
          <w:sz w:val="27"/>
        </w:rPr>
        <w:t>l3:3:wait:/etc/rc.d/rc 3</w:t>
      </w:r>
      <w:r w:rsidRPr="001C126A">
        <w:rPr>
          <w:rFonts w:ascii="Arial" w:eastAsia="Times New Roman" w:hAnsi="Arial" w:cs="Arial"/>
          <w:color w:val="333333"/>
          <w:sz w:val="27"/>
          <w:szCs w:val="27"/>
          <w:shd w:val="clear" w:color="auto" w:fill="FFFFFF"/>
        </w:rPr>
        <w:br/>
      </w:r>
      <w:r w:rsidRPr="001C126A">
        <w:rPr>
          <w:rFonts w:ascii="Arial" w:eastAsia="Times New Roman" w:hAnsi="Arial" w:cs="Arial"/>
          <w:color w:val="333333"/>
          <w:sz w:val="27"/>
        </w:rPr>
        <w:t>l4:4:wait:/etc/rc.d/rc 4</w:t>
      </w:r>
      <w:r w:rsidRPr="001C126A">
        <w:rPr>
          <w:rFonts w:ascii="Arial" w:eastAsia="Times New Roman" w:hAnsi="Arial" w:cs="Arial"/>
          <w:color w:val="333333"/>
          <w:sz w:val="27"/>
          <w:szCs w:val="27"/>
          <w:shd w:val="clear" w:color="auto" w:fill="FFFFFF"/>
        </w:rPr>
        <w:br/>
      </w:r>
      <w:r w:rsidRPr="001C126A">
        <w:rPr>
          <w:rFonts w:ascii="Arial" w:eastAsia="Times New Roman" w:hAnsi="Arial" w:cs="Arial"/>
          <w:color w:val="333333"/>
          <w:sz w:val="27"/>
        </w:rPr>
        <w:t>l5:5:wait:/etc/rc.d/rc 5</w:t>
      </w:r>
      <w:r w:rsidRPr="001C126A">
        <w:rPr>
          <w:rFonts w:ascii="Arial" w:eastAsia="Times New Roman" w:hAnsi="Arial" w:cs="Arial"/>
          <w:color w:val="333333"/>
          <w:sz w:val="27"/>
          <w:szCs w:val="27"/>
          <w:shd w:val="clear" w:color="auto" w:fill="FFFFFF"/>
        </w:rPr>
        <w:br/>
      </w:r>
      <w:r w:rsidRPr="001C126A">
        <w:rPr>
          <w:rFonts w:ascii="Arial" w:eastAsia="Times New Roman" w:hAnsi="Arial" w:cs="Arial"/>
          <w:color w:val="333333"/>
          <w:sz w:val="27"/>
        </w:rPr>
        <w:lastRenderedPageBreak/>
        <w:t>l6:6:wait:/etc/rc.d/rc 6</w:t>
      </w:r>
      <w:r w:rsidRPr="001C126A">
        <w:rPr>
          <w:rFonts w:ascii="Arial" w:eastAsia="Times New Roman" w:hAnsi="Arial" w:cs="Arial"/>
          <w:color w:val="333333"/>
          <w:sz w:val="27"/>
          <w:szCs w:val="27"/>
        </w:rPr>
        <w:br/>
      </w:r>
      <w:r w:rsidRPr="001C126A">
        <w:rPr>
          <w:rFonts w:ascii="Arial" w:eastAsia="Times New Roman" w:hAnsi="Arial" w:cs="Arial"/>
          <w:color w:val="333333"/>
          <w:sz w:val="27"/>
          <w:szCs w:val="27"/>
        </w:rPr>
        <w:br/>
      </w:r>
      <w:r w:rsidRPr="001C126A">
        <w:rPr>
          <w:rFonts w:ascii="Arial" w:eastAsia="Times New Roman" w:hAnsi="Arial" w:cs="Arial"/>
          <w:color w:val="333333"/>
          <w:sz w:val="27"/>
          <w:szCs w:val="27"/>
          <w:shd w:val="clear" w:color="auto" w:fill="FFFFFF"/>
        </w:rPr>
        <w:t>For each run-level [0-6], a script named /</w:t>
      </w:r>
      <w:r w:rsidRPr="001C126A">
        <w:rPr>
          <w:rFonts w:ascii="Arial" w:eastAsia="Times New Roman" w:hAnsi="Arial" w:cs="Arial"/>
          <w:i/>
          <w:iCs/>
          <w:color w:val="333333"/>
          <w:sz w:val="27"/>
          <w:szCs w:val="27"/>
          <w:shd w:val="clear" w:color="auto" w:fill="FFFFFF"/>
        </w:rPr>
        <w:t>etc/rc.d/rc</w:t>
      </w:r>
      <w:r w:rsidRPr="001C126A">
        <w:rPr>
          <w:rFonts w:ascii="Arial" w:eastAsia="Times New Roman" w:hAnsi="Arial" w:cs="Arial"/>
          <w:color w:val="333333"/>
          <w:sz w:val="27"/>
        </w:rPr>
        <w:t> </w:t>
      </w:r>
      <w:r w:rsidRPr="001C126A">
        <w:rPr>
          <w:rFonts w:ascii="Arial" w:eastAsia="Times New Roman" w:hAnsi="Arial" w:cs="Arial"/>
          <w:color w:val="333333"/>
          <w:sz w:val="27"/>
          <w:szCs w:val="27"/>
          <w:shd w:val="clear" w:color="auto" w:fill="FFFFFF"/>
        </w:rPr>
        <w:t>is run, with the run-level used as the argument to the script. This script is used to start and stop all services in the specified run-level. For example, if init is told to change the run-level to 5, the /</w:t>
      </w:r>
      <w:r w:rsidRPr="001C126A">
        <w:rPr>
          <w:rFonts w:ascii="Arial" w:eastAsia="Times New Roman" w:hAnsi="Arial" w:cs="Arial"/>
          <w:i/>
          <w:iCs/>
          <w:color w:val="333333"/>
          <w:sz w:val="27"/>
          <w:szCs w:val="27"/>
          <w:shd w:val="clear" w:color="auto" w:fill="FFFFFF"/>
        </w:rPr>
        <w:t>etc/rc.d/rc</w:t>
      </w:r>
      <w:r w:rsidRPr="001C126A">
        <w:rPr>
          <w:rFonts w:ascii="Arial" w:eastAsia="Times New Roman" w:hAnsi="Arial" w:cs="Arial"/>
          <w:color w:val="333333"/>
          <w:sz w:val="27"/>
        </w:rPr>
        <w:t> </w:t>
      </w:r>
      <w:r w:rsidRPr="001C126A">
        <w:rPr>
          <w:rFonts w:ascii="Arial" w:eastAsia="Times New Roman" w:hAnsi="Arial" w:cs="Arial"/>
          <w:color w:val="333333"/>
          <w:sz w:val="27"/>
          <w:szCs w:val="27"/>
          <w:shd w:val="clear" w:color="auto" w:fill="FFFFFF"/>
        </w:rPr>
        <w:t>script will be run with an argument of 5 in a command-line like the following:</w:t>
      </w:r>
      <w:r w:rsidRPr="001C126A">
        <w:rPr>
          <w:rFonts w:ascii="Arial" w:eastAsia="Times New Roman" w:hAnsi="Arial" w:cs="Arial"/>
          <w:color w:val="333333"/>
          <w:sz w:val="27"/>
          <w:szCs w:val="27"/>
        </w:rPr>
        <w:br/>
      </w:r>
      <w:r w:rsidRPr="001C126A">
        <w:rPr>
          <w:rFonts w:ascii="Arial" w:eastAsia="Times New Roman" w:hAnsi="Arial" w:cs="Arial"/>
          <w:color w:val="333333"/>
          <w:sz w:val="27"/>
        </w:rPr>
        <w:t>/etc/rc.d/rc 3</w:t>
      </w:r>
      <w:r w:rsidRPr="001C126A">
        <w:rPr>
          <w:rFonts w:ascii="Arial" w:eastAsia="Times New Roman" w:hAnsi="Arial" w:cs="Arial"/>
          <w:color w:val="333333"/>
          <w:sz w:val="27"/>
          <w:szCs w:val="27"/>
        </w:rPr>
        <w:br/>
      </w:r>
      <w:r w:rsidRPr="001C126A">
        <w:rPr>
          <w:rFonts w:ascii="Arial" w:eastAsia="Times New Roman" w:hAnsi="Arial" w:cs="Arial"/>
          <w:color w:val="333333"/>
          <w:sz w:val="27"/>
          <w:szCs w:val="27"/>
        </w:rPr>
        <w:br/>
      </w:r>
      <w:r w:rsidRPr="001C126A">
        <w:rPr>
          <w:rFonts w:ascii="Arial" w:eastAsia="Times New Roman" w:hAnsi="Arial" w:cs="Arial"/>
          <w:color w:val="333333"/>
          <w:sz w:val="27"/>
          <w:szCs w:val="27"/>
          <w:shd w:val="clear" w:color="auto" w:fill="FFFFFF"/>
        </w:rPr>
        <w:t>The</w:t>
      </w:r>
      <w:r w:rsidRPr="001C126A">
        <w:rPr>
          <w:rFonts w:ascii="Arial" w:eastAsia="Times New Roman" w:hAnsi="Arial" w:cs="Arial"/>
          <w:color w:val="333333"/>
          <w:sz w:val="27"/>
        </w:rPr>
        <w:t> </w:t>
      </w:r>
      <w:r w:rsidRPr="001C126A">
        <w:rPr>
          <w:rFonts w:ascii="Arial" w:eastAsia="Times New Roman" w:hAnsi="Arial" w:cs="Arial"/>
          <w:i/>
          <w:iCs/>
          <w:color w:val="333333"/>
          <w:sz w:val="27"/>
          <w:szCs w:val="27"/>
          <w:shd w:val="clear" w:color="auto" w:fill="FFFFFF"/>
        </w:rPr>
        <w:t>rc</w:t>
      </w:r>
      <w:r w:rsidRPr="001C126A">
        <w:rPr>
          <w:rFonts w:ascii="Arial" w:eastAsia="Times New Roman" w:hAnsi="Arial" w:cs="Arial"/>
          <w:color w:val="333333"/>
          <w:sz w:val="27"/>
        </w:rPr>
        <w:t> </w:t>
      </w:r>
      <w:r w:rsidRPr="001C126A">
        <w:rPr>
          <w:rFonts w:ascii="Arial" w:eastAsia="Times New Roman" w:hAnsi="Arial" w:cs="Arial"/>
          <w:color w:val="333333"/>
          <w:sz w:val="27"/>
          <w:szCs w:val="27"/>
          <w:shd w:val="clear" w:color="auto" w:fill="FFFFFF"/>
        </w:rPr>
        <w:t>script performs a three-step process:</w:t>
      </w:r>
      <w:r w:rsidRPr="001C126A">
        <w:rPr>
          <w:rFonts w:ascii="Arial" w:eastAsia="Times New Roman" w:hAnsi="Arial" w:cs="Arial"/>
          <w:color w:val="333333"/>
          <w:sz w:val="27"/>
          <w:szCs w:val="27"/>
        </w:rPr>
        <w:br/>
      </w:r>
    </w:p>
    <w:p w:rsidR="000D48CE" w:rsidRPr="001C126A" w:rsidRDefault="000D48CE" w:rsidP="000D48CE">
      <w:pPr>
        <w:numPr>
          <w:ilvl w:val="0"/>
          <w:numId w:val="4"/>
        </w:numPr>
        <w:shd w:val="clear" w:color="auto" w:fill="FFFFFF"/>
        <w:spacing w:before="100" w:beforeAutospacing="1" w:after="100" w:afterAutospacing="1" w:line="419" w:lineRule="atLeast"/>
        <w:ind w:left="375"/>
        <w:rPr>
          <w:rFonts w:ascii="Arial" w:eastAsia="Times New Roman" w:hAnsi="Arial" w:cs="Arial"/>
          <w:color w:val="333333"/>
          <w:sz w:val="27"/>
          <w:szCs w:val="27"/>
        </w:rPr>
      </w:pPr>
      <w:r w:rsidRPr="001C126A">
        <w:rPr>
          <w:rFonts w:ascii="Arial" w:eastAsia="Times New Roman" w:hAnsi="Arial" w:cs="Arial"/>
          <w:color w:val="333333"/>
          <w:sz w:val="27"/>
          <w:szCs w:val="27"/>
        </w:rPr>
        <w:t>It checks to ensure that a subdirectory exists for the specified run-level. If the script is run with an argument of 5, it will make sure that the /</w:t>
      </w:r>
      <w:r w:rsidRPr="001C126A">
        <w:rPr>
          <w:rFonts w:ascii="Arial" w:eastAsia="Times New Roman" w:hAnsi="Arial" w:cs="Arial"/>
          <w:i/>
          <w:iCs/>
          <w:color w:val="333333"/>
          <w:sz w:val="27"/>
          <w:szCs w:val="27"/>
        </w:rPr>
        <w:t>etc/rc.d/rc5.d</w:t>
      </w:r>
      <w:r w:rsidRPr="001C126A">
        <w:rPr>
          <w:rFonts w:ascii="Arial" w:eastAsia="Times New Roman" w:hAnsi="Arial" w:cs="Arial"/>
          <w:color w:val="333333"/>
          <w:sz w:val="27"/>
        </w:rPr>
        <w:t> </w:t>
      </w:r>
      <w:r w:rsidRPr="001C126A">
        <w:rPr>
          <w:rFonts w:ascii="Arial" w:eastAsia="Times New Roman" w:hAnsi="Arial" w:cs="Arial"/>
          <w:color w:val="333333"/>
          <w:sz w:val="27"/>
          <w:szCs w:val="27"/>
        </w:rPr>
        <w:t>subdirectory exists. If this directory exists, the script continues to the next step. If this directory does not exist, the run-level is not changed.</w:t>
      </w:r>
    </w:p>
    <w:p w:rsidR="000D48CE" w:rsidRPr="001C126A" w:rsidRDefault="000D48CE" w:rsidP="000D48CE">
      <w:pPr>
        <w:numPr>
          <w:ilvl w:val="0"/>
          <w:numId w:val="4"/>
        </w:numPr>
        <w:shd w:val="clear" w:color="auto" w:fill="FFFFFF"/>
        <w:spacing w:before="100" w:beforeAutospacing="1" w:after="100" w:afterAutospacing="1" w:line="419" w:lineRule="atLeast"/>
        <w:ind w:left="375"/>
        <w:rPr>
          <w:rFonts w:ascii="Arial" w:eastAsia="Times New Roman" w:hAnsi="Arial" w:cs="Arial"/>
          <w:color w:val="333333"/>
          <w:sz w:val="27"/>
          <w:szCs w:val="27"/>
        </w:rPr>
      </w:pPr>
      <w:r w:rsidRPr="001C126A">
        <w:rPr>
          <w:rFonts w:ascii="Arial" w:eastAsia="Times New Roman" w:hAnsi="Arial" w:cs="Arial"/>
          <w:color w:val="333333"/>
          <w:sz w:val="27"/>
          <w:szCs w:val="27"/>
        </w:rPr>
        <w:t>It determines whether any of the programs (often called</w:t>
      </w:r>
      <w:r w:rsidRPr="001C126A">
        <w:rPr>
          <w:rFonts w:ascii="Arial" w:eastAsia="Times New Roman" w:hAnsi="Arial" w:cs="Arial"/>
          <w:color w:val="333333"/>
          <w:sz w:val="27"/>
        </w:rPr>
        <w:t> </w:t>
      </w:r>
      <w:r w:rsidRPr="001C126A">
        <w:rPr>
          <w:rFonts w:ascii="Arial" w:eastAsia="Times New Roman" w:hAnsi="Arial" w:cs="Arial"/>
          <w:i/>
          <w:iCs/>
          <w:color w:val="333333"/>
          <w:sz w:val="27"/>
          <w:szCs w:val="27"/>
        </w:rPr>
        <w:t>services</w:t>
      </w:r>
      <w:r w:rsidRPr="001C126A">
        <w:rPr>
          <w:rFonts w:ascii="Arial" w:eastAsia="Times New Roman" w:hAnsi="Arial" w:cs="Arial"/>
          <w:color w:val="333333"/>
          <w:sz w:val="27"/>
        </w:rPr>
        <w:t> </w:t>
      </w:r>
      <w:r w:rsidRPr="001C126A">
        <w:rPr>
          <w:rFonts w:ascii="Arial" w:eastAsia="Times New Roman" w:hAnsi="Arial" w:cs="Arial"/>
          <w:color w:val="333333"/>
          <w:sz w:val="27"/>
          <w:szCs w:val="27"/>
        </w:rPr>
        <w:t>or</w:t>
      </w:r>
      <w:r w:rsidRPr="001C126A">
        <w:rPr>
          <w:rFonts w:ascii="Arial" w:eastAsia="Times New Roman" w:hAnsi="Arial" w:cs="Arial"/>
          <w:i/>
          <w:iCs/>
          <w:color w:val="333333"/>
          <w:sz w:val="27"/>
          <w:szCs w:val="27"/>
        </w:rPr>
        <w:t>processes</w:t>
      </w:r>
      <w:r w:rsidRPr="001C126A">
        <w:rPr>
          <w:rFonts w:ascii="Arial" w:eastAsia="Times New Roman" w:hAnsi="Arial" w:cs="Arial"/>
          <w:color w:val="333333"/>
          <w:sz w:val="27"/>
          <w:szCs w:val="27"/>
        </w:rPr>
        <w:t>) that are supposed to run in the specified run-level are already running. If a service is already running, the script will kill it so that the service may be started in the next step.</w:t>
      </w:r>
    </w:p>
    <w:p w:rsidR="000D48CE" w:rsidRPr="001C126A" w:rsidRDefault="000D48CE" w:rsidP="000D48CE">
      <w:pPr>
        <w:numPr>
          <w:ilvl w:val="0"/>
          <w:numId w:val="4"/>
        </w:numPr>
        <w:shd w:val="clear" w:color="auto" w:fill="FFFFFF"/>
        <w:spacing w:before="100" w:beforeAutospacing="1" w:after="100" w:afterAutospacing="1" w:line="419" w:lineRule="atLeast"/>
        <w:ind w:left="375"/>
        <w:rPr>
          <w:rFonts w:ascii="Arial" w:eastAsia="Times New Roman" w:hAnsi="Arial" w:cs="Arial"/>
          <w:color w:val="333333"/>
          <w:sz w:val="27"/>
          <w:szCs w:val="27"/>
        </w:rPr>
      </w:pPr>
      <w:r w:rsidRPr="001C126A">
        <w:rPr>
          <w:rFonts w:ascii="Arial" w:eastAsia="Times New Roman" w:hAnsi="Arial" w:cs="Arial"/>
          <w:color w:val="333333"/>
          <w:sz w:val="27"/>
          <w:szCs w:val="27"/>
        </w:rPr>
        <w:t>Any script with the</w:t>
      </w:r>
      <w:r w:rsidRPr="001C126A">
        <w:rPr>
          <w:rFonts w:ascii="Arial" w:eastAsia="Times New Roman" w:hAnsi="Arial" w:cs="Arial"/>
          <w:color w:val="333333"/>
          <w:sz w:val="27"/>
        </w:rPr>
        <w:t> </w:t>
      </w:r>
      <w:r w:rsidRPr="001C126A">
        <w:rPr>
          <w:rFonts w:ascii="Arial" w:eastAsia="Times New Roman" w:hAnsi="Arial" w:cs="Arial"/>
          <w:i/>
          <w:iCs/>
          <w:color w:val="333333"/>
          <w:sz w:val="27"/>
          <w:szCs w:val="27"/>
        </w:rPr>
        <w:t>K</w:t>
      </w:r>
      <w:r w:rsidRPr="001C126A">
        <w:rPr>
          <w:rFonts w:ascii="Arial" w:eastAsia="Times New Roman" w:hAnsi="Arial" w:cs="Arial"/>
          <w:color w:val="333333"/>
          <w:sz w:val="27"/>
        </w:rPr>
        <w:t> </w:t>
      </w:r>
      <w:r w:rsidRPr="001C126A">
        <w:rPr>
          <w:rFonts w:ascii="Arial" w:eastAsia="Times New Roman" w:hAnsi="Arial" w:cs="Arial"/>
          <w:color w:val="333333"/>
          <w:sz w:val="27"/>
          <w:szCs w:val="27"/>
        </w:rPr>
        <w:t>argument is stopped and restarted, and any script with the</w:t>
      </w:r>
      <w:r w:rsidRPr="001C126A">
        <w:rPr>
          <w:rFonts w:ascii="Arial" w:eastAsia="Times New Roman" w:hAnsi="Arial" w:cs="Arial"/>
          <w:color w:val="333333"/>
          <w:sz w:val="27"/>
        </w:rPr>
        <w:t> </w:t>
      </w:r>
      <w:r w:rsidRPr="001C126A">
        <w:rPr>
          <w:rFonts w:ascii="Arial" w:eastAsia="Times New Roman" w:hAnsi="Arial" w:cs="Arial"/>
          <w:i/>
          <w:iCs/>
          <w:color w:val="333333"/>
          <w:sz w:val="27"/>
          <w:szCs w:val="27"/>
        </w:rPr>
        <w:t>S</w:t>
      </w:r>
      <w:r w:rsidRPr="001C126A">
        <w:rPr>
          <w:rFonts w:ascii="Arial" w:eastAsia="Times New Roman" w:hAnsi="Arial" w:cs="Arial"/>
          <w:color w:val="333333"/>
          <w:sz w:val="27"/>
        </w:rPr>
        <w:t> </w:t>
      </w:r>
      <w:r w:rsidRPr="001C126A">
        <w:rPr>
          <w:rFonts w:ascii="Arial" w:eastAsia="Times New Roman" w:hAnsi="Arial" w:cs="Arial"/>
          <w:color w:val="333333"/>
          <w:sz w:val="27"/>
          <w:szCs w:val="27"/>
        </w:rPr>
        <w:t>argument is started.</w:t>
      </w:r>
    </w:p>
    <w:p w:rsidR="000D48CE" w:rsidRDefault="000D48CE" w:rsidP="000D48CE">
      <w:pPr>
        <w:pStyle w:val="NormalWeb"/>
        <w:shd w:val="clear" w:color="auto" w:fill="FFFFFF"/>
        <w:spacing w:before="0" w:beforeAutospacing="0" w:after="300" w:afterAutospacing="0" w:line="330" w:lineRule="atLeast"/>
        <w:textAlignment w:val="baseline"/>
        <w:rPr>
          <w:rFonts w:ascii="Arial" w:hAnsi="Arial" w:cs="Arial"/>
          <w:color w:val="666666"/>
          <w:sz w:val="21"/>
          <w:szCs w:val="21"/>
        </w:rPr>
      </w:pPr>
      <w:r w:rsidRPr="001C126A">
        <w:rPr>
          <w:rFonts w:ascii="Arial" w:hAnsi="Arial" w:cs="Arial"/>
          <w:color w:val="333333"/>
          <w:sz w:val="27"/>
          <w:szCs w:val="27"/>
        </w:rPr>
        <w:br/>
      </w:r>
      <w:r w:rsidRPr="001C126A">
        <w:rPr>
          <w:rFonts w:ascii="Arial" w:hAnsi="Arial" w:cs="Arial"/>
          <w:color w:val="333333"/>
          <w:sz w:val="27"/>
          <w:szCs w:val="27"/>
          <w:shd w:val="clear" w:color="auto" w:fill="FFFFFF"/>
        </w:rPr>
        <w:t>A typical /</w:t>
      </w:r>
      <w:r w:rsidRPr="001C126A">
        <w:rPr>
          <w:rFonts w:ascii="Arial" w:hAnsi="Arial" w:cs="Arial"/>
          <w:i/>
          <w:iCs/>
          <w:color w:val="333333"/>
          <w:sz w:val="27"/>
          <w:szCs w:val="27"/>
          <w:shd w:val="clear" w:color="auto" w:fill="FFFFFF"/>
        </w:rPr>
        <w:t>etc/rc.d/rc5.d</w:t>
      </w:r>
      <w:r w:rsidRPr="001C126A">
        <w:rPr>
          <w:rFonts w:ascii="Arial" w:hAnsi="Arial" w:cs="Arial"/>
          <w:color w:val="333333"/>
          <w:sz w:val="27"/>
        </w:rPr>
        <w:t> </w:t>
      </w:r>
      <w:r w:rsidRPr="001C126A">
        <w:rPr>
          <w:rFonts w:ascii="Arial" w:hAnsi="Arial" w:cs="Arial"/>
          <w:color w:val="333333"/>
          <w:sz w:val="27"/>
          <w:szCs w:val="27"/>
          <w:shd w:val="clear" w:color="auto" w:fill="FFFFFF"/>
        </w:rPr>
        <w:t>file is shown below. This example shows an abbreviated version of the /</w:t>
      </w:r>
      <w:r w:rsidRPr="001C126A">
        <w:rPr>
          <w:rFonts w:ascii="Arial" w:hAnsi="Arial" w:cs="Arial"/>
          <w:i/>
          <w:iCs/>
          <w:color w:val="333333"/>
          <w:sz w:val="27"/>
          <w:szCs w:val="27"/>
          <w:shd w:val="clear" w:color="auto" w:fill="FFFFFF"/>
        </w:rPr>
        <w:t>etc/rc.d/rc.5</w:t>
      </w:r>
      <w:r w:rsidRPr="001C126A">
        <w:rPr>
          <w:rFonts w:ascii="Arial" w:hAnsi="Arial" w:cs="Arial"/>
          <w:color w:val="333333"/>
          <w:sz w:val="27"/>
        </w:rPr>
        <w:t> </w:t>
      </w:r>
      <w:r w:rsidRPr="001C126A">
        <w:rPr>
          <w:rFonts w:ascii="Arial" w:hAnsi="Arial" w:cs="Arial"/>
          <w:color w:val="333333"/>
          <w:sz w:val="27"/>
          <w:szCs w:val="27"/>
          <w:shd w:val="clear" w:color="auto" w:fill="FFFFFF"/>
        </w:rPr>
        <w:t>directory on my Red Hat 6.0 system. The listing shows the services that are to be started or stopped and the symbolic link to the scripts in the</w:t>
      </w:r>
      <w:r w:rsidRPr="001C126A">
        <w:rPr>
          <w:rFonts w:ascii="Arial" w:hAnsi="Arial" w:cs="Arial"/>
          <w:color w:val="333333"/>
          <w:sz w:val="27"/>
        </w:rPr>
        <w:t> </w:t>
      </w:r>
      <w:r w:rsidRPr="001C126A">
        <w:rPr>
          <w:rFonts w:ascii="Arial" w:hAnsi="Arial" w:cs="Arial"/>
          <w:i/>
          <w:iCs/>
          <w:color w:val="333333"/>
          <w:sz w:val="27"/>
          <w:szCs w:val="27"/>
          <w:shd w:val="clear" w:color="auto" w:fill="FFFFFF"/>
        </w:rPr>
        <w:t>/etc/rc.d/init.d</w:t>
      </w:r>
      <w:r w:rsidRPr="001C126A">
        <w:rPr>
          <w:rFonts w:ascii="Arial" w:hAnsi="Arial" w:cs="Arial"/>
          <w:color w:val="333333"/>
          <w:sz w:val="27"/>
        </w:rPr>
        <w:t> </w:t>
      </w:r>
      <w:r w:rsidRPr="001C126A">
        <w:rPr>
          <w:rFonts w:ascii="Arial" w:hAnsi="Arial" w:cs="Arial"/>
          <w:color w:val="333333"/>
          <w:sz w:val="27"/>
          <w:szCs w:val="27"/>
          <w:shd w:val="clear" w:color="auto" w:fill="FFFFFF"/>
        </w:rPr>
        <w:t>directory.</w:t>
      </w:r>
      <w:r w:rsidRPr="001C126A">
        <w:rPr>
          <w:rFonts w:ascii="Arial" w:hAnsi="Arial" w:cs="Arial"/>
          <w:color w:val="333333"/>
          <w:sz w:val="27"/>
          <w:szCs w:val="27"/>
        </w:rPr>
        <w:br/>
      </w:r>
      <w:r w:rsidRPr="001C126A">
        <w:rPr>
          <w:rFonts w:ascii="Arial" w:hAnsi="Arial" w:cs="Arial"/>
          <w:color w:val="333333"/>
          <w:sz w:val="27"/>
        </w:rPr>
        <w:t>lrwxrwxrwx 1 root root 16 May 21 12:54 K08autofs -&gt; ../init.d/autofs</w:t>
      </w:r>
      <w:r w:rsidRPr="001C126A">
        <w:rPr>
          <w:rFonts w:ascii="Arial" w:hAnsi="Arial" w:cs="Arial"/>
          <w:color w:val="333333"/>
          <w:sz w:val="27"/>
          <w:szCs w:val="27"/>
          <w:shd w:val="clear" w:color="auto" w:fill="FFFFFF"/>
        </w:rPr>
        <w:br/>
      </w:r>
      <w:r w:rsidRPr="001C126A">
        <w:rPr>
          <w:rFonts w:ascii="Arial" w:hAnsi="Arial" w:cs="Arial"/>
          <w:color w:val="333333"/>
          <w:sz w:val="27"/>
        </w:rPr>
        <w:t>lrwxrwxrwx 1 root root 15 May 21 12:54 K15httpd -&gt; ../init.d/httpd</w:t>
      </w:r>
      <w:r w:rsidRPr="001C126A">
        <w:rPr>
          <w:rFonts w:ascii="Arial" w:hAnsi="Arial" w:cs="Arial"/>
          <w:color w:val="333333"/>
          <w:sz w:val="27"/>
          <w:szCs w:val="27"/>
          <w:shd w:val="clear" w:color="auto" w:fill="FFFFFF"/>
        </w:rPr>
        <w:br/>
      </w:r>
      <w:r w:rsidRPr="001C126A">
        <w:rPr>
          <w:rFonts w:ascii="Arial" w:hAnsi="Arial" w:cs="Arial"/>
          <w:color w:val="333333"/>
          <w:sz w:val="27"/>
        </w:rPr>
        <w:t>lrwxrwxrwx 1 root root 18 May 21 12:54 S75keytable -&gt; ../init.d/keytable</w:t>
      </w:r>
      <w:r w:rsidRPr="001C126A">
        <w:rPr>
          <w:rFonts w:ascii="Arial" w:hAnsi="Arial" w:cs="Arial"/>
          <w:color w:val="333333"/>
          <w:sz w:val="27"/>
          <w:szCs w:val="27"/>
          <w:shd w:val="clear" w:color="auto" w:fill="FFFFFF"/>
        </w:rPr>
        <w:br/>
      </w:r>
      <w:r w:rsidRPr="001C126A">
        <w:rPr>
          <w:rFonts w:ascii="Arial" w:hAnsi="Arial" w:cs="Arial"/>
          <w:color w:val="333333"/>
          <w:sz w:val="27"/>
        </w:rPr>
        <w:t>lrwxrwxrwx 1 root root 13 May 21 12:54 S85gpm -&gt; ../init.d/gpm</w:t>
      </w:r>
      <w:r w:rsidRPr="001C126A">
        <w:rPr>
          <w:rFonts w:ascii="Arial" w:hAnsi="Arial" w:cs="Arial"/>
          <w:color w:val="333333"/>
          <w:sz w:val="27"/>
          <w:szCs w:val="27"/>
        </w:rPr>
        <w:br/>
      </w:r>
      <w:r w:rsidRPr="001C126A">
        <w:rPr>
          <w:rFonts w:ascii="Arial" w:hAnsi="Arial" w:cs="Arial"/>
          <w:color w:val="333333"/>
          <w:sz w:val="27"/>
          <w:szCs w:val="27"/>
        </w:rPr>
        <w:br/>
      </w:r>
      <w:r w:rsidRPr="001C126A">
        <w:rPr>
          <w:rFonts w:ascii="Arial" w:hAnsi="Arial" w:cs="Arial"/>
          <w:color w:val="333333"/>
          <w:sz w:val="27"/>
          <w:szCs w:val="27"/>
          <w:shd w:val="clear" w:color="auto" w:fill="FFFFFF"/>
        </w:rPr>
        <w:t>Note that the scripts in the /</w:t>
      </w:r>
      <w:r w:rsidRPr="001C126A">
        <w:rPr>
          <w:rFonts w:ascii="Arial" w:hAnsi="Arial" w:cs="Arial"/>
          <w:i/>
          <w:iCs/>
          <w:color w:val="333333"/>
          <w:sz w:val="27"/>
          <w:szCs w:val="27"/>
          <w:shd w:val="clear" w:color="auto" w:fill="FFFFFF"/>
        </w:rPr>
        <w:t>etc/rc.d/init.d</w:t>
      </w:r>
      <w:r w:rsidRPr="001C126A">
        <w:rPr>
          <w:rFonts w:ascii="Arial" w:hAnsi="Arial" w:cs="Arial"/>
          <w:color w:val="333333"/>
          <w:sz w:val="27"/>
        </w:rPr>
        <w:t> </w:t>
      </w:r>
      <w:r w:rsidRPr="001C126A">
        <w:rPr>
          <w:rFonts w:ascii="Arial" w:hAnsi="Arial" w:cs="Arial"/>
          <w:color w:val="333333"/>
          <w:sz w:val="27"/>
          <w:szCs w:val="27"/>
          <w:shd w:val="clear" w:color="auto" w:fill="FFFFFF"/>
        </w:rPr>
        <w:t>directory are linked in two ways. Some are linked with the syntax</w:t>
      </w:r>
      <w:r w:rsidRPr="001C126A">
        <w:rPr>
          <w:rFonts w:ascii="Arial" w:hAnsi="Arial" w:cs="Arial"/>
          <w:color w:val="333333"/>
          <w:sz w:val="27"/>
          <w:szCs w:val="27"/>
        </w:rPr>
        <w:br/>
      </w:r>
      <w:r w:rsidRPr="001C126A">
        <w:rPr>
          <w:rFonts w:ascii="Arial" w:hAnsi="Arial" w:cs="Arial"/>
          <w:color w:val="333333"/>
          <w:sz w:val="27"/>
        </w:rPr>
        <w:t>K[two-digit number] script-name</w:t>
      </w:r>
      <w:r w:rsidRPr="001C126A">
        <w:rPr>
          <w:rFonts w:ascii="Arial" w:hAnsi="Arial" w:cs="Arial"/>
          <w:color w:val="333333"/>
          <w:sz w:val="27"/>
          <w:szCs w:val="27"/>
        </w:rPr>
        <w:br/>
      </w:r>
      <w:r w:rsidRPr="001C126A">
        <w:rPr>
          <w:rFonts w:ascii="Arial" w:hAnsi="Arial" w:cs="Arial"/>
          <w:color w:val="333333"/>
          <w:sz w:val="27"/>
          <w:szCs w:val="27"/>
        </w:rPr>
        <w:br/>
      </w:r>
      <w:r w:rsidRPr="001C126A">
        <w:rPr>
          <w:rFonts w:ascii="Arial" w:hAnsi="Arial" w:cs="Arial"/>
          <w:color w:val="333333"/>
          <w:sz w:val="27"/>
          <w:szCs w:val="27"/>
          <w:shd w:val="clear" w:color="auto" w:fill="FFFFFF"/>
        </w:rPr>
        <w:t>while others use the syntax</w:t>
      </w:r>
      <w:r w:rsidRPr="001C126A">
        <w:rPr>
          <w:rFonts w:ascii="Arial" w:hAnsi="Arial" w:cs="Arial"/>
          <w:color w:val="333333"/>
          <w:sz w:val="27"/>
          <w:szCs w:val="27"/>
        </w:rPr>
        <w:br/>
      </w:r>
      <w:r w:rsidRPr="001C126A">
        <w:rPr>
          <w:rFonts w:ascii="Arial" w:hAnsi="Arial" w:cs="Arial"/>
          <w:color w:val="333333"/>
          <w:sz w:val="27"/>
        </w:rPr>
        <w:t>S[two-digit number] script-name</w:t>
      </w:r>
      <w:r w:rsidRPr="001C126A">
        <w:rPr>
          <w:rFonts w:ascii="Arial" w:hAnsi="Arial" w:cs="Arial"/>
          <w:color w:val="333333"/>
          <w:sz w:val="27"/>
          <w:szCs w:val="27"/>
        </w:rPr>
        <w:br/>
      </w:r>
      <w:r w:rsidRPr="001C126A">
        <w:rPr>
          <w:rFonts w:ascii="Arial" w:hAnsi="Arial" w:cs="Arial"/>
          <w:color w:val="333333"/>
          <w:sz w:val="27"/>
          <w:szCs w:val="27"/>
        </w:rPr>
        <w:lastRenderedPageBreak/>
        <w:br/>
      </w:r>
      <w:r w:rsidRPr="001C126A">
        <w:rPr>
          <w:rFonts w:ascii="Arial" w:hAnsi="Arial" w:cs="Arial"/>
          <w:color w:val="333333"/>
          <w:sz w:val="27"/>
          <w:szCs w:val="27"/>
          <w:shd w:val="clear" w:color="auto" w:fill="FFFFFF"/>
        </w:rPr>
        <w:t>The scripts beginning with</w:t>
      </w:r>
      <w:r w:rsidRPr="001C126A">
        <w:rPr>
          <w:rFonts w:ascii="Arial" w:hAnsi="Arial" w:cs="Arial"/>
          <w:color w:val="333333"/>
          <w:sz w:val="27"/>
        </w:rPr>
        <w:t> </w:t>
      </w:r>
      <w:r w:rsidRPr="001C126A">
        <w:rPr>
          <w:rFonts w:ascii="Arial" w:hAnsi="Arial" w:cs="Arial"/>
          <w:i/>
          <w:iCs/>
          <w:color w:val="333333"/>
          <w:sz w:val="27"/>
          <w:szCs w:val="27"/>
          <w:shd w:val="clear" w:color="auto" w:fill="FFFFFF"/>
        </w:rPr>
        <w:t>S</w:t>
      </w:r>
      <w:r w:rsidRPr="001C126A">
        <w:rPr>
          <w:rFonts w:ascii="Arial" w:hAnsi="Arial" w:cs="Arial"/>
          <w:color w:val="333333"/>
          <w:sz w:val="27"/>
        </w:rPr>
        <w:t> </w:t>
      </w:r>
      <w:r w:rsidRPr="001C126A">
        <w:rPr>
          <w:rFonts w:ascii="Arial" w:hAnsi="Arial" w:cs="Arial"/>
          <w:color w:val="333333"/>
          <w:sz w:val="27"/>
          <w:szCs w:val="27"/>
          <w:shd w:val="clear" w:color="auto" w:fill="FFFFFF"/>
        </w:rPr>
        <w:t>are started, and the scripts beginning with</w:t>
      </w:r>
      <w:r w:rsidRPr="001C126A">
        <w:rPr>
          <w:rFonts w:ascii="Arial" w:hAnsi="Arial" w:cs="Arial"/>
          <w:color w:val="333333"/>
          <w:sz w:val="27"/>
        </w:rPr>
        <w:t> </w:t>
      </w:r>
      <w:r w:rsidRPr="001C126A">
        <w:rPr>
          <w:rFonts w:ascii="Arial" w:hAnsi="Arial" w:cs="Arial"/>
          <w:i/>
          <w:iCs/>
          <w:color w:val="333333"/>
          <w:sz w:val="27"/>
          <w:szCs w:val="27"/>
          <w:shd w:val="clear" w:color="auto" w:fill="FFFFFF"/>
        </w:rPr>
        <w:t>K</w:t>
      </w:r>
      <w:r w:rsidRPr="001C126A">
        <w:rPr>
          <w:rFonts w:ascii="Arial" w:hAnsi="Arial" w:cs="Arial"/>
          <w:color w:val="333333"/>
          <w:sz w:val="27"/>
        </w:rPr>
        <w:t> </w:t>
      </w:r>
      <w:r w:rsidRPr="001C126A">
        <w:rPr>
          <w:rFonts w:ascii="Arial" w:hAnsi="Arial" w:cs="Arial"/>
          <w:color w:val="333333"/>
          <w:sz w:val="27"/>
          <w:szCs w:val="27"/>
          <w:shd w:val="clear" w:color="auto" w:fill="FFFFFF"/>
        </w:rPr>
        <w:t>are stopped and then restarted if necessary. The</w:t>
      </w:r>
      <w:r w:rsidRPr="001C126A">
        <w:rPr>
          <w:rFonts w:ascii="Arial" w:hAnsi="Arial" w:cs="Arial"/>
          <w:color w:val="333333"/>
          <w:sz w:val="27"/>
        </w:rPr>
        <w:t> </w:t>
      </w:r>
      <w:r w:rsidRPr="001C126A">
        <w:rPr>
          <w:rFonts w:ascii="Arial" w:hAnsi="Arial" w:cs="Arial"/>
          <w:i/>
          <w:iCs/>
          <w:color w:val="333333"/>
          <w:sz w:val="27"/>
          <w:szCs w:val="27"/>
          <w:shd w:val="clear" w:color="auto" w:fill="FFFFFF"/>
        </w:rPr>
        <w:t>two-digit</w:t>
      </w:r>
      <w:r w:rsidRPr="001C126A">
        <w:rPr>
          <w:rFonts w:ascii="Arial" w:hAnsi="Arial" w:cs="Arial"/>
          <w:color w:val="333333"/>
          <w:sz w:val="27"/>
        </w:rPr>
        <w:t> </w:t>
      </w:r>
      <w:r w:rsidRPr="001C126A">
        <w:rPr>
          <w:rFonts w:ascii="Arial" w:hAnsi="Arial" w:cs="Arial"/>
          <w:color w:val="333333"/>
          <w:sz w:val="27"/>
          <w:szCs w:val="27"/>
          <w:shd w:val="clear" w:color="auto" w:fill="FFFFFF"/>
        </w:rPr>
        <w:t>specifies the order of execution for these services, with the lowest numbered services being executed first. In the above example, the script</w:t>
      </w:r>
      <w:r w:rsidRPr="001C126A">
        <w:rPr>
          <w:rFonts w:ascii="Arial" w:hAnsi="Arial" w:cs="Arial"/>
          <w:color w:val="333333"/>
          <w:sz w:val="27"/>
        </w:rPr>
        <w:t> </w:t>
      </w:r>
      <w:r w:rsidRPr="001C126A">
        <w:rPr>
          <w:rFonts w:ascii="Arial" w:hAnsi="Arial" w:cs="Arial"/>
          <w:i/>
          <w:iCs/>
          <w:color w:val="333333"/>
          <w:sz w:val="27"/>
          <w:szCs w:val="27"/>
          <w:shd w:val="clear" w:color="auto" w:fill="FFFFFF"/>
        </w:rPr>
        <w:t>K08autofs</w:t>
      </w:r>
      <w:r w:rsidRPr="001C126A">
        <w:rPr>
          <w:rFonts w:ascii="Arial" w:hAnsi="Arial" w:cs="Arial"/>
          <w:color w:val="333333"/>
          <w:sz w:val="27"/>
        </w:rPr>
        <w:t> </w:t>
      </w:r>
      <w:r w:rsidRPr="001C126A">
        <w:rPr>
          <w:rFonts w:ascii="Arial" w:hAnsi="Arial" w:cs="Arial"/>
          <w:color w:val="333333"/>
          <w:sz w:val="27"/>
          <w:szCs w:val="27"/>
          <w:shd w:val="clear" w:color="auto" w:fill="FFFFFF"/>
        </w:rPr>
        <w:t>is executed before the service</w:t>
      </w:r>
      <w:r w:rsidRPr="001C126A">
        <w:rPr>
          <w:rFonts w:ascii="Arial" w:hAnsi="Arial" w:cs="Arial"/>
          <w:color w:val="333333"/>
          <w:sz w:val="27"/>
        </w:rPr>
        <w:t> </w:t>
      </w:r>
      <w:r w:rsidRPr="001C126A">
        <w:rPr>
          <w:rFonts w:ascii="Arial" w:hAnsi="Arial" w:cs="Arial"/>
          <w:i/>
          <w:iCs/>
          <w:color w:val="333333"/>
          <w:sz w:val="27"/>
          <w:szCs w:val="27"/>
          <w:shd w:val="clear" w:color="auto" w:fill="FFFFFF"/>
        </w:rPr>
        <w:t>K15httpd</w:t>
      </w:r>
      <w:r w:rsidRPr="001C126A">
        <w:rPr>
          <w:rFonts w:ascii="Arial" w:hAnsi="Arial" w:cs="Arial"/>
          <w:color w:val="333333"/>
          <w:sz w:val="27"/>
          <w:szCs w:val="27"/>
          <w:shd w:val="clear" w:color="auto" w:fill="FFFFFF"/>
        </w:rPr>
        <w:t>. Once the</w:t>
      </w:r>
      <w:r w:rsidRPr="001C126A">
        <w:rPr>
          <w:rFonts w:ascii="Arial" w:hAnsi="Arial" w:cs="Arial"/>
          <w:color w:val="333333"/>
          <w:sz w:val="27"/>
        </w:rPr>
        <w:t> </w:t>
      </w:r>
      <w:r w:rsidRPr="001C126A">
        <w:rPr>
          <w:rFonts w:ascii="Arial" w:hAnsi="Arial" w:cs="Arial"/>
          <w:i/>
          <w:iCs/>
          <w:color w:val="333333"/>
          <w:sz w:val="27"/>
          <w:szCs w:val="27"/>
          <w:shd w:val="clear" w:color="auto" w:fill="FFFFFF"/>
        </w:rPr>
        <w:t>rc</w:t>
      </w:r>
      <w:r w:rsidRPr="001C126A">
        <w:rPr>
          <w:rFonts w:ascii="Arial" w:hAnsi="Arial" w:cs="Arial"/>
          <w:color w:val="333333"/>
          <w:sz w:val="27"/>
        </w:rPr>
        <w:t> </w:t>
      </w:r>
      <w:r w:rsidRPr="001C126A">
        <w:rPr>
          <w:rFonts w:ascii="Arial" w:hAnsi="Arial" w:cs="Arial"/>
          <w:color w:val="333333"/>
          <w:sz w:val="27"/>
          <w:szCs w:val="27"/>
          <w:shd w:val="clear" w:color="auto" w:fill="FFFFFF"/>
        </w:rPr>
        <w:t>script is finished, the processing required for</w:t>
      </w:r>
      <w:r w:rsidRPr="001C126A">
        <w:rPr>
          <w:rFonts w:ascii="Arial" w:hAnsi="Arial" w:cs="Arial"/>
          <w:i/>
          <w:iCs/>
          <w:color w:val="333333"/>
          <w:sz w:val="27"/>
          <w:szCs w:val="27"/>
          <w:shd w:val="clear" w:color="auto" w:fill="FFFFFF"/>
        </w:rPr>
        <w:t>init</w:t>
      </w:r>
      <w:r w:rsidRPr="001C126A">
        <w:rPr>
          <w:rFonts w:ascii="Arial" w:hAnsi="Arial" w:cs="Arial"/>
          <w:color w:val="333333"/>
          <w:sz w:val="27"/>
        </w:rPr>
        <w:t> </w:t>
      </w:r>
      <w:r w:rsidRPr="001C126A">
        <w:rPr>
          <w:rFonts w:ascii="Arial" w:hAnsi="Arial" w:cs="Arial"/>
          <w:color w:val="333333"/>
          <w:sz w:val="27"/>
          <w:szCs w:val="27"/>
          <w:shd w:val="clear" w:color="auto" w:fill="FFFFFF"/>
        </w:rPr>
        <w:t>is also finished, and the system becomes available in the specified run-level.</w:t>
      </w:r>
      <w:r w:rsidRPr="001C126A">
        <w:rPr>
          <w:rFonts w:ascii="Arial" w:hAnsi="Arial" w:cs="Arial"/>
          <w:color w:val="333333"/>
          <w:sz w:val="27"/>
          <w:szCs w:val="27"/>
        </w:rPr>
        <w:br/>
      </w:r>
      <w:r w:rsidRPr="001C126A">
        <w:rPr>
          <w:rFonts w:ascii="Arial" w:hAnsi="Arial" w:cs="Arial"/>
          <w:color w:val="333333"/>
          <w:sz w:val="27"/>
          <w:szCs w:val="27"/>
        </w:rPr>
        <w:br/>
      </w:r>
      <w:r w:rsidRPr="001C126A">
        <w:rPr>
          <w:rFonts w:ascii="Arial" w:hAnsi="Arial" w:cs="Arial"/>
          <w:color w:val="333333"/>
          <w:sz w:val="27"/>
        </w:rPr>
        <w:t>The /</w:t>
      </w:r>
      <w:r w:rsidRPr="001C126A">
        <w:rPr>
          <w:rFonts w:ascii="Arial" w:hAnsi="Arial" w:cs="Arial"/>
          <w:i/>
          <w:iCs/>
          <w:color w:val="333333"/>
          <w:sz w:val="27"/>
        </w:rPr>
        <w:t>etc/rc.d/init.d</w:t>
      </w:r>
      <w:r w:rsidRPr="001C126A">
        <w:rPr>
          <w:rFonts w:ascii="Arial" w:hAnsi="Arial" w:cs="Arial"/>
          <w:color w:val="333333"/>
          <w:sz w:val="27"/>
        </w:rPr>
        <w:t> directory</w:t>
      </w:r>
      <w:r w:rsidRPr="001C126A">
        <w:rPr>
          <w:rFonts w:ascii="Arial" w:hAnsi="Arial" w:cs="Arial"/>
          <w:color w:val="333333"/>
          <w:sz w:val="27"/>
          <w:szCs w:val="27"/>
        </w:rPr>
        <w:br/>
      </w:r>
      <w:r w:rsidRPr="001C126A">
        <w:rPr>
          <w:rFonts w:ascii="Arial" w:hAnsi="Arial" w:cs="Arial"/>
          <w:color w:val="333333"/>
          <w:sz w:val="27"/>
          <w:szCs w:val="27"/>
          <w:shd w:val="clear" w:color="auto" w:fill="FFFFFF"/>
        </w:rPr>
        <w:t>The /</w:t>
      </w:r>
      <w:r w:rsidRPr="001C126A">
        <w:rPr>
          <w:rFonts w:ascii="Arial" w:hAnsi="Arial" w:cs="Arial"/>
          <w:i/>
          <w:iCs/>
          <w:color w:val="333333"/>
          <w:sz w:val="27"/>
          <w:szCs w:val="27"/>
          <w:shd w:val="clear" w:color="auto" w:fill="FFFFFF"/>
        </w:rPr>
        <w:t>etc/rc.d/init.d</w:t>
      </w:r>
      <w:r w:rsidRPr="001C126A">
        <w:rPr>
          <w:rFonts w:ascii="Arial" w:hAnsi="Arial" w:cs="Arial"/>
          <w:color w:val="333333"/>
          <w:sz w:val="27"/>
        </w:rPr>
        <w:t> </w:t>
      </w:r>
      <w:r w:rsidRPr="001C126A">
        <w:rPr>
          <w:rFonts w:ascii="Arial" w:hAnsi="Arial" w:cs="Arial"/>
          <w:color w:val="333333"/>
          <w:sz w:val="27"/>
          <w:szCs w:val="27"/>
          <w:shd w:val="clear" w:color="auto" w:fill="FFFFFF"/>
        </w:rPr>
        <w:t>directory is used to hold all the scripts needed by all run-levels. Each script in this directory is used to start or stop a particular service.</w:t>
      </w:r>
      <w:r w:rsidRPr="001C126A">
        <w:rPr>
          <w:rFonts w:ascii="Arial" w:hAnsi="Arial" w:cs="Arial"/>
          <w:color w:val="333333"/>
          <w:sz w:val="27"/>
          <w:szCs w:val="27"/>
        </w:rPr>
        <w:br/>
      </w:r>
      <w:r w:rsidRPr="001C126A">
        <w:rPr>
          <w:rFonts w:ascii="Arial" w:hAnsi="Arial" w:cs="Arial"/>
          <w:color w:val="333333"/>
          <w:sz w:val="27"/>
          <w:szCs w:val="27"/>
        </w:rPr>
        <w:br/>
      </w:r>
      <w:r w:rsidRPr="001C126A">
        <w:rPr>
          <w:rFonts w:ascii="Arial" w:hAnsi="Arial" w:cs="Arial"/>
          <w:color w:val="333333"/>
          <w:sz w:val="27"/>
          <w:szCs w:val="27"/>
          <w:shd w:val="clear" w:color="auto" w:fill="FFFFFF"/>
        </w:rPr>
        <w:t>All the scripts in this directory use a command-line syntax. For example, to start the</w:t>
      </w:r>
      <w:r w:rsidRPr="001C126A">
        <w:rPr>
          <w:rFonts w:ascii="Arial" w:hAnsi="Arial" w:cs="Arial"/>
          <w:color w:val="333333"/>
          <w:sz w:val="27"/>
        </w:rPr>
        <w:t> </w:t>
      </w:r>
      <w:r w:rsidRPr="001C126A">
        <w:rPr>
          <w:rFonts w:ascii="Arial" w:hAnsi="Arial" w:cs="Arial"/>
          <w:i/>
          <w:iCs/>
          <w:color w:val="333333"/>
          <w:sz w:val="27"/>
          <w:szCs w:val="27"/>
          <w:shd w:val="clear" w:color="auto" w:fill="FFFFFF"/>
        </w:rPr>
        <w:t>ipchains</w:t>
      </w:r>
      <w:r w:rsidRPr="001C126A">
        <w:rPr>
          <w:rFonts w:ascii="Arial" w:hAnsi="Arial" w:cs="Arial"/>
          <w:color w:val="333333"/>
          <w:sz w:val="27"/>
        </w:rPr>
        <w:t> </w:t>
      </w:r>
      <w:r w:rsidRPr="001C126A">
        <w:rPr>
          <w:rFonts w:ascii="Arial" w:hAnsi="Arial" w:cs="Arial"/>
          <w:color w:val="333333"/>
          <w:sz w:val="27"/>
          <w:szCs w:val="27"/>
          <w:shd w:val="clear" w:color="auto" w:fill="FFFFFF"/>
        </w:rPr>
        <w:t>service, which is a program used to configure a Linux firewall, the following script would be run:</w:t>
      </w:r>
      <w:r w:rsidRPr="001C126A">
        <w:rPr>
          <w:rFonts w:ascii="Arial" w:hAnsi="Arial" w:cs="Arial"/>
          <w:color w:val="333333"/>
          <w:sz w:val="27"/>
          <w:szCs w:val="27"/>
        </w:rPr>
        <w:br/>
      </w:r>
      <w:r w:rsidRPr="001C126A">
        <w:rPr>
          <w:rFonts w:ascii="Arial" w:hAnsi="Arial" w:cs="Arial"/>
          <w:color w:val="333333"/>
          <w:sz w:val="27"/>
        </w:rPr>
        <w:t>/etc/rc.d/init.d/ipchains start</w:t>
      </w:r>
      <w:r w:rsidRPr="001C126A">
        <w:rPr>
          <w:rFonts w:ascii="Arial" w:hAnsi="Arial" w:cs="Arial"/>
          <w:color w:val="333333"/>
          <w:sz w:val="27"/>
          <w:szCs w:val="27"/>
        </w:rPr>
        <w:br/>
      </w:r>
      <w:r w:rsidRPr="001C126A">
        <w:rPr>
          <w:rFonts w:ascii="Arial" w:hAnsi="Arial" w:cs="Arial"/>
          <w:color w:val="333333"/>
          <w:sz w:val="27"/>
          <w:szCs w:val="27"/>
        </w:rPr>
        <w:br/>
      </w:r>
      <w:r w:rsidRPr="001C126A">
        <w:rPr>
          <w:rFonts w:ascii="Arial" w:hAnsi="Arial" w:cs="Arial"/>
          <w:color w:val="333333"/>
          <w:sz w:val="27"/>
          <w:szCs w:val="27"/>
          <w:shd w:val="clear" w:color="auto" w:fill="FFFFFF"/>
        </w:rPr>
        <w:t>And to stop the</w:t>
      </w:r>
      <w:r w:rsidRPr="001C126A">
        <w:rPr>
          <w:rFonts w:ascii="Arial" w:hAnsi="Arial" w:cs="Arial"/>
          <w:color w:val="333333"/>
          <w:sz w:val="27"/>
        </w:rPr>
        <w:t> </w:t>
      </w:r>
      <w:r w:rsidRPr="001C126A">
        <w:rPr>
          <w:rFonts w:ascii="Arial" w:hAnsi="Arial" w:cs="Arial"/>
          <w:i/>
          <w:iCs/>
          <w:color w:val="333333"/>
          <w:sz w:val="27"/>
          <w:szCs w:val="27"/>
          <w:shd w:val="clear" w:color="auto" w:fill="FFFFFF"/>
        </w:rPr>
        <w:t>ipchains</w:t>
      </w:r>
      <w:r w:rsidRPr="001C126A">
        <w:rPr>
          <w:rFonts w:ascii="Arial" w:hAnsi="Arial" w:cs="Arial"/>
          <w:color w:val="333333"/>
          <w:sz w:val="27"/>
        </w:rPr>
        <w:t> </w:t>
      </w:r>
      <w:r w:rsidRPr="001C126A">
        <w:rPr>
          <w:rFonts w:ascii="Arial" w:hAnsi="Arial" w:cs="Arial"/>
          <w:color w:val="333333"/>
          <w:sz w:val="27"/>
          <w:szCs w:val="27"/>
          <w:shd w:val="clear" w:color="auto" w:fill="FFFFFF"/>
        </w:rPr>
        <w:t>service, use this command:</w:t>
      </w:r>
      <w:r w:rsidRPr="001C126A">
        <w:rPr>
          <w:rFonts w:ascii="Arial" w:hAnsi="Arial" w:cs="Arial"/>
          <w:color w:val="333333"/>
          <w:sz w:val="27"/>
          <w:szCs w:val="27"/>
        </w:rPr>
        <w:br/>
      </w:r>
      <w:r w:rsidRPr="001C126A">
        <w:rPr>
          <w:rFonts w:ascii="Arial" w:hAnsi="Arial" w:cs="Arial"/>
          <w:color w:val="333333"/>
          <w:sz w:val="27"/>
        </w:rPr>
        <w:t>/etc/rc.d/init.d/ipchains stop</w:t>
      </w:r>
      <w:r w:rsidRPr="001C126A">
        <w:rPr>
          <w:rFonts w:ascii="Arial" w:hAnsi="Arial" w:cs="Arial"/>
          <w:color w:val="333333"/>
          <w:sz w:val="27"/>
          <w:szCs w:val="27"/>
        </w:rPr>
        <w:br/>
      </w:r>
      <w:r w:rsidRPr="001C126A">
        <w:rPr>
          <w:rFonts w:ascii="Arial" w:hAnsi="Arial" w:cs="Arial"/>
          <w:color w:val="333333"/>
          <w:sz w:val="27"/>
          <w:szCs w:val="27"/>
        </w:rPr>
        <w:br/>
      </w:r>
      <w:r w:rsidRPr="001C126A">
        <w:rPr>
          <w:rFonts w:ascii="Arial" w:hAnsi="Arial" w:cs="Arial"/>
          <w:color w:val="333333"/>
          <w:sz w:val="27"/>
          <w:szCs w:val="27"/>
          <w:shd w:val="clear" w:color="auto" w:fill="FFFFFF"/>
        </w:rPr>
        <w:t>All scripts in the /</w:t>
      </w:r>
      <w:r w:rsidRPr="001C126A">
        <w:rPr>
          <w:rFonts w:ascii="Arial" w:hAnsi="Arial" w:cs="Arial"/>
          <w:i/>
          <w:iCs/>
          <w:color w:val="333333"/>
          <w:sz w:val="27"/>
          <w:szCs w:val="27"/>
          <w:shd w:val="clear" w:color="auto" w:fill="FFFFFF"/>
        </w:rPr>
        <w:t>etc/rc.d/init.d</w:t>
      </w:r>
      <w:r w:rsidRPr="001C126A">
        <w:rPr>
          <w:rFonts w:ascii="Arial" w:hAnsi="Arial" w:cs="Arial"/>
          <w:color w:val="333333"/>
          <w:sz w:val="27"/>
        </w:rPr>
        <w:t> </w:t>
      </w:r>
      <w:r w:rsidRPr="001C126A">
        <w:rPr>
          <w:rFonts w:ascii="Arial" w:hAnsi="Arial" w:cs="Arial"/>
          <w:color w:val="333333"/>
          <w:sz w:val="27"/>
          <w:szCs w:val="27"/>
          <w:shd w:val="clear" w:color="auto" w:fill="FFFFFF"/>
        </w:rPr>
        <w:t>directory used</w:t>
      </w:r>
      <w:r w:rsidRPr="001C126A">
        <w:rPr>
          <w:rFonts w:ascii="Arial" w:hAnsi="Arial" w:cs="Arial"/>
          <w:color w:val="333333"/>
          <w:sz w:val="27"/>
        </w:rPr>
        <w:t> </w:t>
      </w:r>
      <w:r w:rsidRPr="001C126A">
        <w:rPr>
          <w:rFonts w:ascii="Arial" w:hAnsi="Arial" w:cs="Arial"/>
          <w:i/>
          <w:iCs/>
          <w:color w:val="333333"/>
          <w:sz w:val="27"/>
          <w:szCs w:val="27"/>
          <w:shd w:val="clear" w:color="auto" w:fill="FFFFFF"/>
        </w:rPr>
        <w:t>start</w:t>
      </w:r>
      <w:r w:rsidRPr="001C126A">
        <w:rPr>
          <w:rFonts w:ascii="Arial" w:hAnsi="Arial" w:cs="Arial"/>
          <w:color w:val="333333"/>
          <w:sz w:val="27"/>
        </w:rPr>
        <w:t> </w:t>
      </w:r>
      <w:r w:rsidRPr="001C126A">
        <w:rPr>
          <w:rFonts w:ascii="Arial" w:hAnsi="Arial" w:cs="Arial"/>
          <w:color w:val="333333"/>
          <w:sz w:val="27"/>
          <w:szCs w:val="27"/>
          <w:shd w:val="clear" w:color="auto" w:fill="FFFFFF"/>
        </w:rPr>
        <w:t>and</w:t>
      </w:r>
      <w:r w:rsidRPr="001C126A">
        <w:rPr>
          <w:rFonts w:ascii="Arial" w:hAnsi="Arial" w:cs="Arial"/>
          <w:color w:val="333333"/>
          <w:sz w:val="27"/>
        </w:rPr>
        <w:t> </w:t>
      </w:r>
      <w:r w:rsidRPr="001C126A">
        <w:rPr>
          <w:rFonts w:ascii="Arial" w:hAnsi="Arial" w:cs="Arial"/>
          <w:i/>
          <w:iCs/>
          <w:color w:val="333333"/>
          <w:sz w:val="27"/>
          <w:szCs w:val="27"/>
          <w:shd w:val="clear" w:color="auto" w:fill="FFFFFF"/>
        </w:rPr>
        <w:t>stop</w:t>
      </w:r>
      <w:r w:rsidRPr="001C126A">
        <w:rPr>
          <w:rFonts w:ascii="Arial" w:hAnsi="Arial" w:cs="Arial"/>
          <w:color w:val="333333"/>
          <w:sz w:val="27"/>
        </w:rPr>
        <w:t> </w:t>
      </w:r>
      <w:r w:rsidRPr="001C126A">
        <w:rPr>
          <w:rFonts w:ascii="Arial" w:hAnsi="Arial" w:cs="Arial"/>
          <w:color w:val="333333"/>
          <w:sz w:val="27"/>
          <w:szCs w:val="27"/>
          <w:shd w:val="clear" w:color="auto" w:fill="FFFFFF"/>
        </w:rPr>
        <w:t>as arguments to start or terminate a service. These scripts are read via symbolic links to the /</w:t>
      </w:r>
      <w:r w:rsidRPr="001C126A">
        <w:rPr>
          <w:rFonts w:ascii="Arial" w:hAnsi="Arial" w:cs="Arial"/>
          <w:i/>
          <w:iCs/>
          <w:color w:val="333333"/>
          <w:sz w:val="27"/>
          <w:szCs w:val="27"/>
          <w:shd w:val="clear" w:color="auto" w:fill="FFFFFF"/>
        </w:rPr>
        <w:t>etc/rc[0-6]</w:t>
      </w:r>
      <w:r w:rsidRPr="001C126A">
        <w:rPr>
          <w:rFonts w:ascii="Arial" w:hAnsi="Arial" w:cs="Arial"/>
          <w:color w:val="333333"/>
          <w:sz w:val="27"/>
        </w:rPr>
        <w:t> </w:t>
      </w:r>
      <w:r w:rsidRPr="001C126A">
        <w:rPr>
          <w:rFonts w:ascii="Arial" w:hAnsi="Arial" w:cs="Arial"/>
          <w:color w:val="333333"/>
          <w:sz w:val="27"/>
          <w:szCs w:val="27"/>
          <w:shd w:val="clear" w:color="auto" w:fill="FFFFFF"/>
        </w:rPr>
        <w:t>directories.</w:t>
      </w:r>
      <w:r w:rsidRPr="001C126A">
        <w:rPr>
          <w:rFonts w:ascii="Arial" w:hAnsi="Arial" w:cs="Arial"/>
          <w:color w:val="333333"/>
          <w:sz w:val="27"/>
          <w:szCs w:val="27"/>
        </w:rPr>
        <w:br/>
      </w:r>
      <w:r w:rsidRPr="001C126A">
        <w:rPr>
          <w:rFonts w:ascii="Arial" w:hAnsi="Arial" w:cs="Arial"/>
          <w:color w:val="333333"/>
          <w:sz w:val="27"/>
          <w:szCs w:val="27"/>
        </w:rPr>
        <w:br/>
      </w:r>
      <w:r w:rsidRPr="001C126A">
        <w:rPr>
          <w:rFonts w:ascii="Arial" w:hAnsi="Arial" w:cs="Arial"/>
          <w:color w:val="333333"/>
          <w:sz w:val="27"/>
        </w:rPr>
        <w:t>The /etc/rc.d/rc.local script</w:t>
      </w:r>
      <w:r w:rsidRPr="001C126A">
        <w:rPr>
          <w:rFonts w:ascii="Arial" w:hAnsi="Arial" w:cs="Arial"/>
          <w:color w:val="333333"/>
          <w:sz w:val="27"/>
          <w:szCs w:val="27"/>
        </w:rPr>
        <w:br/>
      </w:r>
      <w:r w:rsidRPr="001C126A">
        <w:rPr>
          <w:rFonts w:ascii="Arial" w:hAnsi="Arial" w:cs="Arial"/>
          <w:color w:val="333333"/>
          <w:sz w:val="27"/>
          <w:szCs w:val="27"/>
          <w:shd w:val="clear" w:color="auto" w:fill="FFFFFF"/>
        </w:rPr>
        <w:t>The /</w:t>
      </w:r>
      <w:r w:rsidRPr="001C126A">
        <w:rPr>
          <w:rFonts w:ascii="Arial" w:hAnsi="Arial" w:cs="Arial"/>
          <w:i/>
          <w:iCs/>
          <w:color w:val="333333"/>
          <w:sz w:val="27"/>
          <w:szCs w:val="27"/>
          <w:shd w:val="clear" w:color="auto" w:fill="FFFFFF"/>
        </w:rPr>
        <w:t>etc/rc.d/rc.local</w:t>
      </w:r>
      <w:r w:rsidRPr="001C126A">
        <w:rPr>
          <w:rFonts w:ascii="Arial" w:hAnsi="Arial" w:cs="Arial"/>
          <w:color w:val="333333"/>
          <w:sz w:val="27"/>
        </w:rPr>
        <w:t> </w:t>
      </w:r>
      <w:r w:rsidRPr="001C126A">
        <w:rPr>
          <w:rFonts w:ascii="Arial" w:hAnsi="Arial" w:cs="Arial"/>
          <w:color w:val="333333"/>
          <w:sz w:val="27"/>
          <w:szCs w:val="27"/>
          <w:shd w:val="clear" w:color="auto" w:fill="FFFFFF"/>
        </w:rPr>
        <w:t>script is run once at the end of run-levels 2, 3, and 5. Any command or script that needs to be run once per boot may be added to this file.</w:t>
      </w:r>
      <w:r w:rsidRPr="001C126A">
        <w:rPr>
          <w:rFonts w:ascii="Arial" w:hAnsi="Arial" w:cs="Arial"/>
          <w:color w:val="333333"/>
          <w:sz w:val="27"/>
          <w:szCs w:val="27"/>
        </w:rPr>
        <w:br/>
      </w:r>
      <w:r w:rsidRPr="001C126A">
        <w:rPr>
          <w:rFonts w:ascii="Arial" w:hAnsi="Arial" w:cs="Arial"/>
          <w:color w:val="333333"/>
          <w:sz w:val="27"/>
          <w:szCs w:val="27"/>
        </w:rPr>
        <w:br/>
      </w:r>
      <w:r w:rsidRPr="001C126A">
        <w:rPr>
          <w:rFonts w:ascii="Arial" w:hAnsi="Arial" w:cs="Arial"/>
          <w:color w:val="333333"/>
          <w:sz w:val="27"/>
        </w:rPr>
        <w:t>The /etc/rc.d/rc.serial script</w:t>
      </w:r>
      <w:r w:rsidRPr="001C126A">
        <w:rPr>
          <w:rFonts w:ascii="Arial" w:hAnsi="Arial" w:cs="Arial"/>
          <w:color w:val="333333"/>
          <w:sz w:val="27"/>
          <w:szCs w:val="27"/>
        </w:rPr>
        <w:br/>
      </w:r>
      <w:r w:rsidRPr="001C126A">
        <w:rPr>
          <w:rFonts w:ascii="Arial" w:hAnsi="Arial" w:cs="Arial"/>
          <w:color w:val="333333"/>
          <w:sz w:val="27"/>
          <w:szCs w:val="27"/>
          <w:shd w:val="clear" w:color="auto" w:fill="FFFFFF"/>
        </w:rPr>
        <w:t>The /</w:t>
      </w:r>
      <w:r w:rsidRPr="001C126A">
        <w:rPr>
          <w:rFonts w:ascii="Arial" w:hAnsi="Arial" w:cs="Arial"/>
          <w:i/>
          <w:iCs/>
          <w:color w:val="333333"/>
          <w:sz w:val="27"/>
          <w:szCs w:val="27"/>
          <w:shd w:val="clear" w:color="auto" w:fill="FFFFFF"/>
        </w:rPr>
        <w:t>etc/rc.d/rc.serial</w:t>
      </w:r>
      <w:r w:rsidRPr="001C126A">
        <w:rPr>
          <w:rFonts w:ascii="Arial" w:hAnsi="Arial" w:cs="Arial"/>
          <w:color w:val="333333"/>
          <w:sz w:val="27"/>
        </w:rPr>
        <w:t> </w:t>
      </w:r>
      <w:r w:rsidRPr="001C126A">
        <w:rPr>
          <w:rFonts w:ascii="Arial" w:hAnsi="Arial" w:cs="Arial"/>
          <w:color w:val="333333"/>
          <w:sz w:val="27"/>
          <w:szCs w:val="27"/>
          <w:shd w:val="clear" w:color="auto" w:fill="FFFFFF"/>
        </w:rPr>
        <w:t>script is typically run once at the end of run-level 3 or 5 to initialize serial ports.</w:t>
      </w:r>
      <w:r w:rsidRPr="001C126A">
        <w:rPr>
          <w:rFonts w:ascii="Arial" w:hAnsi="Arial" w:cs="Arial"/>
          <w:color w:val="333333"/>
          <w:sz w:val="27"/>
          <w:szCs w:val="27"/>
        </w:rPr>
        <w:br/>
      </w:r>
      <w:r w:rsidRPr="001C126A">
        <w:rPr>
          <w:rFonts w:ascii="Arial" w:hAnsi="Arial" w:cs="Arial"/>
          <w:color w:val="333333"/>
          <w:sz w:val="27"/>
          <w:szCs w:val="27"/>
        </w:rPr>
        <w:br/>
      </w:r>
      <w:r w:rsidRPr="001C126A">
        <w:rPr>
          <w:rFonts w:ascii="Arial" w:hAnsi="Arial" w:cs="Arial"/>
          <w:color w:val="333333"/>
          <w:sz w:val="27"/>
        </w:rPr>
        <w:t>Booting up your system</w:t>
      </w:r>
      <w:r w:rsidRPr="001C126A">
        <w:rPr>
          <w:rFonts w:ascii="Arial" w:hAnsi="Arial" w:cs="Arial"/>
          <w:color w:val="333333"/>
          <w:sz w:val="27"/>
          <w:szCs w:val="27"/>
        </w:rPr>
        <w:br/>
      </w:r>
      <w:r w:rsidRPr="001C126A">
        <w:rPr>
          <w:rFonts w:ascii="Arial" w:hAnsi="Arial" w:cs="Arial"/>
          <w:color w:val="333333"/>
          <w:sz w:val="27"/>
          <w:szCs w:val="27"/>
          <w:shd w:val="clear" w:color="auto" w:fill="FFFFFF"/>
        </w:rPr>
        <w:t>During boot up,</w:t>
      </w:r>
      <w:r w:rsidRPr="001C126A">
        <w:rPr>
          <w:rFonts w:ascii="Arial" w:hAnsi="Arial" w:cs="Arial"/>
          <w:color w:val="333333"/>
          <w:sz w:val="27"/>
        </w:rPr>
        <w:t> </w:t>
      </w:r>
      <w:r w:rsidRPr="001C126A">
        <w:rPr>
          <w:rFonts w:ascii="Arial" w:hAnsi="Arial" w:cs="Arial"/>
          <w:i/>
          <w:iCs/>
          <w:color w:val="333333"/>
          <w:sz w:val="27"/>
          <w:szCs w:val="27"/>
          <w:shd w:val="clear" w:color="auto" w:fill="FFFFFF"/>
        </w:rPr>
        <w:t>init</w:t>
      </w:r>
      <w:r w:rsidRPr="001C126A">
        <w:rPr>
          <w:rFonts w:ascii="Arial" w:hAnsi="Arial" w:cs="Arial"/>
          <w:color w:val="333333"/>
          <w:sz w:val="27"/>
        </w:rPr>
        <w:t> </w:t>
      </w:r>
      <w:r w:rsidRPr="001C126A">
        <w:rPr>
          <w:rFonts w:ascii="Arial" w:hAnsi="Arial" w:cs="Arial"/>
          <w:color w:val="333333"/>
          <w:sz w:val="27"/>
          <w:szCs w:val="27"/>
          <w:shd w:val="clear" w:color="auto" w:fill="FFFFFF"/>
        </w:rPr>
        <w:t>first runs the</w:t>
      </w:r>
      <w:r w:rsidRPr="001C126A">
        <w:rPr>
          <w:rFonts w:ascii="Arial" w:hAnsi="Arial" w:cs="Arial"/>
          <w:color w:val="333333"/>
          <w:sz w:val="27"/>
        </w:rPr>
        <w:t> </w:t>
      </w:r>
      <w:r w:rsidRPr="001C126A">
        <w:rPr>
          <w:rFonts w:ascii="Arial" w:hAnsi="Arial" w:cs="Arial"/>
          <w:i/>
          <w:iCs/>
          <w:color w:val="333333"/>
          <w:sz w:val="27"/>
          <w:szCs w:val="27"/>
          <w:shd w:val="clear" w:color="auto" w:fill="FFFFFF"/>
        </w:rPr>
        <w:t>rc.sysinit</w:t>
      </w:r>
      <w:r w:rsidRPr="001C126A">
        <w:rPr>
          <w:rFonts w:ascii="Arial" w:hAnsi="Arial" w:cs="Arial"/>
          <w:color w:val="333333"/>
          <w:sz w:val="27"/>
        </w:rPr>
        <w:t> </w:t>
      </w:r>
      <w:r w:rsidRPr="001C126A">
        <w:rPr>
          <w:rFonts w:ascii="Arial" w:hAnsi="Arial" w:cs="Arial"/>
          <w:color w:val="333333"/>
          <w:sz w:val="27"/>
          <w:szCs w:val="27"/>
          <w:shd w:val="clear" w:color="auto" w:fill="FFFFFF"/>
        </w:rPr>
        <w:t>script and then runs the script for the default run-level. The default run-level is set in the /</w:t>
      </w:r>
      <w:r w:rsidRPr="001C126A">
        <w:rPr>
          <w:rFonts w:ascii="Arial" w:hAnsi="Arial" w:cs="Arial"/>
          <w:i/>
          <w:iCs/>
          <w:color w:val="333333"/>
          <w:sz w:val="27"/>
          <w:szCs w:val="27"/>
          <w:shd w:val="clear" w:color="auto" w:fill="FFFFFF"/>
        </w:rPr>
        <w:t>etc/inittab</w:t>
      </w:r>
      <w:r w:rsidRPr="001C126A">
        <w:rPr>
          <w:rFonts w:ascii="Arial" w:hAnsi="Arial" w:cs="Arial"/>
          <w:color w:val="333333"/>
          <w:sz w:val="27"/>
        </w:rPr>
        <w:t> </w:t>
      </w:r>
      <w:r w:rsidRPr="001C126A">
        <w:rPr>
          <w:rFonts w:ascii="Arial" w:hAnsi="Arial" w:cs="Arial"/>
          <w:color w:val="333333"/>
          <w:sz w:val="27"/>
          <w:szCs w:val="27"/>
          <w:shd w:val="clear" w:color="auto" w:fill="FFFFFF"/>
        </w:rPr>
        <w:t>file with an entry similar to the example shown here:</w:t>
      </w:r>
      <w:r w:rsidRPr="001C126A">
        <w:rPr>
          <w:rFonts w:ascii="Arial" w:hAnsi="Arial" w:cs="Arial"/>
          <w:color w:val="333333"/>
          <w:sz w:val="27"/>
          <w:szCs w:val="27"/>
        </w:rPr>
        <w:br/>
      </w:r>
      <w:r w:rsidRPr="001C126A">
        <w:rPr>
          <w:rFonts w:ascii="Arial" w:hAnsi="Arial" w:cs="Arial"/>
          <w:color w:val="333333"/>
          <w:sz w:val="27"/>
        </w:rPr>
        <w:t>id:3:initdefault:</w:t>
      </w:r>
      <w:r w:rsidRPr="001C126A">
        <w:rPr>
          <w:rFonts w:ascii="Arial" w:hAnsi="Arial" w:cs="Arial"/>
          <w:color w:val="333333"/>
          <w:sz w:val="27"/>
          <w:szCs w:val="27"/>
        </w:rPr>
        <w:br/>
      </w:r>
      <w:r w:rsidRPr="001C126A">
        <w:rPr>
          <w:rFonts w:ascii="Arial" w:hAnsi="Arial" w:cs="Arial"/>
          <w:color w:val="333333"/>
          <w:sz w:val="27"/>
          <w:szCs w:val="27"/>
        </w:rPr>
        <w:br/>
      </w:r>
      <w:r w:rsidRPr="001C126A">
        <w:rPr>
          <w:rFonts w:ascii="Arial" w:hAnsi="Arial" w:cs="Arial"/>
          <w:color w:val="333333"/>
          <w:sz w:val="27"/>
          <w:szCs w:val="27"/>
          <w:shd w:val="clear" w:color="auto" w:fill="FFFFFF"/>
        </w:rPr>
        <w:t>In this example, the default is set to 3. This means that</w:t>
      </w:r>
      <w:r w:rsidRPr="001C126A">
        <w:rPr>
          <w:rFonts w:ascii="Arial" w:hAnsi="Arial" w:cs="Arial"/>
          <w:color w:val="333333"/>
          <w:sz w:val="27"/>
        </w:rPr>
        <w:t> </w:t>
      </w:r>
      <w:r w:rsidRPr="001C126A">
        <w:rPr>
          <w:rFonts w:ascii="Arial" w:hAnsi="Arial" w:cs="Arial"/>
          <w:i/>
          <w:iCs/>
          <w:color w:val="333333"/>
          <w:sz w:val="27"/>
          <w:szCs w:val="27"/>
          <w:shd w:val="clear" w:color="auto" w:fill="FFFFFF"/>
        </w:rPr>
        <w:t>init</w:t>
      </w:r>
      <w:r w:rsidRPr="001C126A">
        <w:rPr>
          <w:rFonts w:ascii="Arial" w:hAnsi="Arial" w:cs="Arial"/>
          <w:color w:val="333333"/>
          <w:sz w:val="27"/>
        </w:rPr>
        <w:t> </w:t>
      </w:r>
      <w:r w:rsidRPr="001C126A">
        <w:rPr>
          <w:rFonts w:ascii="Arial" w:hAnsi="Arial" w:cs="Arial"/>
          <w:color w:val="333333"/>
          <w:sz w:val="27"/>
          <w:szCs w:val="27"/>
          <w:shd w:val="clear" w:color="auto" w:fill="FFFFFF"/>
        </w:rPr>
        <w:t xml:space="preserve">will run the </w:t>
      </w:r>
      <w:r w:rsidRPr="001C126A">
        <w:rPr>
          <w:rFonts w:ascii="Arial" w:hAnsi="Arial" w:cs="Arial"/>
          <w:color w:val="333333"/>
          <w:sz w:val="27"/>
          <w:szCs w:val="27"/>
          <w:shd w:val="clear" w:color="auto" w:fill="FFFFFF"/>
        </w:rPr>
        <w:lastRenderedPageBreak/>
        <w:t>script required to put the system in multiuser mode, with networking support. The section following the default run-level setting contains a line specifying what needs to be done to change to each run-level. For run-level 3, the scripts in the</w:t>
      </w:r>
      <w:r w:rsidRPr="001C126A">
        <w:rPr>
          <w:rFonts w:ascii="Arial" w:hAnsi="Arial" w:cs="Arial"/>
          <w:color w:val="333333"/>
          <w:sz w:val="27"/>
        </w:rPr>
        <w:t> </w:t>
      </w:r>
      <w:r w:rsidRPr="001C126A">
        <w:rPr>
          <w:rFonts w:ascii="Arial" w:hAnsi="Arial" w:cs="Arial"/>
          <w:i/>
          <w:iCs/>
          <w:color w:val="333333"/>
          <w:sz w:val="27"/>
          <w:szCs w:val="27"/>
          <w:shd w:val="clear" w:color="auto" w:fill="FFFFFF"/>
        </w:rPr>
        <w:t>/etc/rc.d/rc3.d</w:t>
      </w:r>
      <w:r w:rsidRPr="001C126A">
        <w:rPr>
          <w:rFonts w:ascii="Arial" w:hAnsi="Arial" w:cs="Arial"/>
          <w:color w:val="333333"/>
          <w:sz w:val="27"/>
        </w:rPr>
        <w:t> </w:t>
      </w:r>
      <w:r w:rsidRPr="001C126A">
        <w:rPr>
          <w:rFonts w:ascii="Arial" w:hAnsi="Arial" w:cs="Arial"/>
          <w:color w:val="333333"/>
          <w:sz w:val="27"/>
          <w:szCs w:val="27"/>
          <w:shd w:val="clear" w:color="auto" w:fill="FFFFFF"/>
        </w:rPr>
        <w:t>directory that begin with</w:t>
      </w:r>
      <w:r w:rsidRPr="001C126A">
        <w:rPr>
          <w:rFonts w:ascii="Arial" w:hAnsi="Arial" w:cs="Arial"/>
          <w:color w:val="333333"/>
          <w:sz w:val="27"/>
        </w:rPr>
        <w:t> </w:t>
      </w:r>
      <w:r w:rsidRPr="001C126A">
        <w:rPr>
          <w:rFonts w:ascii="Arial" w:hAnsi="Arial" w:cs="Arial"/>
          <w:i/>
          <w:iCs/>
          <w:color w:val="333333"/>
          <w:sz w:val="27"/>
          <w:szCs w:val="27"/>
          <w:shd w:val="clear" w:color="auto" w:fill="FFFFFF"/>
        </w:rPr>
        <w:t>S</w:t>
      </w:r>
      <w:r w:rsidRPr="001C126A">
        <w:rPr>
          <w:rFonts w:ascii="Arial" w:hAnsi="Arial" w:cs="Arial"/>
          <w:color w:val="333333"/>
          <w:sz w:val="27"/>
        </w:rPr>
        <w:t> </w:t>
      </w:r>
      <w:r w:rsidRPr="001C126A">
        <w:rPr>
          <w:rFonts w:ascii="Arial" w:hAnsi="Arial" w:cs="Arial"/>
          <w:color w:val="333333"/>
          <w:sz w:val="27"/>
          <w:szCs w:val="27"/>
          <w:shd w:val="clear" w:color="auto" w:fill="FFFFFF"/>
        </w:rPr>
        <w:t>will be run. The</w:t>
      </w:r>
      <w:r w:rsidRPr="001C126A">
        <w:rPr>
          <w:rFonts w:ascii="Arial" w:hAnsi="Arial" w:cs="Arial"/>
          <w:color w:val="333333"/>
          <w:sz w:val="27"/>
        </w:rPr>
        <w:t> </w:t>
      </w:r>
      <w:r w:rsidRPr="001C126A">
        <w:rPr>
          <w:rFonts w:ascii="Arial" w:hAnsi="Arial" w:cs="Arial"/>
          <w:i/>
          <w:iCs/>
          <w:color w:val="333333"/>
          <w:sz w:val="27"/>
          <w:szCs w:val="27"/>
          <w:shd w:val="clear" w:color="auto" w:fill="FFFFFF"/>
        </w:rPr>
        <w:t>rc</w:t>
      </w:r>
      <w:r w:rsidRPr="001C126A">
        <w:rPr>
          <w:rFonts w:ascii="Arial" w:hAnsi="Arial" w:cs="Arial"/>
          <w:color w:val="333333"/>
          <w:sz w:val="27"/>
        </w:rPr>
        <w:t> </w:t>
      </w:r>
      <w:r w:rsidRPr="001C126A">
        <w:rPr>
          <w:rFonts w:ascii="Arial" w:hAnsi="Arial" w:cs="Arial"/>
          <w:color w:val="333333"/>
          <w:sz w:val="27"/>
          <w:szCs w:val="27"/>
          <w:shd w:val="clear" w:color="auto" w:fill="FFFFFF"/>
        </w:rPr>
        <w:t>script will also provide a</w:t>
      </w:r>
      <w:r w:rsidRPr="001C126A">
        <w:rPr>
          <w:rFonts w:ascii="Arial" w:hAnsi="Arial" w:cs="Arial"/>
          <w:color w:val="333333"/>
          <w:sz w:val="27"/>
        </w:rPr>
        <w:t> </w:t>
      </w:r>
      <w:r w:rsidRPr="001C126A">
        <w:rPr>
          <w:rFonts w:ascii="Arial" w:hAnsi="Arial" w:cs="Arial"/>
          <w:i/>
          <w:iCs/>
          <w:color w:val="333333"/>
          <w:sz w:val="27"/>
          <w:szCs w:val="27"/>
          <w:shd w:val="clear" w:color="auto" w:fill="FFFFFF"/>
        </w:rPr>
        <w:t>start</w:t>
      </w:r>
      <w:r w:rsidRPr="001C126A">
        <w:rPr>
          <w:rFonts w:ascii="Arial" w:hAnsi="Arial" w:cs="Arial"/>
          <w:color w:val="333333"/>
          <w:sz w:val="27"/>
        </w:rPr>
        <w:t> </w:t>
      </w:r>
      <w:r w:rsidRPr="001C126A">
        <w:rPr>
          <w:rFonts w:ascii="Arial" w:hAnsi="Arial" w:cs="Arial"/>
          <w:color w:val="333333"/>
          <w:sz w:val="27"/>
          <w:szCs w:val="27"/>
          <w:shd w:val="clear" w:color="auto" w:fill="FFFFFF"/>
        </w:rPr>
        <w:t>command to each script that begins with</w:t>
      </w:r>
      <w:r w:rsidRPr="001C126A">
        <w:rPr>
          <w:rFonts w:ascii="Arial" w:hAnsi="Arial" w:cs="Arial"/>
          <w:color w:val="333333"/>
          <w:sz w:val="27"/>
        </w:rPr>
        <w:t> </w:t>
      </w:r>
      <w:r w:rsidRPr="001C126A">
        <w:rPr>
          <w:rFonts w:ascii="Arial" w:hAnsi="Arial" w:cs="Arial"/>
          <w:i/>
          <w:iCs/>
          <w:color w:val="333333"/>
          <w:sz w:val="27"/>
          <w:szCs w:val="27"/>
          <w:shd w:val="clear" w:color="auto" w:fill="FFFFFF"/>
        </w:rPr>
        <w:t>S</w:t>
      </w:r>
      <w:r w:rsidRPr="001C126A">
        <w:rPr>
          <w:rFonts w:ascii="Arial" w:hAnsi="Arial" w:cs="Arial"/>
          <w:color w:val="333333"/>
          <w:sz w:val="27"/>
          <w:szCs w:val="27"/>
          <w:shd w:val="clear" w:color="auto" w:fill="FFFFFF"/>
        </w:rPr>
        <w:t>. When all of these scripts are run, the</w:t>
      </w:r>
      <w:r w:rsidRPr="001C126A">
        <w:rPr>
          <w:rFonts w:ascii="Arial" w:hAnsi="Arial" w:cs="Arial"/>
          <w:color w:val="333333"/>
          <w:sz w:val="27"/>
        </w:rPr>
        <w:t> </w:t>
      </w:r>
      <w:r w:rsidRPr="001C126A">
        <w:rPr>
          <w:rFonts w:ascii="Arial" w:hAnsi="Arial" w:cs="Arial"/>
          <w:i/>
          <w:iCs/>
          <w:color w:val="333333"/>
          <w:sz w:val="27"/>
          <w:szCs w:val="27"/>
          <w:shd w:val="clear" w:color="auto" w:fill="FFFFFF"/>
        </w:rPr>
        <w:t>rc</w:t>
      </w:r>
      <w:r w:rsidRPr="001C126A">
        <w:rPr>
          <w:rFonts w:ascii="Arial" w:hAnsi="Arial" w:cs="Arial"/>
          <w:color w:val="333333"/>
          <w:sz w:val="27"/>
        </w:rPr>
        <w:t> </w:t>
      </w:r>
      <w:r w:rsidRPr="001C126A">
        <w:rPr>
          <w:rFonts w:ascii="Arial" w:hAnsi="Arial" w:cs="Arial"/>
          <w:color w:val="333333"/>
          <w:sz w:val="27"/>
          <w:szCs w:val="27"/>
          <w:shd w:val="clear" w:color="auto" w:fill="FFFFFF"/>
        </w:rPr>
        <w:t>script will finish and the system will be available in the specified run-level.</w:t>
      </w:r>
    </w:p>
    <w:p w:rsidR="000D48CE" w:rsidRDefault="000D48CE" w:rsidP="000D48CE">
      <w:pPr>
        <w:rPr>
          <w:b/>
        </w:rPr>
      </w:pPr>
    </w:p>
    <w:p w:rsidR="000D48CE" w:rsidRPr="00274A73" w:rsidRDefault="000D48CE" w:rsidP="000D48CE">
      <w:pPr>
        <w:shd w:val="clear" w:color="auto" w:fill="FFFFFF"/>
        <w:spacing w:after="0" w:line="312" w:lineRule="atLeast"/>
        <w:textAlignment w:val="baseline"/>
        <w:outlineLvl w:val="1"/>
        <w:rPr>
          <w:rFonts w:ascii="Bebas Neue" w:eastAsia="Times New Roman" w:hAnsi="Bebas Neue" w:cs="Times New Roman"/>
          <w:color w:val="444444"/>
          <w:sz w:val="51"/>
          <w:szCs w:val="51"/>
        </w:rPr>
      </w:pPr>
      <w:hyperlink r:id="rId10" w:tooltip="Permalink to inittab explained" w:history="1">
        <w:r w:rsidRPr="00274A73">
          <w:rPr>
            <w:rFonts w:ascii="Bebas Neue" w:eastAsia="Times New Roman" w:hAnsi="Bebas Neue" w:cs="Times New Roman"/>
            <w:color w:val="0000FF"/>
            <w:sz w:val="51"/>
          </w:rPr>
          <w:t>inittab explained</w:t>
        </w:r>
      </w:hyperlink>
    </w:p>
    <w:p w:rsidR="000D48CE" w:rsidRDefault="000D48CE" w:rsidP="000D48CE"/>
    <w:p w:rsidR="000D48CE" w:rsidRDefault="000D48CE" w:rsidP="000D48CE">
      <w:hyperlink r:id="rId11" w:history="1">
        <w:r w:rsidRPr="00556422">
          <w:rPr>
            <w:rStyle w:val="Hyperlink"/>
          </w:rPr>
          <w:t>http://www.networknuts.net/tag/rc-sysinit/</w:t>
        </w:r>
      </w:hyperlink>
    </w:p>
    <w:p w:rsidR="000D48CE" w:rsidRDefault="000D48CE" w:rsidP="000D48CE">
      <w:pPr>
        <w:pStyle w:val="NormalWeb"/>
        <w:shd w:val="clear" w:color="auto" w:fill="FFFFFF"/>
        <w:spacing w:before="0" w:beforeAutospacing="0" w:after="240" w:afterAutospacing="0" w:line="408" w:lineRule="atLeast"/>
        <w:textAlignment w:val="baseline"/>
        <w:rPr>
          <w:rFonts w:ascii="Open Sans" w:hAnsi="Open Sans"/>
          <w:color w:val="333333"/>
          <w:sz w:val="21"/>
          <w:szCs w:val="21"/>
        </w:rPr>
      </w:pPr>
      <w:r>
        <w:rPr>
          <w:rFonts w:ascii="Open Sans" w:hAnsi="Open Sans"/>
          <w:color w:val="333333"/>
          <w:sz w:val="21"/>
          <w:szCs w:val="21"/>
        </w:rPr>
        <w:t>When the init daemon needs to change the runlevel of the system by starting or stopping daemons, it consults the /etc/inittab file. This file is also consulted when bringing the system to a certain runlevel at boot time.</w:t>
      </w:r>
    </w:p>
    <w:p w:rsidR="000D48CE" w:rsidRDefault="000D48CE" w:rsidP="000D48CE">
      <w:pPr>
        <w:pStyle w:val="NormalWeb"/>
        <w:shd w:val="clear" w:color="auto" w:fill="FFFFFF"/>
        <w:spacing w:before="0" w:beforeAutospacing="0" w:after="240" w:afterAutospacing="0" w:line="408" w:lineRule="atLeast"/>
        <w:textAlignment w:val="baseline"/>
        <w:rPr>
          <w:rFonts w:ascii="Open Sans" w:hAnsi="Open Sans"/>
          <w:color w:val="333333"/>
          <w:sz w:val="21"/>
          <w:szCs w:val="21"/>
        </w:rPr>
      </w:pPr>
      <w:r>
        <w:rPr>
          <w:rFonts w:ascii="Open Sans" w:hAnsi="Open Sans"/>
          <w:color w:val="333333"/>
          <w:sz w:val="21"/>
          <w:szCs w:val="21"/>
        </w:rPr>
        <w:t>The format of entries in the /etc/inittab file are as follows:</w:t>
      </w:r>
    </w:p>
    <w:p w:rsidR="000D48CE" w:rsidRDefault="000D48CE" w:rsidP="000D48CE">
      <w:pPr>
        <w:pStyle w:val="NormalWeb"/>
        <w:shd w:val="clear" w:color="auto" w:fill="FFFFFF"/>
        <w:spacing w:before="0" w:beforeAutospacing="0" w:after="0" w:afterAutospacing="0" w:line="408" w:lineRule="atLeast"/>
        <w:textAlignment w:val="baseline"/>
        <w:rPr>
          <w:rFonts w:ascii="Open Sans" w:hAnsi="Open Sans"/>
          <w:color w:val="333333"/>
          <w:sz w:val="21"/>
          <w:szCs w:val="21"/>
        </w:rPr>
      </w:pPr>
      <w:r>
        <w:rPr>
          <w:rStyle w:val="Strong"/>
          <w:rFonts w:ascii="Open Sans" w:eastAsiaTheme="majorEastAsia" w:hAnsi="Open Sans"/>
          <w:color w:val="333333"/>
          <w:sz w:val="21"/>
          <w:szCs w:val="21"/>
          <w:bdr w:val="none" w:sz="0" w:space="0" w:color="auto" w:frame="1"/>
        </w:rPr>
        <w:t>label : runlevel(s) : action : command</w:t>
      </w:r>
    </w:p>
    <w:p w:rsidR="000D48CE" w:rsidRDefault="000D48CE" w:rsidP="000D48CE">
      <w:pPr>
        <w:pStyle w:val="NormalWeb"/>
        <w:shd w:val="clear" w:color="auto" w:fill="FFFFFF"/>
        <w:spacing w:before="0" w:beforeAutospacing="0" w:after="240" w:afterAutospacing="0" w:line="408" w:lineRule="atLeast"/>
        <w:textAlignment w:val="baseline"/>
        <w:rPr>
          <w:rFonts w:ascii="Open Sans" w:hAnsi="Open Sans"/>
          <w:color w:val="333333"/>
          <w:sz w:val="21"/>
          <w:szCs w:val="21"/>
        </w:rPr>
      </w:pPr>
      <w:r>
        <w:rPr>
          <w:rFonts w:ascii="Open Sans" w:hAnsi="Open Sans"/>
          <w:color w:val="333333"/>
          <w:sz w:val="21"/>
          <w:szCs w:val="21"/>
        </w:rPr>
        <w:t>The label is an identifier that allows the init daemon to examine this file in alphabetical order; the runlevel specifies to which runlevel the line in /etc/inittab corresponds; the command tells the init daemon what to execute when entering the runlevel; and the action tells the init daemon how to execute the command.</w:t>
      </w:r>
    </w:p>
    <w:p w:rsidR="000D48CE" w:rsidRDefault="000D48CE" w:rsidP="000D48CE">
      <w:pPr>
        <w:pStyle w:val="NormalWeb"/>
        <w:shd w:val="clear" w:color="auto" w:fill="FFFFFF"/>
        <w:spacing w:before="0" w:beforeAutospacing="0" w:after="240" w:afterAutospacing="0" w:line="408" w:lineRule="atLeast"/>
        <w:textAlignment w:val="baseline"/>
        <w:rPr>
          <w:rFonts w:ascii="Open Sans" w:hAnsi="Open Sans"/>
          <w:color w:val="333333"/>
          <w:sz w:val="21"/>
          <w:szCs w:val="21"/>
        </w:rPr>
      </w:pPr>
      <w:r>
        <w:rPr>
          <w:rFonts w:ascii="Open Sans" w:hAnsi="Open Sans"/>
          <w:color w:val="333333"/>
          <w:sz w:val="21"/>
          <w:szCs w:val="21"/>
        </w:rPr>
        <w:t>Thus, the line</w:t>
      </w:r>
    </w:p>
    <w:p w:rsidR="000D48CE" w:rsidRDefault="000D48CE" w:rsidP="000D48CE">
      <w:pPr>
        <w:pStyle w:val="NormalWeb"/>
        <w:shd w:val="clear" w:color="auto" w:fill="FFFFFF"/>
        <w:spacing w:before="0" w:beforeAutospacing="0" w:after="0" w:afterAutospacing="0" w:line="408" w:lineRule="atLeast"/>
        <w:textAlignment w:val="baseline"/>
        <w:rPr>
          <w:rFonts w:ascii="Open Sans" w:hAnsi="Open Sans"/>
          <w:color w:val="333333"/>
          <w:sz w:val="21"/>
          <w:szCs w:val="21"/>
        </w:rPr>
      </w:pPr>
      <w:r>
        <w:rPr>
          <w:rStyle w:val="Strong"/>
          <w:rFonts w:ascii="Open Sans" w:eastAsiaTheme="majorEastAsia" w:hAnsi="Open Sans"/>
          <w:color w:val="333333"/>
          <w:sz w:val="21"/>
          <w:szCs w:val="21"/>
          <w:bdr w:val="none" w:sz="0" w:space="0" w:color="auto" w:frame="1"/>
        </w:rPr>
        <w:t>id:5:initdefault: </w:t>
      </w:r>
    </w:p>
    <w:p w:rsidR="000D48CE" w:rsidRDefault="000D48CE" w:rsidP="000D48CE">
      <w:pPr>
        <w:pStyle w:val="NormalWeb"/>
        <w:shd w:val="clear" w:color="auto" w:fill="FFFFFF"/>
        <w:spacing w:before="0" w:beforeAutospacing="0" w:after="240" w:afterAutospacing="0" w:line="408" w:lineRule="atLeast"/>
        <w:textAlignment w:val="baseline"/>
        <w:rPr>
          <w:rFonts w:ascii="Open Sans" w:hAnsi="Open Sans"/>
          <w:color w:val="333333"/>
          <w:sz w:val="21"/>
          <w:szCs w:val="21"/>
        </w:rPr>
      </w:pPr>
      <w:r>
        <w:rPr>
          <w:rFonts w:ascii="Open Sans" w:hAnsi="Open Sans"/>
          <w:color w:val="333333"/>
          <w:sz w:val="21"/>
          <w:szCs w:val="21"/>
        </w:rPr>
        <w:t>in the /etc/inittab file tells the init daemon that runlevel 5 is the default runlevel to boot to when initializing the Linux system at system startup.</w:t>
      </w:r>
    </w:p>
    <w:p w:rsidR="000D48CE" w:rsidRDefault="000D48CE" w:rsidP="000D48CE">
      <w:pPr>
        <w:pStyle w:val="NormalWeb"/>
        <w:shd w:val="clear" w:color="auto" w:fill="FFFFFF"/>
        <w:spacing w:before="0" w:beforeAutospacing="0" w:after="240" w:afterAutospacing="0" w:line="408" w:lineRule="atLeast"/>
        <w:textAlignment w:val="baseline"/>
        <w:rPr>
          <w:rFonts w:ascii="Open Sans" w:hAnsi="Open Sans"/>
          <w:color w:val="333333"/>
          <w:sz w:val="21"/>
          <w:szCs w:val="21"/>
        </w:rPr>
      </w:pPr>
      <w:r>
        <w:rPr>
          <w:rFonts w:ascii="Open Sans" w:hAnsi="Open Sans"/>
          <w:color w:val="333333"/>
          <w:sz w:val="21"/>
          <w:szCs w:val="21"/>
        </w:rPr>
        <w:t>Secondly, the line</w:t>
      </w:r>
    </w:p>
    <w:p w:rsidR="000D48CE" w:rsidRDefault="000D48CE" w:rsidP="000D48CE">
      <w:pPr>
        <w:pStyle w:val="NormalWeb"/>
        <w:shd w:val="clear" w:color="auto" w:fill="FFFFFF"/>
        <w:spacing w:before="0" w:beforeAutospacing="0" w:after="0" w:afterAutospacing="0" w:line="408" w:lineRule="atLeast"/>
        <w:textAlignment w:val="baseline"/>
        <w:rPr>
          <w:rFonts w:ascii="Open Sans" w:hAnsi="Open Sans"/>
          <w:color w:val="333333"/>
          <w:sz w:val="21"/>
          <w:szCs w:val="21"/>
        </w:rPr>
      </w:pPr>
      <w:r>
        <w:rPr>
          <w:rStyle w:val="Strong"/>
          <w:rFonts w:ascii="Open Sans" w:eastAsiaTheme="majorEastAsia" w:hAnsi="Open Sans"/>
          <w:color w:val="333333"/>
          <w:sz w:val="21"/>
          <w:szCs w:val="21"/>
          <w:bdr w:val="none" w:sz="0" w:space="0" w:color="auto" w:frame="1"/>
        </w:rPr>
        <w:t>si::sysinit:/etc/rc.d/rc.sysinit </w:t>
      </w:r>
    </w:p>
    <w:p w:rsidR="000D48CE" w:rsidRDefault="000D48CE" w:rsidP="000D48CE">
      <w:pPr>
        <w:pStyle w:val="NormalWeb"/>
        <w:shd w:val="clear" w:color="auto" w:fill="FFFFFF"/>
        <w:spacing w:before="0" w:beforeAutospacing="0" w:after="240" w:afterAutospacing="0" w:line="408" w:lineRule="atLeast"/>
        <w:textAlignment w:val="baseline"/>
        <w:rPr>
          <w:rFonts w:ascii="Open Sans" w:hAnsi="Open Sans"/>
          <w:color w:val="333333"/>
          <w:sz w:val="21"/>
          <w:szCs w:val="21"/>
        </w:rPr>
      </w:pPr>
      <w:r>
        <w:rPr>
          <w:rFonts w:ascii="Open Sans" w:hAnsi="Open Sans"/>
          <w:color w:val="333333"/>
          <w:sz w:val="21"/>
          <w:szCs w:val="21"/>
        </w:rPr>
        <w:t>tells the init daemon to run the program /etc/rc.d/rc.sysinit before entering a runlevel at system initialization. This program initializes</w:t>
      </w:r>
      <w:r>
        <w:rPr>
          <w:rFonts w:ascii="Open Sans" w:hAnsi="Open Sans"/>
          <w:color w:val="333333"/>
          <w:sz w:val="21"/>
          <w:szCs w:val="21"/>
        </w:rPr>
        <w:br/>
        <w:t xml:space="preserve">the hardware components of the system, sets environment variables such as PATH and HOSTNAME, checks filesystems, &amp; performs system tasks required for daemon loading. The output from the </w:t>
      </w:r>
      <w:r>
        <w:rPr>
          <w:rFonts w:ascii="Open Sans" w:hAnsi="Open Sans"/>
          <w:color w:val="333333"/>
          <w:sz w:val="21"/>
          <w:szCs w:val="21"/>
        </w:rPr>
        <w:lastRenderedPageBreak/>
        <w:t>/etc/rc.d/rc.sysinit program is displayed on the terminal screen during system startup as soon as the graphical boot starts. GEEKS, you can always press alt+d to check this output.</w:t>
      </w:r>
    </w:p>
    <w:p w:rsidR="000D48CE" w:rsidRDefault="000D48CE" w:rsidP="000D48CE">
      <w:pPr>
        <w:pStyle w:val="NormalWeb"/>
        <w:shd w:val="clear" w:color="auto" w:fill="FFFFFF"/>
        <w:spacing w:before="0" w:beforeAutospacing="0" w:after="240" w:afterAutospacing="0" w:line="408" w:lineRule="atLeast"/>
        <w:textAlignment w:val="baseline"/>
        <w:rPr>
          <w:rFonts w:ascii="Open Sans" w:hAnsi="Open Sans"/>
          <w:color w:val="333333"/>
          <w:sz w:val="21"/>
          <w:szCs w:val="21"/>
        </w:rPr>
      </w:pPr>
      <w:r>
        <w:rPr>
          <w:rFonts w:ascii="Open Sans" w:hAnsi="Open Sans"/>
          <w:color w:val="333333"/>
          <w:sz w:val="21"/>
          <w:szCs w:val="21"/>
        </w:rPr>
        <w:t>Now, GEEKS here the default runlevel is 5, so the line l5:5:wait:/etc/rc.d/rc 5 will be executed in the next section of the /etc/inittab file seen earlier. This will throw the control to line /etc/rc.d/rc 5 &amp; waits for it to finish before proceeding to the rest of the /etc/inittab file.</w:t>
      </w:r>
    </w:p>
    <w:p w:rsidR="000D48CE" w:rsidRDefault="000D48CE" w:rsidP="000D48CE">
      <w:pPr>
        <w:pStyle w:val="Heading1"/>
        <w:spacing w:before="0"/>
        <w:rPr>
          <w:rFonts w:ascii="Arial" w:hAnsi="Arial" w:cs="Arial"/>
          <w:color w:val="000000"/>
          <w:sz w:val="39"/>
          <w:szCs w:val="39"/>
        </w:rPr>
      </w:pPr>
      <w:r>
        <w:rPr>
          <w:rFonts w:ascii="Arial" w:hAnsi="Arial" w:cs="Arial"/>
          <w:color w:val="000000"/>
          <w:sz w:val="39"/>
          <w:szCs w:val="39"/>
        </w:rPr>
        <w:t>The</w:t>
      </w:r>
      <w:r>
        <w:rPr>
          <w:rStyle w:val="apple-converted-space"/>
          <w:rFonts w:ascii="Arial" w:hAnsi="Arial" w:cs="Arial"/>
          <w:color w:val="000000"/>
          <w:sz w:val="39"/>
          <w:szCs w:val="39"/>
        </w:rPr>
        <w:t> </w:t>
      </w:r>
      <w:r>
        <w:rPr>
          <w:rStyle w:val="HTMLKeyboard"/>
          <w:rFonts w:ascii="Courier" w:eastAsiaTheme="majorEastAsia" w:hAnsi="Courier"/>
          <w:color w:val="000000"/>
          <w:sz w:val="39"/>
          <w:szCs w:val="39"/>
        </w:rPr>
        <w:t>/etc/inittab</w:t>
      </w:r>
      <w:r>
        <w:rPr>
          <w:rStyle w:val="apple-converted-space"/>
          <w:rFonts w:ascii="Arial" w:hAnsi="Arial" w:cs="Arial"/>
          <w:color w:val="000000"/>
          <w:sz w:val="39"/>
          <w:szCs w:val="39"/>
        </w:rPr>
        <w:t> </w:t>
      </w:r>
      <w:r>
        <w:rPr>
          <w:rFonts w:ascii="Arial" w:hAnsi="Arial" w:cs="Arial"/>
          <w:color w:val="000000"/>
          <w:sz w:val="39"/>
          <w:szCs w:val="39"/>
        </w:rPr>
        <w:t>File</w:t>
      </w:r>
    </w:p>
    <w:p w:rsidR="000D48CE" w:rsidRDefault="000D48CE" w:rsidP="000D48CE">
      <w:pPr>
        <w:pStyle w:val="NormalWeb"/>
        <w:spacing w:before="0" w:beforeAutospacing="0" w:after="0"/>
        <w:rPr>
          <w:rFonts w:ascii="Arial" w:hAnsi="Arial" w:cs="Arial"/>
          <w:color w:val="222222"/>
          <w:sz w:val="18"/>
          <w:szCs w:val="18"/>
        </w:rPr>
      </w:pPr>
      <w:r>
        <w:rPr>
          <w:rFonts w:ascii="Arial" w:hAnsi="Arial" w:cs="Arial"/>
          <w:color w:val="222222"/>
          <w:sz w:val="18"/>
          <w:szCs w:val="18"/>
        </w:rPr>
        <w:t>When you boot the system or change run levels with the</w:t>
      </w:r>
      <w:r>
        <w:rPr>
          <w:rStyle w:val="apple-converted-space"/>
          <w:rFonts w:ascii="Arial" w:hAnsi="Arial" w:cs="Arial"/>
          <w:color w:val="222222"/>
          <w:sz w:val="18"/>
          <w:szCs w:val="18"/>
        </w:rPr>
        <w:t> </w:t>
      </w:r>
      <w:r>
        <w:rPr>
          <w:rStyle w:val="HTMLKeyboard"/>
          <w:rFonts w:ascii="Courier" w:hAnsi="Courier"/>
          <w:color w:val="555555"/>
        </w:rPr>
        <w:t>init</w:t>
      </w:r>
      <w:r>
        <w:rPr>
          <w:rStyle w:val="apple-converted-space"/>
          <w:rFonts w:ascii="Arial" w:hAnsi="Arial" w:cs="Arial"/>
          <w:color w:val="222222"/>
          <w:sz w:val="18"/>
          <w:szCs w:val="18"/>
        </w:rPr>
        <w:t> </w:t>
      </w:r>
      <w:r>
        <w:rPr>
          <w:rFonts w:ascii="Arial" w:hAnsi="Arial" w:cs="Arial"/>
          <w:color w:val="222222"/>
          <w:sz w:val="18"/>
          <w:szCs w:val="18"/>
        </w:rPr>
        <w:t>or</w:t>
      </w:r>
      <w:r>
        <w:rPr>
          <w:rStyle w:val="apple-converted-space"/>
          <w:rFonts w:ascii="Arial" w:hAnsi="Arial" w:cs="Arial"/>
          <w:color w:val="222222"/>
          <w:sz w:val="18"/>
          <w:szCs w:val="18"/>
        </w:rPr>
        <w:t> </w:t>
      </w:r>
      <w:r>
        <w:rPr>
          <w:rStyle w:val="HTMLKeyboard"/>
          <w:rFonts w:ascii="Courier" w:hAnsi="Courier"/>
          <w:color w:val="555555"/>
        </w:rPr>
        <w:t>shutdown</w:t>
      </w:r>
      <w:r>
        <w:rPr>
          <w:rStyle w:val="apple-converted-space"/>
          <w:rFonts w:ascii="Arial" w:hAnsi="Arial" w:cs="Arial"/>
          <w:color w:val="222222"/>
          <w:sz w:val="18"/>
          <w:szCs w:val="18"/>
        </w:rPr>
        <w:t> </w:t>
      </w:r>
      <w:r>
        <w:rPr>
          <w:rFonts w:ascii="Arial" w:hAnsi="Arial" w:cs="Arial"/>
          <w:color w:val="222222"/>
          <w:sz w:val="18"/>
          <w:szCs w:val="18"/>
        </w:rPr>
        <w:t>command, the</w:t>
      </w:r>
      <w:r>
        <w:rPr>
          <w:rStyle w:val="apple-converted-space"/>
          <w:rFonts w:ascii="Arial" w:hAnsi="Arial" w:cs="Arial"/>
          <w:color w:val="222222"/>
          <w:sz w:val="18"/>
          <w:szCs w:val="18"/>
        </w:rPr>
        <w:t> </w:t>
      </w:r>
      <w:r>
        <w:rPr>
          <w:rStyle w:val="HTMLTypewriter"/>
          <w:rFonts w:ascii="Courier" w:eastAsiaTheme="majorEastAsia" w:hAnsi="Courier"/>
          <w:color w:val="555555"/>
        </w:rPr>
        <w:t>init</w:t>
      </w:r>
      <w:r>
        <w:rPr>
          <w:rStyle w:val="apple-converted-space"/>
          <w:rFonts w:ascii="Arial" w:hAnsi="Arial" w:cs="Arial"/>
          <w:color w:val="222222"/>
          <w:sz w:val="18"/>
          <w:szCs w:val="18"/>
        </w:rPr>
        <w:t> </w:t>
      </w:r>
      <w:r>
        <w:rPr>
          <w:rFonts w:ascii="Arial" w:hAnsi="Arial" w:cs="Arial"/>
          <w:color w:val="222222"/>
          <w:sz w:val="18"/>
          <w:szCs w:val="18"/>
        </w:rPr>
        <w:t>daemon starts processes by reading information from the</w:t>
      </w:r>
      <w:r>
        <w:rPr>
          <w:rStyle w:val="apple-converted-space"/>
          <w:rFonts w:ascii="Arial" w:hAnsi="Arial" w:cs="Arial"/>
          <w:color w:val="222222"/>
          <w:sz w:val="18"/>
          <w:szCs w:val="18"/>
        </w:rPr>
        <w:t> </w:t>
      </w:r>
      <w:r>
        <w:rPr>
          <w:rStyle w:val="HTMLKeyboard"/>
          <w:rFonts w:ascii="Courier" w:hAnsi="Courier"/>
          <w:color w:val="555555"/>
        </w:rPr>
        <w:t>/etc/inittab</w:t>
      </w:r>
      <w:r>
        <w:rPr>
          <w:rStyle w:val="apple-converted-space"/>
          <w:rFonts w:ascii="Arial" w:hAnsi="Arial" w:cs="Arial"/>
          <w:color w:val="222222"/>
          <w:sz w:val="18"/>
          <w:szCs w:val="18"/>
        </w:rPr>
        <w:t> </w:t>
      </w:r>
      <w:r>
        <w:rPr>
          <w:rFonts w:ascii="Arial" w:hAnsi="Arial" w:cs="Arial"/>
          <w:color w:val="222222"/>
          <w:sz w:val="18"/>
          <w:szCs w:val="18"/>
        </w:rPr>
        <w:t>file. This file defines three important items for the</w:t>
      </w:r>
      <w:r>
        <w:rPr>
          <w:rStyle w:val="apple-converted-space"/>
          <w:rFonts w:ascii="Arial" w:hAnsi="Arial" w:cs="Arial"/>
          <w:color w:val="222222"/>
          <w:sz w:val="18"/>
          <w:szCs w:val="18"/>
        </w:rPr>
        <w:t> </w:t>
      </w:r>
      <w:r>
        <w:rPr>
          <w:rStyle w:val="HTMLTypewriter"/>
          <w:rFonts w:ascii="Courier" w:eastAsiaTheme="majorEastAsia" w:hAnsi="Courier"/>
          <w:color w:val="555555"/>
        </w:rPr>
        <w:t>init</w:t>
      </w:r>
      <w:r>
        <w:rPr>
          <w:rStyle w:val="apple-converted-space"/>
          <w:rFonts w:ascii="Arial" w:hAnsi="Arial" w:cs="Arial"/>
          <w:color w:val="222222"/>
          <w:sz w:val="18"/>
          <w:szCs w:val="18"/>
        </w:rPr>
        <w:t> </w:t>
      </w:r>
      <w:r>
        <w:rPr>
          <w:rFonts w:ascii="Arial" w:hAnsi="Arial" w:cs="Arial"/>
          <w:color w:val="222222"/>
          <w:sz w:val="18"/>
          <w:szCs w:val="18"/>
        </w:rPr>
        <w:t>process:</w:t>
      </w:r>
      <w:bookmarkStart w:id="18" w:name="hbrunlevels-ix947"/>
      <w:bookmarkEnd w:id="18"/>
    </w:p>
    <w:p w:rsidR="000D48CE" w:rsidRDefault="000D48CE" w:rsidP="000D48CE">
      <w:pPr>
        <w:pStyle w:val="NormalWeb"/>
        <w:numPr>
          <w:ilvl w:val="0"/>
          <w:numId w:val="5"/>
        </w:numPr>
        <w:ind w:left="390"/>
        <w:rPr>
          <w:rFonts w:ascii="Arial" w:hAnsi="Arial" w:cs="Arial"/>
          <w:color w:val="222222"/>
          <w:sz w:val="18"/>
          <w:szCs w:val="18"/>
        </w:rPr>
      </w:pPr>
      <w:r>
        <w:rPr>
          <w:rFonts w:ascii="Arial" w:hAnsi="Arial" w:cs="Arial"/>
          <w:color w:val="222222"/>
          <w:sz w:val="18"/>
          <w:szCs w:val="18"/>
        </w:rPr>
        <w:t>The system's default run level</w:t>
      </w:r>
    </w:p>
    <w:p w:rsidR="000D48CE" w:rsidRDefault="000D48CE" w:rsidP="000D48CE">
      <w:pPr>
        <w:pStyle w:val="NormalWeb"/>
        <w:numPr>
          <w:ilvl w:val="0"/>
          <w:numId w:val="5"/>
        </w:numPr>
        <w:ind w:left="390"/>
        <w:rPr>
          <w:rFonts w:ascii="Arial" w:hAnsi="Arial" w:cs="Arial"/>
          <w:color w:val="222222"/>
          <w:sz w:val="18"/>
          <w:szCs w:val="18"/>
        </w:rPr>
      </w:pPr>
      <w:r>
        <w:rPr>
          <w:rFonts w:ascii="Arial" w:hAnsi="Arial" w:cs="Arial"/>
          <w:color w:val="222222"/>
          <w:sz w:val="18"/>
          <w:szCs w:val="18"/>
        </w:rPr>
        <w:t>What processes to start, monitor, and restart if they terminate</w:t>
      </w:r>
    </w:p>
    <w:p w:rsidR="000D48CE" w:rsidRDefault="000D48CE" w:rsidP="000D48CE">
      <w:pPr>
        <w:pStyle w:val="NormalWeb"/>
        <w:numPr>
          <w:ilvl w:val="0"/>
          <w:numId w:val="5"/>
        </w:numPr>
        <w:ind w:left="390"/>
        <w:rPr>
          <w:rFonts w:ascii="Arial" w:hAnsi="Arial" w:cs="Arial"/>
          <w:color w:val="222222"/>
          <w:sz w:val="18"/>
          <w:szCs w:val="18"/>
        </w:rPr>
      </w:pPr>
      <w:r>
        <w:rPr>
          <w:rFonts w:ascii="Arial" w:hAnsi="Arial" w:cs="Arial"/>
          <w:color w:val="222222"/>
          <w:sz w:val="18"/>
          <w:szCs w:val="18"/>
        </w:rPr>
        <w:t>What actions to be taken when the system enters a new run level</w:t>
      </w:r>
    </w:p>
    <w:p w:rsidR="000D48CE" w:rsidRDefault="000D48CE" w:rsidP="000D48CE">
      <w:pPr>
        <w:pStyle w:val="NormalWeb"/>
        <w:spacing w:before="0" w:after="0"/>
        <w:rPr>
          <w:rFonts w:ascii="Arial" w:hAnsi="Arial" w:cs="Arial"/>
          <w:color w:val="222222"/>
          <w:sz w:val="18"/>
          <w:szCs w:val="18"/>
        </w:rPr>
      </w:pPr>
      <w:r>
        <w:rPr>
          <w:rFonts w:ascii="Arial" w:hAnsi="Arial" w:cs="Arial"/>
          <w:color w:val="222222"/>
          <w:sz w:val="18"/>
          <w:szCs w:val="18"/>
        </w:rPr>
        <w:t>Each entry in the</w:t>
      </w:r>
      <w:r>
        <w:rPr>
          <w:rStyle w:val="apple-converted-space"/>
          <w:rFonts w:ascii="Arial" w:hAnsi="Arial" w:cs="Arial"/>
          <w:color w:val="222222"/>
          <w:sz w:val="18"/>
          <w:szCs w:val="18"/>
        </w:rPr>
        <w:t> </w:t>
      </w:r>
      <w:r>
        <w:rPr>
          <w:rStyle w:val="HTMLKeyboard"/>
          <w:rFonts w:ascii="Courier" w:hAnsi="Courier"/>
          <w:color w:val="555555"/>
        </w:rPr>
        <w:t>/etc/inittab</w:t>
      </w:r>
      <w:r>
        <w:rPr>
          <w:rStyle w:val="apple-converted-space"/>
          <w:rFonts w:ascii="Arial" w:hAnsi="Arial" w:cs="Arial"/>
          <w:color w:val="222222"/>
          <w:sz w:val="18"/>
          <w:szCs w:val="18"/>
        </w:rPr>
        <w:t> </w:t>
      </w:r>
      <w:r>
        <w:rPr>
          <w:rFonts w:ascii="Arial" w:hAnsi="Arial" w:cs="Arial"/>
          <w:color w:val="222222"/>
          <w:sz w:val="18"/>
          <w:szCs w:val="18"/>
        </w:rPr>
        <w:t>file has the following fields:</w:t>
      </w:r>
    </w:p>
    <w:p w:rsidR="000D48CE" w:rsidRDefault="000D48CE" w:rsidP="000D48CE">
      <w:pPr>
        <w:pStyle w:val="NormalWeb"/>
        <w:spacing w:before="0" w:after="0"/>
        <w:rPr>
          <w:rFonts w:ascii="Arial" w:hAnsi="Arial" w:cs="Arial"/>
          <w:color w:val="222222"/>
          <w:sz w:val="18"/>
          <w:szCs w:val="18"/>
        </w:rPr>
      </w:pPr>
      <w:r>
        <w:rPr>
          <w:rStyle w:val="HTMLVariable"/>
          <w:rFonts w:ascii="Arial" w:hAnsi="Arial" w:cs="Arial"/>
          <w:color w:val="222222"/>
          <w:sz w:val="18"/>
          <w:szCs w:val="18"/>
        </w:rPr>
        <w:t>id</w:t>
      </w:r>
      <w:r>
        <w:rPr>
          <w:rStyle w:val="HTMLKeyboard"/>
          <w:rFonts w:ascii="Courier" w:hAnsi="Courier"/>
          <w:color w:val="555555"/>
        </w:rPr>
        <w:t>:</w:t>
      </w:r>
      <w:r>
        <w:rPr>
          <w:rStyle w:val="HTMLVariable"/>
          <w:rFonts w:ascii="Arial" w:hAnsi="Arial" w:cs="Arial"/>
          <w:color w:val="222222"/>
          <w:sz w:val="18"/>
          <w:szCs w:val="18"/>
        </w:rPr>
        <w:t>rstate</w:t>
      </w:r>
      <w:r>
        <w:rPr>
          <w:rStyle w:val="HTMLKeyboard"/>
          <w:rFonts w:ascii="Courier" w:hAnsi="Courier"/>
          <w:color w:val="555555"/>
        </w:rPr>
        <w:t>:</w:t>
      </w:r>
      <w:r>
        <w:rPr>
          <w:rStyle w:val="HTMLVariable"/>
          <w:rFonts w:ascii="Arial" w:hAnsi="Arial" w:cs="Arial"/>
          <w:color w:val="222222"/>
          <w:sz w:val="18"/>
          <w:szCs w:val="18"/>
        </w:rPr>
        <w:t>action</w:t>
      </w:r>
      <w:r>
        <w:rPr>
          <w:rStyle w:val="HTMLKeyboard"/>
          <w:rFonts w:ascii="Courier" w:hAnsi="Courier"/>
          <w:color w:val="555555"/>
        </w:rPr>
        <w:t>:</w:t>
      </w:r>
      <w:r>
        <w:rPr>
          <w:rStyle w:val="HTMLVariable"/>
          <w:rFonts w:ascii="Arial" w:hAnsi="Arial" w:cs="Arial"/>
          <w:color w:val="222222"/>
          <w:sz w:val="18"/>
          <w:szCs w:val="18"/>
        </w:rPr>
        <w:t>process</w:t>
      </w:r>
    </w:p>
    <w:p w:rsidR="000D48CE" w:rsidRDefault="000D48CE" w:rsidP="000D48CE">
      <w:pPr>
        <w:pStyle w:val="NormalWeb"/>
        <w:spacing w:before="0" w:after="0"/>
        <w:rPr>
          <w:rFonts w:ascii="Arial" w:hAnsi="Arial" w:cs="Arial"/>
          <w:color w:val="222222"/>
          <w:sz w:val="18"/>
          <w:szCs w:val="18"/>
        </w:rPr>
      </w:pPr>
      <w:r>
        <w:rPr>
          <w:rFonts w:ascii="Arial" w:hAnsi="Arial" w:cs="Arial"/>
          <w:color w:val="222222"/>
          <w:sz w:val="18"/>
          <w:szCs w:val="18"/>
        </w:rPr>
        <w:t>The following table describes the fields in an</w:t>
      </w:r>
      <w:r>
        <w:rPr>
          <w:rStyle w:val="apple-converted-space"/>
          <w:rFonts w:ascii="Arial" w:hAnsi="Arial" w:cs="Arial"/>
          <w:color w:val="222222"/>
          <w:sz w:val="18"/>
          <w:szCs w:val="18"/>
        </w:rPr>
        <w:t> </w:t>
      </w:r>
      <w:r>
        <w:rPr>
          <w:rStyle w:val="HTMLKeyboard"/>
          <w:rFonts w:ascii="Courier" w:hAnsi="Courier"/>
          <w:color w:val="555555"/>
        </w:rPr>
        <w:t>inittab</w:t>
      </w:r>
      <w:r>
        <w:rPr>
          <w:rStyle w:val="apple-converted-space"/>
          <w:rFonts w:ascii="Arial" w:hAnsi="Arial" w:cs="Arial"/>
          <w:color w:val="222222"/>
          <w:sz w:val="18"/>
          <w:szCs w:val="18"/>
        </w:rPr>
        <w:t> </w:t>
      </w:r>
      <w:r>
        <w:rPr>
          <w:rFonts w:ascii="Arial" w:hAnsi="Arial" w:cs="Arial"/>
          <w:color w:val="222222"/>
          <w:sz w:val="18"/>
          <w:szCs w:val="18"/>
        </w:rPr>
        <w:t>entry.</w:t>
      </w:r>
      <w:bookmarkStart w:id="19" w:name="hbrunlevels-ix948"/>
      <w:bookmarkEnd w:id="19"/>
    </w:p>
    <w:p w:rsidR="000D48CE" w:rsidRDefault="000D48CE" w:rsidP="000D48CE">
      <w:pPr>
        <w:rPr>
          <w:rFonts w:ascii="Times New Roman" w:hAnsi="Times New Roman" w:cs="Times New Roman"/>
          <w:sz w:val="24"/>
          <w:szCs w:val="24"/>
        </w:rPr>
      </w:pPr>
      <w:bookmarkStart w:id="20" w:name="hbrunlevels-92201"/>
      <w:bookmarkEnd w:id="20"/>
      <w:r>
        <w:rPr>
          <w:rFonts w:ascii="Arial" w:hAnsi="Arial" w:cs="Arial"/>
          <w:color w:val="222222"/>
          <w:sz w:val="18"/>
          <w:szCs w:val="18"/>
        </w:rPr>
        <w:t>Table 8-2 Fields in the</w:t>
      </w:r>
      <w:r>
        <w:rPr>
          <w:rStyle w:val="apple-converted-space"/>
          <w:rFonts w:ascii="Arial" w:hAnsi="Arial" w:cs="Arial"/>
          <w:color w:val="222222"/>
          <w:sz w:val="18"/>
          <w:szCs w:val="18"/>
        </w:rPr>
        <w:t> </w:t>
      </w:r>
      <w:r>
        <w:rPr>
          <w:rStyle w:val="HTMLKeyboard"/>
          <w:rFonts w:ascii="Courier" w:eastAsiaTheme="minorEastAsia" w:hAnsi="Courier"/>
          <w:color w:val="555555"/>
          <w:sz w:val="18"/>
          <w:szCs w:val="18"/>
        </w:rPr>
        <w:t>inittab</w:t>
      </w:r>
      <w:r>
        <w:rPr>
          <w:rStyle w:val="apple-converted-space"/>
          <w:rFonts w:ascii="Arial" w:hAnsi="Arial" w:cs="Arial"/>
          <w:color w:val="222222"/>
          <w:sz w:val="18"/>
          <w:szCs w:val="18"/>
        </w:rPr>
        <w:t> </w:t>
      </w:r>
      <w:r>
        <w:rPr>
          <w:rFonts w:ascii="Arial" w:hAnsi="Arial" w:cs="Arial"/>
          <w:color w:val="222222"/>
          <w:sz w:val="18"/>
          <w:szCs w:val="18"/>
        </w:rPr>
        <w:t>File</w:t>
      </w:r>
    </w:p>
    <w:tbl>
      <w:tblPr>
        <w:tblW w:w="5000" w:type="pct"/>
        <w:tblCellSpacing w:w="0" w:type="dxa"/>
        <w:tblBorders>
          <w:top w:val="outset" w:sz="12" w:space="0" w:color="auto"/>
          <w:left w:val="outset" w:sz="12" w:space="0" w:color="auto"/>
          <w:bottom w:val="outset" w:sz="12" w:space="0" w:color="auto"/>
          <w:right w:val="outset" w:sz="12" w:space="0" w:color="auto"/>
        </w:tblBorders>
        <w:tblCellMar>
          <w:top w:w="150" w:type="dxa"/>
          <w:left w:w="150" w:type="dxa"/>
          <w:bottom w:w="150" w:type="dxa"/>
          <w:right w:w="150" w:type="dxa"/>
        </w:tblCellMar>
        <w:tblLook w:val="04A0"/>
      </w:tblPr>
      <w:tblGrid>
        <w:gridCol w:w="961"/>
        <w:gridCol w:w="8395"/>
      </w:tblGrid>
      <w:tr w:rsidR="000D48CE" w:rsidTr="00A10741">
        <w:trPr>
          <w:tblHeader/>
          <w:tblCellSpacing w:w="0" w:type="dxa"/>
        </w:trPr>
        <w:tc>
          <w:tcPr>
            <w:tcW w:w="0" w:type="auto"/>
            <w:tcBorders>
              <w:top w:val="outset" w:sz="6" w:space="0" w:color="auto"/>
              <w:left w:val="outset" w:sz="6" w:space="0" w:color="auto"/>
              <w:bottom w:val="outset" w:sz="6" w:space="0" w:color="auto"/>
              <w:right w:val="outset" w:sz="6" w:space="0" w:color="auto"/>
            </w:tcBorders>
            <w:vAlign w:val="bottom"/>
            <w:hideMark/>
          </w:tcPr>
          <w:p w:rsidR="000D48CE" w:rsidRDefault="000D48CE" w:rsidP="00A10741">
            <w:pPr>
              <w:pStyle w:val="NormalWeb"/>
              <w:rPr>
                <w:rFonts w:ascii="Arial" w:hAnsi="Arial" w:cs="Arial"/>
                <w:b/>
                <w:bCs/>
                <w:color w:val="222222"/>
                <w:sz w:val="18"/>
                <w:szCs w:val="18"/>
              </w:rPr>
            </w:pPr>
            <w:r>
              <w:rPr>
                <w:rFonts w:ascii="Arial" w:hAnsi="Arial" w:cs="Arial"/>
                <w:b/>
                <w:bCs/>
                <w:color w:val="222222"/>
                <w:sz w:val="18"/>
                <w:szCs w:val="18"/>
              </w:rPr>
              <w:t>Field </w:t>
            </w:r>
          </w:p>
        </w:tc>
        <w:tc>
          <w:tcPr>
            <w:tcW w:w="0" w:type="auto"/>
            <w:tcBorders>
              <w:top w:val="outset" w:sz="6" w:space="0" w:color="auto"/>
              <w:left w:val="outset" w:sz="6" w:space="0" w:color="auto"/>
              <w:bottom w:val="outset" w:sz="6" w:space="0" w:color="auto"/>
              <w:right w:val="outset" w:sz="6" w:space="0" w:color="auto"/>
            </w:tcBorders>
            <w:vAlign w:val="bottom"/>
            <w:hideMark/>
          </w:tcPr>
          <w:p w:rsidR="000D48CE" w:rsidRDefault="000D48CE" w:rsidP="00A10741">
            <w:pPr>
              <w:pStyle w:val="NormalWeb"/>
              <w:rPr>
                <w:rFonts w:ascii="Arial" w:hAnsi="Arial" w:cs="Arial"/>
                <w:b/>
                <w:bCs/>
                <w:color w:val="222222"/>
                <w:sz w:val="18"/>
                <w:szCs w:val="18"/>
              </w:rPr>
            </w:pPr>
            <w:r>
              <w:rPr>
                <w:rFonts w:ascii="Arial" w:hAnsi="Arial" w:cs="Arial"/>
                <w:b/>
                <w:bCs/>
                <w:color w:val="222222"/>
                <w:sz w:val="18"/>
                <w:szCs w:val="18"/>
              </w:rPr>
              <w:t>Description </w:t>
            </w:r>
          </w:p>
        </w:tc>
      </w:tr>
      <w:tr w:rsidR="000D48CE" w:rsidTr="00A1074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D48CE" w:rsidRDefault="000D48CE" w:rsidP="00A10741">
            <w:pPr>
              <w:pStyle w:val="NormalWeb"/>
              <w:rPr>
                <w:rFonts w:ascii="Arial" w:hAnsi="Arial" w:cs="Arial"/>
                <w:color w:val="222222"/>
                <w:sz w:val="18"/>
                <w:szCs w:val="18"/>
              </w:rPr>
            </w:pPr>
            <w:r>
              <w:rPr>
                <w:rStyle w:val="HTMLVariable"/>
                <w:rFonts w:ascii="Arial" w:hAnsi="Arial" w:cs="Arial"/>
                <w:color w:val="222222"/>
                <w:sz w:val="18"/>
                <w:szCs w:val="18"/>
              </w:rPr>
              <w:t>id</w:t>
            </w:r>
          </w:p>
        </w:tc>
        <w:tc>
          <w:tcPr>
            <w:tcW w:w="0" w:type="auto"/>
            <w:tcBorders>
              <w:top w:val="outset" w:sz="6" w:space="0" w:color="auto"/>
              <w:left w:val="outset" w:sz="6" w:space="0" w:color="auto"/>
              <w:bottom w:val="outset" w:sz="6" w:space="0" w:color="auto"/>
              <w:right w:val="outset" w:sz="6" w:space="0" w:color="auto"/>
            </w:tcBorders>
            <w:hideMark/>
          </w:tcPr>
          <w:p w:rsidR="000D48CE" w:rsidRDefault="000D48CE" w:rsidP="00A10741">
            <w:pPr>
              <w:pStyle w:val="NormalWeb"/>
              <w:rPr>
                <w:rFonts w:ascii="Arial" w:hAnsi="Arial" w:cs="Arial"/>
                <w:color w:val="222222"/>
                <w:sz w:val="18"/>
                <w:szCs w:val="18"/>
              </w:rPr>
            </w:pPr>
            <w:r>
              <w:rPr>
                <w:rFonts w:ascii="Arial" w:hAnsi="Arial" w:cs="Arial"/>
                <w:color w:val="222222"/>
                <w:sz w:val="18"/>
                <w:szCs w:val="18"/>
              </w:rPr>
              <w:t>A unique identifier for the entry. </w:t>
            </w:r>
          </w:p>
        </w:tc>
      </w:tr>
      <w:tr w:rsidR="000D48CE" w:rsidTr="00A1074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D48CE" w:rsidRDefault="000D48CE" w:rsidP="00A10741">
            <w:pPr>
              <w:pStyle w:val="NormalWeb"/>
              <w:rPr>
                <w:rFonts w:ascii="Arial" w:hAnsi="Arial" w:cs="Arial"/>
                <w:color w:val="222222"/>
                <w:sz w:val="18"/>
                <w:szCs w:val="18"/>
              </w:rPr>
            </w:pPr>
            <w:r>
              <w:rPr>
                <w:rStyle w:val="HTMLVariable"/>
                <w:rFonts w:ascii="Arial" w:hAnsi="Arial" w:cs="Arial"/>
                <w:color w:val="222222"/>
                <w:sz w:val="18"/>
                <w:szCs w:val="18"/>
              </w:rPr>
              <w:t>rstate</w:t>
            </w:r>
          </w:p>
        </w:tc>
        <w:tc>
          <w:tcPr>
            <w:tcW w:w="0" w:type="auto"/>
            <w:tcBorders>
              <w:top w:val="outset" w:sz="6" w:space="0" w:color="auto"/>
              <w:left w:val="outset" w:sz="6" w:space="0" w:color="auto"/>
              <w:bottom w:val="outset" w:sz="6" w:space="0" w:color="auto"/>
              <w:right w:val="outset" w:sz="6" w:space="0" w:color="auto"/>
            </w:tcBorders>
            <w:hideMark/>
          </w:tcPr>
          <w:p w:rsidR="000D48CE" w:rsidRDefault="000D48CE" w:rsidP="00A10741">
            <w:pPr>
              <w:pStyle w:val="NormalWeb"/>
              <w:rPr>
                <w:rFonts w:ascii="Arial" w:hAnsi="Arial" w:cs="Arial"/>
                <w:color w:val="222222"/>
                <w:sz w:val="18"/>
                <w:szCs w:val="18"/>
              </w:rPr>
            </w:pPr>
            <w:r>
              <w:rPr>
                <w:rFonts w:ascii="Arial" w:hAnsi="Arial" w:cs="Arial"/>
                <w:color w:val="222222"/>
                <w:sz w:val="18"/>
                <w:szCs w:val="18"/>
              </w:rPr>
              <w:t>A list of run levels to which this entry applies. </w:t>
            </w:r>
          </w:p>
        </w:tc>
      </w:tr>
      <w:tr w:rsidR="000D48CE" w:rsidTr="00A1074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D48CE" w:rsidRDefault="000D48CE" w:rsidP="00A10741">
            <w:pPr>
              <w:pStyle w:val="NormalWeb"/>
              <w:rPr>
                <w:rFonts w:ascii="Arial" w:hAnsi="Arial" w:cs="Arial"/>
                <w:color w:val="222222"/>
                <w:sz w:val="18"/>
                <w:szCs w:val="18"/>
              </w:rPr>
            </w:pPr>
            <w:r>
              <w:rPr>
                <w:rStyle w:val="HTMLVariable"/>
                <w:rFonts w:ascii="Arial" w:hAnsi="Arial" w:cs="Arial"/>
                <w:color w:val="222222"/>
                <w:sz w:val="18"/>
                <w:szCs w:val="18"/>
              </w:rPr>
              <w:t>action</w:t>
            </w:r>
          </w:p>
        </w:tc>
        <w:tc>
          <w:tcPr>
            <w:tcW w:w="0" w:type="auto"/>
            <w:tcBorders>
              <w:top w:val="outset" w:sz="6" w:space="0" w:color="auto"/>
              <w:left w:val="outset" w:sz="6" w:space="0" w:color="auto"/>
              <w:bottom w:val="outset" w:sz="6" w:space="0" w:color="auto"/>
              <w:right w:val="outset" w:sz="6" w:space="0" w:color="auto"/>
            </w:tcBorders>
            <w:hideMark/>
          </w:tcPr>
          <w:p w:rsidR="000D48CE" w:rsidRDefault="000D48CE" w:rsidP="00A10741">
            <w:pPr>
              <w:pStyle w:val="NormalWeb"/>
              <w:spacing w:before="0" w:after="0"/>
              <w:rPr>
                <w:rFonts w:ascii="Arial" w:hAnsi="Arial" w:cs="Arial"/>
                <w:color w:val="222222"/>
                <w:sz w:val="18"/>
                <w:szCs w:val="18"/>
              </w:rPr>
            </w:pPr>
            <w:r>
              <w:rPr>
                <w:rFonts w:ascii="Arial" w:hAnsi="Arial" w:cs="Arial"/>
                <w:color w:val="222222"/>
                <w:sz w:val="18"/>
                <w:szCs w:val="18"/>
              </w:rPr>
              <w:t>How the process specified in the process field is to be run. Possible values include:</w:t>
            </w:r>
            <w:r>
              <w:rPr>
                <w:rStyle w:val="apple-converted-space"/>
                <w:rFonts w:ascii="Arial" w:hAnsi="Arial" w:cs="Arial"/>
                <w:color w:val="222222"/>
                <w:sz w:val="18"/>
                <w:szCs w:val="18"/>
              </w:rPr>
              <w:t> </w:t>
            </w:r>
            <w:r>
              <w:rPr>
                <w:rStyle w:val="HTMLTypewriter"/>
                <w:rFonts w:ascii="Courier" w:eastAsiaTheme="majorEastAsia" w:hAnsi="Courier"/>
                <w:color w:val="555555"/>
              </w:rPr>
              <w:t>initdefault</w:t>
            </w:r>
            <w:r>
              <w:rPr>
                <w:rFonts w:ascii="Arial" w:hAnsi="Arial" w:cs="Arial"/>
                <w:color w:val="222222"/>
                <w:sz w:val="18"/>
                <w:szCs w:val="18"/>
              </w:rPr>
              <w:t>,</w:t>
            </w:r>
            <w:r>
              <w:rPr>
                <w:rStyle w:val="apple-converted-space"/>
                <w:rFonts w:ascii="Arial" w:hAnsi="Arial" w:cs="Arial"/>
                <w:color w:val="222222"/>
                <w:sz w:val="18"/>
                <w:szCs w:val="18"/>
              </w:rPr>
              <w:t> </w:t>
            </w:r>
            <w:r>
              <w:rPr>
                <w:rStyle w:val="HTMLTypewriter"/>
                <w:rFonts w:ascii="Courier" w:eastAsiaTheme="majorEastAsia" w:hAnsi="Courier"/>
                <w:color w:val="555555"/>
              </w:rPr>
              <w:t>sysinit</w:t>
            </w:r>
            <w:r>
              <w:rPr>
                <w:rFonts w:ascii="Arial" w:hAnsi="Arial" w:cs="Arial"/>
                <w:color w:val="222222"/>
                <w:sz w:val="18"/>
                <w:szCs w:val="18"/>
              </w:rPr>
              <w:t>,</w:t>
            </w:r>
            <w:r>
              <w:rPr>
                <w:rStyle w:val="apple-converted-space"/>
                <w:rFonts w:ascii="Arial" w:hAnsi="Arial" w:cs="Arial"/>
                <w:color w:val="222222"/>
                <w:sz w:val="18"/>
                <w:szCs w:val="18"/>
              </w:rPr>
              <w:t> </w:t>
            </w:r>
            <w:r>
              <w:rPr>
                <w:rStyle w:val="HTMLTypewriter"/>
                <w:rFonts w:ascii="Courier" w:eastAsiaTheme="majorEastAsia" w:hAnsi="Courier"/>
                <w:color w:val="555555"/>
              </w:rPr>
              <w:t>boot</w:t>
            </w:r>
            <w:r>
              <w:rPr>
                <w:rFonts w:ascii="Arial" w:hAnsi="Arial" w:cs="Arial"/>
                <w:color w:val="222222"/>
                <w:sz w:val="18"/>
                <w:szCs w:val="18"/>
              </w:rPr>
              <w:t>,</w:t>
            </w:r>
            <w:r>
              <w:rPr>
                <w:rStyle w:val="HTMLTypewriter"/>
                <w:rFonts w:ascii="Courier" w:eastAsiaTheme="majorEastAsia" w:hAnsi="Courier"/>
                <w:color w:val="555555"/>
              </w:rPr>
              <w:t>bootwait</w:t>
            </w:r>
            <w:r>
              <w:rPr>
                <w:rFonts w:ascii="Arial" w:hAnsi="Arial" w:cs="Arial"/>
                <w:color w:val="222222"/>
                <w:sz w:val="18"/>
                <w:szCs w:val="18"/>
              </w:rPr>
              <w:t>,</w:t>
            </w:r>
            <w:r>
              <w:rPr>
                <w:rStyle w:val="apple-converted-space"/>
                <w:rFonts w:ascii="Arial" w:hAnsi="Arial" w:cs="Arial"/>
                <w:color w:val="222222"/>
                <w:sz w:val="18"/>
                <w:szCs w:val="18"/>
              </w:rPr>
              <w:t> </w:t>
            </w:r>
            <w:r>
              <w:rPr>
                <w:rStyle w:val="HTMLTypewriter"/>
                <w:rFonts w:ascii="Courier" w:eastAsiaTheme="majorEastAsia" w:hAnsi="Courier"/>
                <w:color w:val="555555"/>
              </w:rPr>
              <w:t>wait</w:t>
            </w:r>
            <w:r>
              <w:rPr>
                <w:rFonts w:ascii="Arial" w:hAnsi="Arial" w:cs="Arial"/>
                <w:color w:val="222222"/>
                <w:sz w:val="18"/>
                <w:szCs w:val="18"/>
              </w:rPr>
              <w:t>, and</w:t>
            </w:r>
            <w:r>
              <w:rPr>
                <w:rStyle w:val="apple-converted-space"/>
                <w:rFonts w:ascii="Arial" w:hAnsi="Arial" w:cs="Arial"/>
                <w:color w:val="222222"/>
                <w:sz w:val="18"/>
                <w:szCs w:val="18"/>
              </w:rPr>
              <w:t> </w:t>
            </w:r>
            <w:r>
              <w:rPr>
                <w:rStyle w:val="HTMLTypewriter"/>
                <w:rFonts w:ascii="Courier" w:eastAsiaTheme="majorEastAsia" w:hAnsi="Courier"/>
                <w:color w:val="555555"/>
              </w:rPr>
              <w:t>respawn</w:t>
            </w:r>
            <w:r>
              <w:rPr>
                <w:rFonts w:ascii="Arial" w:hAnsi="Arial" w:cs="Arial"/>
                <w:color w:val="222222"/>
                <w:sz w:val="18"/>
                <w:szCs w:val="18"/>
              </w:rPr>
              <w:t>.</w:t>
            </w:r>
          </w:p>
        </w:tc>
      </w:tr>
      <w:tr w:rsidR="000D48CE" w:rsidTr="00A1074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D48CE" w:rsidRDefault="000D48CE" w:rsidP="00A10741">
            <w:pPr>
              <w:pStyle w:val="NormalWeb"/>
              <w:rPr>
                <w:rFonts w:ascii="Arial" w:hAnsi="Arial" w:cs="Arial"/>
                <w:color w:val="222222"/>
                <w:sz w:val="18"/>
                <w:szCs w:val="18"/>
              </w:rPr>
            </w:pPr>
            <w:r>
              <w:rPr>
                <w:rStyle w:val="HTMLVariable"/>
                <w:rFonts w:ascii="Arial" w:hAnsi="Arial" w:cs="Arial"/>
                <w:color w:val="222222"/>
                <w:sz w:val="18"/>
                <w:szCs w:val="18"/>
              </w:rPr>
              <w:t>process</w:t>
            </w:r>
          </w:p>
        </w:tc>
        <w:tc>
          <w:tcPr>
            <w:tcW w:w="0" w:type="auto"/>
            <w:tcBorders>
              <w:top w:val="outset" w:sz="6" w:space="0" w:color="auto"/>
              <w:left w:val="outset" w:sz="6" w:space="0" w:color="auto"/>
              <w:bottom w:val="outset" w:sz="6" w:space="0" w:color="auto"/>
              <w:right w:val="outset" w:sz="6" w:space="0" w:color="auto"/>
            </w:tcBorders>
            <w:hideMark/>
          </w:tcPr>
          <w:p w:rsidR="000D48CE" w:rsidRDefault="000D48CE" w:rsidP="00A10741">
            <w:pPr>
              <w:pStyle w:val="NormalWeb"/>
              <w:rPr>
                <w:rFonts w:ascii="Arial" w:hAnsi="Arial" w:cs="Arial"/>
                <w:color w:val="222222"/>
                <w:sz w:val="18"/>
                <w:szCs w:val="18"/>
              </w:rPr>
            </w:pPr>
            <w:r>
              <w:rPr>
                <w:rFonts w:ascii="Arial" w:hAnsi="Arial" w:cs="Arial"/>
                <w:color w:val="222222"/>
                <w:sz w:val="18"/>
                <w:szCs w:val="18"/>
              </w:rPr>
              <w:t>The command to execute. </w:t>
            </w:r>
          </w:p>
        </w:tc>
      </w:tr>
    </w:tbl>
    <w:p w:rsidR="000D48CE" w:rsidRDefault="000D48CE" w:rsidP="000D48CE">
      <w:pPr>
        <w:pStyle w:val="Heading2"/>
        <w:spacing w:before="0"/>
        <w:rPr>
          <w:rFonts w:ascii="Arial" w:hAnsi="Arial" w:cs="Arial"/>
          <w:color w:val="000000"/>
          <w:sz w:val="33"/>
          <w:szCs w:val="33"/>
        </w:rPr>
      </w:pPr>
      <w:bookmarkStart w:id="21" w:name="hbrunlevels-2"/>
      <w:bookmarkEnd w:id="21"/>
      <w:r>
        <w:rPr>
          <w:rFonts w:ascii="Arial" w:hAnsi="Arial" w:cs="Arial"/>
          <w:color w:val="000000"/>
          <w:sz w:val="33"/>
          <w:szCs w:val="33"/>
        </w:rPr>
        <w:t>Example--Default</w:t>
      </w:r>
      <w:r>
        <w:rPr>
          <w:rStyle w:val="apple-converted-space"/>
          <w:rFonts w:ascii="Arial" w:hAnsi="Arial" w:cs="Arial"/>
          <w:color w:val="000000"/>
          <w:sz w:val="33"/>
          <w:szCs w:val="33"/>
        </w:rPr>
        <w:t> </w:t>
      </w:r>
      <w:r>
        <w:rPr>
          <w:rStyle w:val="HTMLKeyboard"/>
          <w:rFonts w:ascii="Courier" w:eastAsiaTheme="majorEastAsia" w:hAnsi="Courier"/>
          <w:color w:val="000000"/>
          <w:sz w:val="33"/>
          <w:szCs w:val="33"/>
        </w:rPr>
        <w:t>inittab</w:t>
      </w:r>
      <w:r>
        <w:rPr>
          <w:rStyle w:val="apple-converted-space"/>
          <w:rFonts w:ascii="Arial" w:hAnsi="Arial" w:cs="Arial"/>
          <w:color w:val="000000"/>
          <w:sz w:val="33"/>
          <w:szCs w:val="33"/>
        </w:rPr>
        <w:t> </w:t>
      </w:r>
      <w:r>
        <w:rPr>
          <w:rFonts w:ascii="Arial" w:hAnsi="Arial" w:cs="Arial"/>
          <w:color w:val="000000"/>
          <w:sz w:val="33"/>
          <w:szCs w:val="33"/>
        </w:rPr>
        <w:t>File</w:t>
      </w:r>
    </w:p>
    <w:p w:rsidR="000D48CE" w:rsidRDefault="000D48CE" w:rsidP="000D48CE">
      <w:pPr>
        <w:pStyle w:val="NormalWeb"/>
        <w:spacing w:before="0" w:beforeAutospacing="0" w:after="0"/>
        <w:rPr>
          <w:rFonts w:ascii="Arial" w:hAnsi="Arial" w:cs="Arial"/>
          <w:color w:val="222222"/>
          <w:sz w:val="18"/>
          <w:szCs w:val="18"/>
        </w:rPr>
      </w:pPr>
      <w:r>
        <w:rPr>
          <w:rFonts w:ascii="Arial" w:hAnsi="Arial" w:cs="Arial"/>
          <w:color w:val="222222"/>
          <w:sz w:val="18"/>
          <w:szCs w:val="18"/>
        </w:rPr>
        <w:t>The following example shows an annotated default</w:t>
      </w:r>
      <w:r>
        <w:rPr>
          <w:rStyle w:val="apple-converted-space"/>
          <w:rFonts w:ascii="Arial" w:hAnsi="Arial" w:cs="Arial"/>
          <w:color w:val="222222"/>
          <w:sz w:val="18"/>
          <w:szCs w:val="18"/>
        </w:rPr>
        <w:t> </w:t>
      </w:r>
      <w:r>
        <w:rPr>
          <w:rStyle w:val="HTMLKeyboard"/>
          <w:rFonts w:ascii="Courier" w:hAnsi="Courier"/>
          <w:color w:val="555555"/>
        </w:rPr>
        <w:t>inittab</w:t>
      </w:r>
      <w:r>
        <w:rPr>
          <w:rStyle w:val="apple-converted-space"/>
          <w:rFonts w:ascii="Arial" w:hAnsi="Arial" w:cs="Arial"/>
          <w:color w:val="222222"/>
          <w:sz w:val="18"/>
          <w:szCs w:val="18"/>
        </w:rPr>
        <w:t> </w:t>
      </w:r>
      <w:r>
        <w:rPr>
          <w:rFonts w:ascii="Arial" w:hAnsi="Arial" w:cs="Arial"/>
          <w:color w:val="222222"/>
          <w:sz w:val="18"/>
          <w:szCs w:val="18"/>
        </w:rPr>
        <w:t>file:</w:t>
      </w:r>
      <w:bookmarkStart w:id="22" w:name="hbrunlevels-ix949"/>
      <w:bookmarkEnd w:id="22"/>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46"/>
      </w:tblGrid>
      <w:tr w:rsidR="000D48CE" w:rsidTr="00A10741">
        <w:trPr>
          <w:tblCellSpacing w:w="15" w:type="dxa"/>
        </w:trPr>
        <w:tc>
          <w:tcPr>
            <w:tcW w:w="0" w:type="auto"/>
            <w:tcBorders>
              <w:top w:val="outset" w:sz="6" w:space="0" w:color="auto"/>
              <w:left w:val="outset" w:sz="6" w:space="0" w:color="auto"/>
              <w:bottom w:val="outset" w:sz="6" w:space="0" w:color="auto"/>
              <w:right w:val="outset" w:sz="6" w:space="0" w:color="auto"/>
            </w:tcBorders>
            <w:noWrap/>
            <w:vAlign w:val="center"/>
            <w:hideMark/>
          </w:tcPr>
          <w:p w:rsidR="000D48CE" w:rsidRDefault="000D48CE" w:rsidP="00A10741">
            <w:pPr>
              <w:rPr>
                <w:rFonts w:ascii="Arial" w:hAnsi="Arial" w:cs="Arial"/>
                <w:color w:val="222222"/>
                <w:sz w:val="18"/>
                <w:szCs w:val="18"/>
              </w:rPr>
            </w:pPr>
          </w:p>
          <w:p w:rsidR="000D48CE" w:rsidRDefault="000D48CE" w:rsidP="00A10741">
            <w:pPr>
              <w:pStyle w:val="HTMLPreformatted"/>
              <w:spacing w:before="75" w:after="75"/>
              <w:ind w:left="75" w:right="75"/>
              <w:rPr>
                <w:rFonts w:ascii="Courier" w:hAnsi="Courier"/>
                <w:color w:val="555555"/>
              </w:rPr>
            </w:pPr>
            <w:r>
              <w:rPr>
                <w:rFonts w:ascii="Courier" w:hAnsi="Courier"/>
                <w:color w:val="555555"/>
              </w:rPr>
              <w:t>1 ap::sysinit:/sbin/autopush -f /etc/iu.ap</w:t>
            </w:r>
          </w:p>
          <w:p w:rsidR="000D48CE" w:rsidRDefault="000D48CE" w:rsidP="00A10741">
            <w:pPr>
              <w:pStyle w:val="HTMLPreformatted"/>
              <w:spacing w:before="75" w:after="75"/>
              <w:ind w:left="75" w:right="75"/>
              <w:rPr>
                <w:rFonts w:ascii="Courier" w:hAnsi="Courier"/>
                <w:color w:val="555555"/>
              </w:rPr>
            </w:pPr>
            <w:r>
              <w:rPr>
                <w:rFonts w:ascii="Courier" w:hAnsi="Courier"/>
                <w:color w:val="555555"/>
              </w:rPr>
              <w:t>2 ap::sysinit:/sbin/soconfig -f /etc/sock2path</w:t>
            </w:r>
          </w:p>
          <w:p w:rsidR="000D48CE" w:rsidRDefault="000D48CE" w:rsidP="00A10741">
            <w:pPr>
              <w:pStyle w:val="HTMLPreformatted"/>
              <w:spacing w:before="75" w:after="75"/>
              <w:ind w:left="75" w:right="75"/>
              <w:rPr>
                <w:rFonts w:ascii="Courier" w:hAnsi="Courier"/>
                <w:color w:val="555555"/>
              </w:rPr>
            </w:pPr>
            <w:r>
              <w:rPr>
                <w:rFonts w:ascii="Courier" w:hAnsi="Courier"/>
                <w:color w:val="555555"/>
              </w:rPr>
              <w:t>3 fs::sysinit:/sbin/rcS sysinit   &gt;/dev/msglog 2&lt;&gt;/dev/msglog &lt;/dev/console</w:t>
            </w:r>
          </w:p>
          <w:p w:rsidR="000D48CE" w:rsidRDefault="000D48CE" w:rsidP="00A10741">
            <w:pPr>
              <w:pStyle w:val="HTMLPreformatted"/>
              <w:spacing w:before="75" w:after="75"/>
              <w:ind w:left="75" w:right="75"/>
              <w:rPr>
                <w:rFonts w:ascii="Courier" w:hAnsi="Courier"/>
                <w:color w:val="555555"/>
              </w:rPr>
            </w:pPr>
            <w:r>
              <w:rPr>
                <w:rFonts w:ascii="Courier" w:hAnsi="Courier"/>
                <w:color w:val="555555"/>
              </w:rPr>
              <w:t>4 is:3:initdefault:</w:t>
            </w:r>
          </w:p>
          <w:p w:rsidR="000D48CE" w:rsidRDefault="000D48CE" w:rsidP="00A10741">
            <w:pPr>
              <w:pStyle w:val="HTMLPreformatted"/>
              <w:spacing w:before="75" w:after="75"/>
              <w:ind w:left="75" w:right="75"/>
              <w:rPr>
                <w:rFonts w:ascii="Courier" w:hAnsi="Courier"/>
                <w:color w:val="555555"/>
              </w:rPr>
            </w:pPr>
            <w:r>
              <w:rPr>
                <w:rFonts w:ascii="Courier" w:hAnsi="Courier"/>
                <w:color w:val="555555"/>
              </w:rPr>
              <w:t>5 p3:s1234:powerfail:/usr/sbin/shutdown -y -i5 -g0 &gt;/dev/msglog 2&lt;&gt;/dev/...</w:t>
            </w:r>
          </w:p>
          <w:p w:rsidR="000D48CE" w:rsidRDefault="000D48CE" w:rsidP="00A10741">
            <w:pPr>
              <w:pStyle w:val="HTMLPreformatted"/>
              <w:spacing w:before="75" w:after="75"/>
              <w:ind w:left="75" w:right="75"/>
              <w:rPr>
                <w:rFonts w:ascii="Courier" w:hAnsi="Courier"/>
                <w:color w:val="555555"/>
              </w:rPr>
            </w:pPr>
            <w:r>
              <w:rPr>
                <w:rFonts w:ascii="Courier" w:hAnsi="Courier"/>
                <w:color w:val="555555"/>
              </w:rPr>
              <w:lastRenderedPageBreak/>
              <w:t>6 sS:s:wait:/sbin/rcS              &gt;/dev/msglog 2&lt;&gt;/dev/msglog &lt;/dev/console</w:t>
            </w:r>
          </w:p>
          <w:p w:rsidR="000D48CE" w:rsidRDefault="000D48CE" w:rsidP="00A10741">
            <w:pPr>
              <w:pStyle w:val="HTMLPreformatted"/>
              <w:spacing w:before="75" w:after="75"/>
              <w:ind w:left="75" w:right="75"/>
              <w:rPr>
                <w:rFonts w:ascii="Courier" w:hAnsi="Courier"/>
                <w:color w:val="555555"/>
              </w:rPr>
            </w:pPr>
            <w:r>
              <w:rPr>
                <w:rFonts w:ascii="Courier" w:hAnsi="Courier"/>
                <w:color w:val="555555"/>
              </w:rPr>
              <w:t>7 s0:0:wait:/sbin/rc0              &gt;/dev/msglog 2&lt;&gt;/dev/msglog &lt;/dev/console</w:t>
            </w:r>
          </w:p>
          <w:p w:rsidR="000D48CE" w:rsidRDefault="000D48CE" w:rsidP="00A10741">
            <w:pPr>
              <w:pStyle w:val="HTMLPreformatted"/>
              <w:spacing w:before="75" w:after="75"/>
              <w:ind w:left="75" w:right="75"/>
              <w:rPr>
                <w:rFonts w:ascii="Courier" w:hAnsi="Courier"/>
                <w:color w:val="555555"/>
              </w:rPr>
            </w:pPr>
            <w:r>
              <w:rPr>
                <w:rFonts w:ascii="Courier" w:hAnsi="Courier"/>
                <w:color w:val="555555"/>
              </w:rPr>
              <w:t>8 s1:1:respawn:/sbin/rc1           &gt;/dev/msglog 2&lt;&gt;/dev/msglog &lt;/dev/console</w:t>
            </w:r>
          </w:p>
          <w:p w:rsidR="000D48CE" w:rsidRDefault="000D48CE" w:rsidP="00A10741">
            <w:pPr>
              <w:pStyle w:val="HTMLPreformatted"/>
              <w:spacing w:before="75" w:after="75"/>
              <w:ind w:left="75" w:right="75"/>
              <w:rPr>
                <w:rFonts w:ascii="Courier" w:hAnsi="Courier"/>
                <w:color w:val="555555"/>
              </w:rPr>
            </w:pPr>
            <w:r>
              <w:rPr>
                <w:rFonts w:ascii="Courier" w:hAnsi="Courier"/>
                <w:color w:val="555555"/>
              </w:rPr>
              <w:t>9 s2:23:wait:/sbin/rc2             &gt;/dev/msglog 2&lt;&gt;/dev/msglog &lt;/dev/console</w:t>
            </w:r>
          </w:p>
          <w:p w:rsidR="000D48CE" w:rsidRDefault="000D48CE" w:rsidP="00A10741">
            <w:pPr>
              <w:pStyle w:val="HTMLPreformatted"/>
              <w:spacing w:before="75" w:after="75"/>
              <w:ind w:left="75" w:right="75"/>
              <w:rPr>
                <w:rFonts w:ascii="Courier" w:hAnsi="Courier"/>
                <w:color w:val="555555"/>
              </w:rPr>
            </w:pPr>
            <w:r>
              <w:rPr>
                <w:rFonts w:ascii="Courier" w:hAnsi="Courier"/>
                <w:color w:val="555555"/>
              </w:rPr>
              <w:t>10 s3:3:wait:/sbin/rc3             &gt;/dev/msglog 2&lt;&gt;/dev/msglog &lt;/dev/console</w:t>
            </w:r>
          </w:p>
          <w:p w:rsidR="000D48CE" w:rsidRDefault="000D48CE" w:rsidP="00A10741">
            <w:pPr>
              <w:pStyle w:val="HTMLPreformatted"/>
              <w:spacing w:before="75" w:after="75"/>
              <w:ind w:left="75" w:right="75"/>
              <w:rPr>
                <w:rFonts w:ascii="Courier" w:hAnsi="Courier"/>
                <w:color w:val="555555"/>
              </w:rPr>
            </w:pPr>
            <w:r>
              <w:rPr>
                <w:rFonts w:ascii="Courier" w:hAnsi="Courier"/>
                <w:color w:val="555555"/>
              </w:rPr>
              <w:t>11 s5:5:wait:/sbin/rc5             &gt;/dev/msglog 2&lt;&gt;/dev/msglog &lt;/dev/console</w:t>
            </w:r>
          </w:p>
          <w:p w:rsidR="000D48CE" w:rsidRDefault="000D48CE" w:rsidP="00A10741">
            <w:pPr>
              <w:pStyle w:val="HTMLPreformatted"/>
              <w:spacing w:before="75" w:after="75"/>
              <w:ind w:left="75" w:right="75"/>
              <w:rPr>
                <w:rFonts w:ascii="Courier" w:hAnsi="Courier"/>
                <w:color w:val="555555"/>
              </w:rPr>
            </w:pPr>
            <w:r>
              <w:rPr>
                <w:rFonts w:ascii="Courier" w:hAnsi="Courier"/>
                <w:color w:val="555555"/>
              </w:rPr>
              <w:t>12 s6:6:wait:/sbin/rc6             &gt;/dev/msglog 2&lt;&gt;/dev/msglog &lt;/dev/console</w:t>
            </w:r>
          </w:p>
          <w:p w:rsidR="000D48CE" w:rsidRDefault="000D48CE" w:rsidP="00A10741">
            <w:pPr>
              <w:pStyle w:val="HTMLPreformatted"/>
              <w:spacing w:before="75" w:after="75"/>
              <w:ind w:left="75" w:right="75"/>
              <w:rPr>
                <w:rFonts w:ascii="Courier" w:hAnsi="Courier"/>
                <w:color w:val="555555"/>
              </w:rPr>
            </w:pPr>
            <w:r>
              <w:rPr>
                <w:rFonts w:ascii="Courier" w:hAnsi="Courier"/>
                <w:color w:val="555555"/>
              </w:rPr>
              <w:t>13 fw:0:wait:/sbin/uadmin 2 0      &gt;/dev/msglog 2&lt;&gt;/dev/msglog &lt;/dev/console</w:t>
            </w:r>
          </w:p>
          <w:p w:rsidR="000D48CE" w:rsidRDefault="000D48CE" w:rsidP="00A10741">
            <w:pPr>
              <w:pStyle w:val="HTMLPreformatted"/>
              <w:spacing w:before="75" w:after="75"/>
              <w:ind w:left="75" w:right="75"/>
              <w:rPr>
                <w:rFonts w:ascii="Courier" w:hAnsi="Courier"/>
                <w:color w:val="555555"/>
              </w:rPr>
            </w:pPr>
            <w:r>
              <w:rPr>
                <w:rFonts w:ascii="Courier" w:hAnsi="Courier"/>
                <w:color w:val="555555"/>
              </w:rPr>
              <w:t>14 of:5:wait:/sbin/uadmin 2 6      &gt;/dev/msglog 2&lt;&gt;/dev/msglog &lt;/dev/console</w:t>
            </w:r>
          </w:p>
          <w:p w:rsidR="000D48CE" w:rsidRDefault="000D48CE" w:rsidP="00A10741">
            <w:pPr>
              <w:pStyle w:val="HTMLPreformatted"/>
              <w:spacing w:before="75" w:after="75"/>
              <w:ind w:left="75" w:right="75"/>
              <w:rPr>
                <w:rFonts w:ascii="Courier" w:hAnsi="Courier"/>
                <w:color w:val="555555"/>
              </w:rPr>
            </w:pPr>
            <w:r>
              <w:rPr>
                <w:rFonts w:ascii="Courier" w:hAnsi="Courier"/>
                <w:color w:val="555555"/>
              </w:rPr>
              <w:t>15 rb:6:wait:/sbin/uadmin 2 1      &gt;/dev/msglog 2&lt;&gt;/dev/msglog &lt;/dev/console</w:t>
            </w:r>
          </w:p>
          <w:p w:rsidR="000D48CE" w:rsidRDefault="000D48CE" w:rsidP="00A10741">
            <w:pPr>
              <w:pStyle w:val="HTMLPreformatted"/>
              <w:spacing w:before="75" w:after="75"/>
              <w:ind w:left="75" w:right="75"/>
              <w:rPr>
                <w:rFonts w:ascii="Courier" w:hAnsi="Courier"/>
                <w:color w:val="555555"/>
              </w:rPr>
            </w:pPr>
            <w:r>
              <w:rPr>
                <w:rFonts w:ascii="Courier" w:hAnsi="Courier"/>
                <w:color w:val="555555"/>
              </w:rPr>
              <w:t>16 sc:234:respawn:/usr/lib/saf/sac -t 300</w:t>
            </w:r>
          </w:p>
          <w:p w:rsidR="000D48CE" w:rsidRDefault="000D48CE" w:rsidP="00A10741">
            <w:pPr>
              <w:pStyle w:val="HTMLPreformatted"/>
              <w:spacing w:before="75" w:after="75"/>
              <w:ind w:left="75" w:right="75"/>
              <w:rPr>
                <w:rFonts w:ascii="Courier" w:hAnsi="Courier"/>
                <w:color w:val="555555"/>
              </w:rPr>
            </w:pPr>
            <w:r>
              <w:rPr>
                <w:rFonts w:ascii="Courier" w:hAnsi="Courier"/>
                <w:color w:val="555555"/>
              </w:rPr>
              <w:t xml:space="preserve">17 co:234:respawn:/usr/lib/saf/ttymon -g -h -p "`uname -n` console login: " </w:t>
            </w:r>
          </w:p>
          <w:p w:rsidR="000D48CE" w:rsidRDefault="000D48CE" w:rsidP="00A10741">
            <w:pPr>
              <w:pStyle w:val="HTMLPreformatted"/>
              <w:spacing w:before="75" w:after="75"/>
              <w:ind w:left="75" w:right="75"/>
              <w:rPr>
                <w:rFonts w:ascii="Courier" w:hAnsi="Courier"/>
                <w:color w:val="555555"/>
              </w:rPr>
            </w:pPr>
            <w:r>
              <w:rPr>
                <w:rFonts w:ascii="Courier" w:hAnsi="Courier"/>
                <w:color w:val="555555"/>
              </w:rPr>
              <w:t xml:space="preserve">   -T </w:t>
            </w:r>
            <w:r>
              <w:rPr>
                <w:rStyle w:val="HTMLVariable"/>
                <w:rFonts w:ascii="Courier" w:hAnsi="Courier"/>
                <w:color w:val="555555"/>
              </w:rPr>
              <w:t>terminal-type</w:t>
            </w:r>
            <w:r>
              <w:rPr>
                <w:rFonts w:ascii="Courier" w:hAnsi="Courier"/>
                <w:color w:val="555555"/>
              </w:rPr>
              <w:t xml:space="preserve"> -d /dev/console -l console -m ldterm,ttcompat  </w:t>
            </w:r>
          </w:p>
        </w:tc>
      </w:tr>
    </w:tbl>
    <w:p w:rsidR="000D48CE" w:rsidRDefault="000D48CE" w:rsidP="000D48CE">
      <w:pPr>
        <w:pStyle w:val="NormalWeb"/>
        <w:numPr>
          <w:ilvl w:val="0"/>
          <w:numId w:val="6"/>
        </w:numPr>
        <w:ind w:left="390"/>
        <w:rPr>
          <w:rFonts w:ascii="Arial" w:hAnsi="Arial" w:cs="Arial"/>
          <w:color w:val="222222"/>
          <w:sz w:val="18"/>
          <w:szCs w:val="18"/>
        </w:rPr>
      </w:pPr>
      <w:r>
        <w:rPr>
          <w:rFonts w:ascii="Arial" w:hAnsi="Arial" w:cs="Arial"/>
          <w:color w:val="222222"/>
          <w:sz w:val="18"/>
          <w:szCs w:val="18"/>
        </w:rPr>
        <w:lastRenderedPageBreak/>
        <w:t>Initializes STREAMS modules</w:t>
      </w:r>
    </w:p>
    <w:p w:rsidR="000D48CE" w:rsidRDefault="000D48CE" w:rsidP="000D48CE">
      <w:pPr>
        <w:pStyle w:val="NormalWeb"/>
        <w:numPr>
          <w:ilvl w:val="0"/>
          <w:numId w:val="6"/>
        </w:numPr>
        <w:ind w:left="390"/>
        <w:rPr>
          <w:rFonts w:ascii="Arial" w:hAnsi="Arial" w:cs="Arial"/>
          <w:color w:val="222222"/>
          <w:sz w:val="18"/>
          <w:szCs w:val="18"/>
        </w:rPr>
      </w:pPr>
      <w:r>
        <w:rPr>
          <w:rFonts w:ascii="Arial" w:hAnsi="Arial" w:cs="Arial"/>
          <w:color w:val="222222"/>
          <w:sz w:val="18"/>
          <w:szCs w:val="18"/>
        </w:rPr>
        <w:t>Configures socket transport providers</w:t>
      </w:r>
    </w:p>
    <w:p w:rsidR="000D48CE" w:rsidRDefault="000D48CE" w:rsidP="000D48CE">
      <w:pPr>
        <w:pStyle w:val="NormalWeb"/>
        <w:numPr>
          <w:ilvl w:val="0"/>
          <w:numId w:val="6"/>
        </w:numPr>
        <w:ind w:left="390"/>
        <w:rPr>
          <w:rFonts w:ascii="Arial" w:hAnsi="Arial" w:cs="Arial"/>
          <w:color w:val="222222"/>
          <w:sz w:val="18"/>
          <w:szCs w:val="18"/>
        </w:rPr>
      </w:pPr>
      <w:r>
        <w:rPr>
          <w:rFonts w:ascii="Arial" w:hAnsi="Arial" w:cs="Arial"/>
          <w:color w:val="222222"/>
          <w:sz w:val="18"/>
          <w:szCs w:val="18"/>
        </w:rPr>
        <w:t>Initializes file systems</w:t>
      </w:r>
    </w:p>
    <w:p w:rsidR="000D48CE" w:rsidRDefault="000D48CE" w:rsidP="000D48CE">
      <w:pPr>
        <w:pStyle w:val="NormalWeb"/>
        <w:numPr>
          <w:ilvl w:val="0"/>
          <w:numId w:val="6"/>
        </w:numPr>
        <w:ind w:left="390"/>
        <w:rPr>
          <w:rFonts w:ascii="Arial" w:hAnsi="Arial" w:cs="Arial"/>
          <w:color w:val="222222"/>
          <w:sz w:val="18"/>
          <w:szCs w:val="18"/>
        </w:rPr>
      </w:pPr>
      <w:r>
        <w:rPr>
          <w:rFonts w:ascii="Arial" w:hAnsi="Arial" w:cs="Arial"/>
          <w:color w:val="222222"/>
          <w:sz w:val="18"/>
          <w:szCs w:val="18"/>
        </w:rPr>
        <w:t>Defines default run level</w:t>
      </w:r>
    </w:p>
    <w:p w:rsidR="000D48CE" w:rsidRDefault="000D48CE" w:rsidP="000D48CE">
      <w:pPr>
        <w:pStyle w:val="NormalWeb"/>
        <w:numPr>
          <w:ilvl w:val="0"/>
          <w:numId w:val="6"/>
        </w:numPr>
        <w:ind w:left="390"/>
        <w:rPr>
          <w:rFonts w:ascii="Arial" w:hAnsi="Arial" w:cs="Arial"/>
          <w:color w:val="222222"/>
          <w:sz w:val="18"/>
          <w:szCs w:val="18"/>
        </w:rPr>
      </w:pPr>
      <w:r>
        <w:rPr>
          <w:rFonts w:ascii="Arial" w:hAnsi="Arial" w:cs="Arial"/>
          <w:color w:val="222222"/>
          <w:sz w:val="18"/>
          <w:szCs w:val="18"/>
        </w:rPr>
        <w:t>Describes a power fail shutdown</w:t>
      </w:r>
    </w:p>
    <w:p w:rsidR="000D48CE" w:rsidRDefault="000D48CE" w:rsidP="000D48CE">
      <w:pPr>
        <w:pStyle w:val="NormalWeb"/>
        <w:numPr>
          <w:ilvl w:val="0"/>
          <w:numId w:val="6"/>
        </w:numPr>
        <w:ind w:left="390"/>
        <w:rPr>
          <w:rFonts w:ascii="Arial" w:hAnsi="Arial" w:cs="Arial"/>
          <w:color w:val="222222"/>
          <w:sz w:val="18"/>
          <w:szCs w:val="18"/>
        </w:rPr>
      </w:pPr>
      <w:r>
        <w:rPr>
          <w:rFonts w:ascii="Arial" w:hAnsi="Arial" w:cs="Arial"/>
          <w:color w:val="222222"/>
          <w:sz w:val="18"/>
          <w:szCs w:val="18"/>
        </w:rPr>
        <w:t>Defines single-user mode</w:t>
      </w:r>
    </w:p>
    <w:p w:rsidR="000D48CE" w:rsidRDefault="000D48CE" w:rsidP="000D48CE">
      <w:pPr>
        <w:pStyle w:val="NormalWeb"/>
        <w:numPr>
          <w:ilvl w:val="0"/>
          <w:numId w:val="6"/>
        </w:numPr>
        <w:ind w:left="390"/>
        <w:rPr>
          <w:rFonts w:ascii="Arial" w:hAnsi="Arial" w:cs="Arial"/>
          <w:color w:val="222222"/>
          <w:sz w:val="18"/>
          <w:szCs w:val="18"/>
        </w:rPr>
      </w:pPr>
      <w:r>
        <w:rPr>
          <w:rFonts w:ascii="Arial" w:hAnsi="Arial" w:cs="Arial"/>
          <w:color w:val="222222"/>
          <w:sz w:val="18"/>
          <w:szCs w:val="18"/>
        </w:rPr>
        <w:t>Defines run level 0</w:t>
      </w:r>
    </w:p>
    <w:p w:rsidR="000D48CE" w:rsidRDefault="000D48CE" w:rsidP="000D48CE">
      <w:pPr>
        <w:pStyle w:val="NormalWeb"/>
        <w:numPr>
          <w:ilvl w:val="0"/>
          <w:numId w:val="6"/>
        </w:numPr>
        <w:ind w:left="390"/>
        <w:rPr>
          <w:rFonts w:ascii="Arial" w:hAnsi="Arial" w:cs="Arial"/>
          <w:color w:val="222222"/>
          <w:sz w:val="18"/>
          <w:szCs w:val="18"/>
        </w:rPr>
      </w:pPr>
      <w:r>
        <w:rPr>
          <w:rFonts w:ascii="Arial" w:hAnsi="Arial" w:cs="Arial"/>
          <w:color w:val="222222"/>
          <w:sz w:val="18"/>
          <w:szCs w:val="18"/>
        </w:rPr>
        <w:t>Defines run level 1</w:t>
      </w:r>
    </w:p>
    <w:p w:rsidR="000D48CE" w:rsidRDefault="000D48CE" w:rsidP="000D48CE">
      <w:pPr>
        <w:pStyle w:val="NormalWeb"/>
        <w:numPr>
          <w:ilvl w:val="0"/>
          <w:numId w:val="6"/>
        </w:numPr>
        <w:ind w:left="390"/>
        <w:rPr>
          <w:rFonts w:ascii="Arial" w:hAnsi="Arial" w:cs="Arial"/>
          <w:color w:val="222222"/>
          <w:sz w:val="18"/>
          <w:szCs w:val="18"/>
        </w:rPr>
      </w:pPr>
      <w:r>
        <w:rPr>
          <w:rFonts w:ascii="Arial" w:hAnsi="Arial" w:cs="Arial"/>
          <w:color w:val="222222"/>
          <w:sz w:val="18"/>
          <w:szCs w:val="18"/>
        </w:rPr>
        <w:t>Defines run level 2</w:t>
      </w:r>
    </w:p>
    <w:p w:rsidR="000D48CE" w:rsidRDefault="000D48CE" w:rsidP="000D48CE">
      <w:pPr>
        <w:pStyle w:val="NormalWeb"/>
        <w:numPr>
          <w:ilvl w:val="0"/>
          <w:numId w:val="6"/>
        </w:numPr>
        <w:ind w:left="390"/>
        <w:rPr>
          <w:rFonts w:ascii="Arial" w:hAnsi="Arial" w:cs="Arial"/>
          <w:color w:val="222222"/>
          <w:sz w:val="18"/>
          <w:szCs w:val="18"/>
        </w:rPr>
      </w:pPr>
      <w:r>
        <w:rPr>
          <w:rFonts w:ascii="Arial" w:hAnsi="Arial" w:cs="Arial"/>
          <w:color w:val="222222"/>
          <w:sz w:val="18"/>
          <w:szCs w:val="18"/>
        </w:rPr>
        <w:t>Defines run level 3</w:t>
      </w:r>
    </w:p>
    <w:p w:rsidR="000D48CE" w:rsidRDefault="000D48CE" w:rsidP="000D48CE">
      <w:pPr>
        <w:pStyle w:val="NormalWeb"/>
        <w:numPr>
          <w:ilvl w:val="0"/>
          <w:numId w:val="6"/>
        </w:numPr>
        <w:ind w:left="390"/>
        <w:rPr>
          <w:rFonts w:ascii="Arial" w:hAnsi="Arial" w:cs="Arial"/>
          <w:color w:val="222222"/>
          <w:sz w:val="18"/>
          <w:szCs w:val="18"/>
        </w:rPr>
      </w:pPr>
      <w:r>
        <w:rPr>
          <w:rFonts w:ascii="Arial" w:hAnsi="Arial" w:cs="Arial"/>
          <w:color w:val="222222"/>
          <w:sz w:val="18"/>
          <w:szCs w:val="18"/>
        </w:rPr>
        <w:t>Defines run level 5</w:t>
      </w:r>
    </w:p>
    <w:p w:rsidR="000D48CE" w:rsidRDefault="000D48CE" w:rsidP="000D48CE">
      <w:pPr>
        <w:pStyle w:val="NormalWeb"/>
        <w:numPr>
          <w:ilvl w:val="0"/>
          <w:numId w:val="6"/>
        </w:numPr>
        <w:ind w:left="390"/>
        <w:rPr>
          <w:rFonts w:ascii="Arial" w:hAnsi="Arial" w:cs="Arial"/>
          <w:color w:val="222222"/>
          <w:sz w:val="18"/>
          <w:szCs w:val="18"/>
        </w:rPr>
      </w:pPr>
      <w:r>
        <w:rPr>
          <w:rFonts w:ascii="Arial" w:hAnsi="Arial" w:cs="Arial"/>
          <w:color w:val="222222"/>
          <w:sz w:val="18"/>
          <w:szCs w:val="18"/>
        </w:rPr>
        <w:t>Defines run level 6</w:t>
      </w:r>
    </w:p>
    <w:p w:rsidR="000D48CE" w:rsidRDefault="000D48CE" w:rsidP="000D48CE">
      <w:pPr>
        <w:pStyle w:val="NormalWeb"/>
        <w:numPr>
          <w:ilvl w:val="0"/>
          <w:numId w:val="6"/>
        </w:numPr>
        <w:ind w:left="390"/>
        <w:rPr>
          <w:rFonts w:ascii="Arial" w:hAnsi="Arial" w:cs="Arial"/>
          <w:color w:val="222222"/>
          <w:sz w:val="18"/>
          <w:szCs w:val="18"/>
        </w:rPr>
      </w:pPr>
      <w:r>
        <w:rPr>
          <w:rFonts w:ascii="Arial" w:hAnsi="Arial" w:cs="Arial"/>
          <w:color w:val="222222"/>
          <w:sz w:val="18"/>
          <w:szCs w:val="18"/>
        </w:rPr>
        <w:t>Defines an unused level, firmware</w:t>
      </w:r>
    </w:p>
    <w:p w:rsidR="000D48CE" w:rsidRDefault="000D48CE" w:rsidP="000D48CE">
      <w:pPr>
        <w:pStyle w:val="NormalWeb"/>
        <w:numPr>
          <w:ilvl w:val="0"/>
          <w:numId w:val="6"/>
        </w:numPr>
        <w:ind w:left="390"/>
        <w:rPr>
          <w:rFonts w:ascii="Arial" w:hAnsi="Arial" w:cs="Arial"/>
          <w:color w:val="222222"/>
          <w:sz w:val="18"/>
          <w:szCs w:val="18"/>
        </w:rPr>
      </w:pPr>
      <w:r>
        <w:rPr>
          <w:rFonts w:ascii="Arial" w:hAnsi="Arial" w:cs="Arial"/>
          <w:color w:val="222222"/>
          <w:sz w:val="18"/>
          <w:szCs w:val="18"/>
        </w:rPr>
        <w:t>Defines an unused level, off</w:t>
      </w:r>
    </w:p>
    <w:p w:rsidR="000D48CE" w:rsidRDefault="000D48CE" w:rsidP="000D48CE">
      <w:pPr>
        <w:pStyle w:val="NormalWeb"/>
        <w:numPr>
          <w:ilvl w:val="0"/>
          <w:numId w:val="6"/>
        </w:numPr>
        <w:ind w:left="390"/>
        <w:rPr>
          <w:rFonts w:ascii="Arial" w:hAnsi="Arial" w:cs="Arial"/>
          <w:color w:val="222222"/>
          <w:sz w:val="18"/>
          <w:szCs w:val="18"/>
        </w:rPr>
      </w:pPr>
      <w:r>
        <w:rPr>
          <w:rFonts w:ascii="Arial" w:hAnsi="Arial" w:cs="Arial"/>
          <w:color w:val="222222"/>
          <w:sz w:val="18"/>
          <w:szCs w:val="18"/>
        </w:rPr>
        <w:t>Defines an unused level, reboot</w:t>
      </w:r>
    </w:p>
    <w:p w:rsidR="000D48CE" w:rsidRDefault="000D48CE" w:rsidP="000D48CE">
      <w:pPr>
        <w:pStyle w:val="NormalWeb"/>
        <w:numPr>
          <w:ilvl w:val="0"/>
          <w:numId w:val="6"/>
        </w:numPr>
        <w:ind w:left="390"/>
        <w:rPr>
          <w:rFonts w:ascii="Arial" w:hAnsi="Arial" w:cs="Arial"/>
          <w:color w:val="222222"/>
          <w:sz w:val="18"/>
          <w:szCs w:val="18"/>
        </w:rPr>
      </w:pPr>
      <w:r>
        <w:rPr>
          <w:rFonts w:ascii="Arial" w:hAnsi="Arial" w:cs="Arial"/>
          <w:color w:val="222222"/>
          <w:sz w:val="18"/>
          <w:szCs w:val="18"/>
        </w:rPr>
        <w:t>Initializes Service Access Controller</w:t>
      </w:r>
    </w:p>
    <w:p w:rsidR="000D48CE" w:rsidRDefault="000D48CE" w:rsidP="000D48CE">
      <w:pPr>
        <w:pStyle w:val="NormalWeb"/>
        <w:numPr>
          <w:ilvl w:val="0"/>
          <w:numId w:val="6"/>
        </w:numPr>
        <w:ind w:left="390"/>
        <w:rPr>
          <w:rFonts w:ascii="Arial" w:hAnsi="Arial" w:cs="Arial"/>
          <w:color w:val="222222"/>
          <w:sz w:val="18"/>
          <w:szCs w:val="18"/>
        </w:rPr>
      </w:pPr>
      <w:r>
        <w:rPr>
          <w:rFonts w:ascii="Arial" w:hAnsi="Arial" w:cs="Arial"/>
          <w:color w:val="222222"/>
          <w:sz w:val="18"/>
          <w:szCs w:val="18"/>
        </w:rPr>
        <w:t>Initializes console</w:t>
      </w:r>
    </w:p>
    <w:p w:rsidR="000D48CE" w:rsidRDefault="000D48CE" w:rsidP="000D48CE">
      <w:pPr>
        <w:pStyle w:val="Heading2"/>
        <w:spacing w:before="45"/>
        <w:rPr>
          <w:rFonts w:ascii="Arial" w:hAnsi="Arial" w:cs="Arial"/>
          <w:color w:val="000000"/>
          <w:sz w:val="33"/>
          <w:szCs w:val="33"/>
        </w:rPr>
      </w:pPr>
      <w:bookmarkStart w:id="23" w:name="hbrunlevels-3"/>
      <w:bookmarkEnd w:id="23"/>
      <w:r>
        <w:rPr>
          <w:rFonts w:ascii="Arial" w:hAnsi="Arial" w:cs="Arial"/>
          <w:color w:val="000000"/>
          <w:sz w:val="33"/>
          <w:szCs w:val="33"/>
        </w:rPr>
        <w:t>What Happens When the System Is Brought to Run Level 3</w:t>
      </w:r>
    </w:p>
    <w:p w:rsidR="000D48CE" w:rsidRDefault="000D48CE" w:rsidP="000D48CE">
      <w:pPr>
        <w:pStyle w:val="NormalWeb"/>
        <w:numPr>
          <w:ilvl w:val="0"/>
          <w:numId w:val="7"/>
        </w:numPr>
        <w:spacing w:before="0" w:after="0"/>
        <w:ind w:left="390"/>
        <w:rPr>
          <w:rFonts w:ascii="Arial" w:hAnsi="Arial" w:cs="Arial"/>
          <w:color w:val="222222"/>
          <w:sz w:val="18"/>
          <w:szCs w:val="18"/>
        </w:rPr>
      </w:pPr>
      <w:r>
        <w:rPr>
          <w:rFonts w:ascii="Arial" w:hAnsi="Arial" w:cs="Arial"/>
          <w:color w:val="222222"/>
          <w:sz w:val="18"/>
          <w:szCs w:val="18"/>
        </w:rPr>
        <w:t>The</w:t>
      </w:r>
      <w:r>
        <w:rPr>
          <w:rStyle w:val="apple-converted-space"/>
          <w:rFonts w:ascii="Arial" w:hAnsi="Arial" w:cs="Arial"/>
          <w:color w:val="222222"/>
          <w:sz w:val="18"/>
          <w:szCs w:val="18"/>
        </w:rPr>
        <w:t> </w:t>
      </w:r>
      <w:r>
        <w:rPr>
          <w:rStyle w:val="HTMLTypewriter"/>
          <w:rFonts w:ascii="Courier" w:eastAsiaTheme="majorEastAsia" w:hAnsi="Courier"/>
          <w:color w:val="555555"/>
        </w:rPr>
        <w:t>init</w:t>
      </w:r>
      <w:r>
        <w:rPr>
          <w:rStyle w:val="apple-converted-space"/>
          <w:rFonts w:ascii="Arial" w:hAnsi="Arial" w:cs="Arial"/>
          <w:color w:val="222222"/>
          <w:sz w:val="18"/>
          <w:szCs w:val="18"/>
        </w:rPr>
        <w:t> </w:t>
      </w:r>
      <w:r>
        <w:rPr>
          <w:rFonts w:ascii="Arial" w:hAnsi="Arial" w:cs="Arial"/>
          <w:color w:val="222222"/>
          <w:sz w:val="18"/>
          <w:szCs w:val="18"/>
        </w:rPr>
        <w:t>process is started and reads the</w:t>
      </w:r>
      <w:r>
        <w:rPr>
          <w:rStyle w:val="apple-converted-space"/>
          <w:rFonts w:ascii="Arial" w:hAnsi="Arial" w:cs="Arial"/>
          <w:color w:val="222222"/>
          <w:sz w:val="18"/>
          <w:szCs w:val="18"/>
        </w:rPr>
        <w:t> </w:t>
      </w:r>
      <w:r>
        <w:rPr>
          <w:rStyle w:val="HTMLKeyboard"/>
          <w:rFonts w:ascii="Courier" w:hAnsi="Courier"/>
          <w:color w:val="555555"/>
        </w:rPr>
        <w:t>/etc/default/init</w:t>
      </w:r>
      <w:r>
        <w:rPr>
          <w:rStyle w:val="apple-converted-space"/>
          <w:rFonts w:ascii="Arial" w:hAnsi="Arial" w:cs="Arial"/>
          <w:color w:val="222222"/>
          <w:sz w:val="18"/>
          <w:szCs w:val="18"/>
        </w:rPr>
        <w:t> </w:t>
      </w:r>
      <w:r>
        <w:rPr>
          <w:rFonts w:ascii="Arial" w:hAnsi="Arial" w:cs="Arial"/>
          <w:color w:val="222222"/>
          <w:sz w:val="18"/>
          <w:szCs w:val="18"/>
        </w:rPr>
        <w:t>file to set any environment variables. By default, only the</w:t>
      </w:r>
      <w:r>
        <w:rPr>
          <w:rStyle w:val="apple-converted-space"/>
          <w:rFonts w:ascii="Arial" w:hAnsi="Arial" w:cs="Arial"/>
          <w:color w:val="222222"/>
          <w:sz w:val="18"/>
          <w:szCs w:val="18"/>
        </w:rPr>
        <w:t> </w:t>
      </w:r>
      <w:r>
        <w:rPr>
          <w:rStyle w:val="HTMLTypewriter"/>
          <w:rFonts w:ascii="Courier" w:eastAsiaTheme="majorEastAsia" w:hAnsi="Courier"/>
          <w:color w:val="555555"/>
        </w:rPr>
        <w:t>TIMEZONE</w:t>
      </w:r>
      <w:r>
        <w:rPr>
          <w:rFonts w:ascii="Arial" w:hAnsi="Arial" w:cs="Arial"/>
          <w:color w:val="222222"/>
          <w:sz w:val="18"/>
          <w:szCs w:val="18"/>
        </w:rPr>
        <w:t>variable is set.</w:t>
      </w:r>
    </w:p>
    <w:p w:rsidR="000D48CE" w:rsidRDefault="000D48CE" w:rsidP="000D48CE">
      <w:pPr>
        <w:pStyle w:val="NormalWeb"/>
        <w:numPr>
          <w:ilvl w:val="0"/>
          <w:numId w:val="7"/>
        </w:numPr>
        <w:spacing w:before="0" w:after="0"/>
        <w:ind w:left="390"/>
        <w:rPr>
          <w:rFonts w:ascii="Arial" w:hAnsi="Arial" w:cs="Arial"/>
          <w:color w:val="222222"/>
          <w:sz w:val="18"/>
          <w:szCs w:val="18"/>
        </w:rPr>
      </w:pPr>
      <w:r>
        <w:rPr>
          <w:rFonts w:ascii="Arial" w:hAnsi="Arial" w:cs="Arial"/>
          <w:color w:val="222222"/>
          <w:sz w:val="18"/>
          <w:szCs w:val="18"/>
        </w:rPr>
        <w:t>Then</w:t>
      </w:r>
      <w:r>
        <w:rPr>
          <w:rStyle w:val="apple-converted-space"/>
          <w:rFonts w:ascii="Arial" w:hAnsi="Arial" w:cs="Arial"/>
          <w:color w:val="222222"/>
          <w:sz w:val="18"/>
          <w:szCs w:val="18"/>
        </w:rPr>
        <w:t> </w:t>
      </w:r>
      <w:r>
        <w:rPr>
          <w:rStyle w:val="HTMLTypewriter"/>
          <w:rFonts w:ascii="Courier" w:eastAsiaTheme="majorEastAsia" w:hAnsi="Courier"/>
          <w:color w:val="555555"/>
        </w:rPr>
        <w:t>init</w:t>
      </w:r>
      <w:r>
        <w:rPr>
          <w:rStyle w:val="apple-converted-space"/>
          <w:rFonts w:ascii="Arial" w:hAnsi="Arial" w:cs="Arial"/>
          <w:color w:val="222222"/>
          <w:sz w:val="18"/>
          <w:szCs w:val="18"/>
        </w:rPr>
        <w:t> </w:t>
      </w:r>
      <w:r>
        <w:rPr>
          <w:rFonts w:ascii="Arial" w:hAnsi="Arial" w:cs="Arial"/>
          <w:color w:val="222222"/>
          <w:sz w:val="18"/>
          <w:szCs w:val="18"/>
        </w:rPr>
        <w:t>reads the</w:t>
      </w:r>
      <w:r>
        <w:rPr>
          <w:rStyle w:val="apple-converted-space"/>
          <w:rFonts w:ascii="Arial" w:hAnsi="Arial" w:cs="Arial"/>
          <w:color w:val="222222"/>
          <w:sz w:val="18"/>
          <w:szCs w:val="18"/>
        </w:rPr>
        <w:t> </w:t>
      </w:r>
      <w:r>
        <w:rPr>
          <w:rStyle w:val="HTMLKeyboard"/>
          <w:rFonts w:ascii="Courier" w:hAnsi="Courier"/>
          <w:color w:val="555555"/>
        </w:rPr>
        <w:t>inittab</w:t>
      </w:r>
      <w:r>
        <w:rPr>
          <w:rStyle w:val="apple-converted-space"/>
          <w:rFonts w:ascii="Arial" w:hAnsi="Arial" w:cs="Arial"/>
          <w:color w:val="222222"/>
          <w:sz w:val="18"/>
          <w:szCs w:val="18"/>
        </w:rPr>
        <w:t> </w:t>
      </w:r>
      <w:r>
        <w:rPr>
          <w:rFonts w:ascii="Arial" w:hAnsi="Arial" w:cs="Arial"/>
          <w:color w:val="222222"/>
          <w:sz w:val="18"/>
          <w:szCs w:val="18"/>
        </w:rPr>
        <w:t>file to do the following:</w:t>
      </w:r>
    </w:p>
    <w:p w:rsidR="000D48CE" w:rsidRDefault="000D48CE" w:rsidP="000D48CE">
      <w:pPr>
        <w:pStyle w:val="NormalWeb"/>
        <w:numPr>
          <w:ilvl w:val="1"/>
          <w:numId w:val="7"/>
        </w:numPr>
        <w:spacing w:before="0" w:after="0"/>
        <w:ind w:left="780"/>
        <w:rPr>
          <w:rFonts w:ascii="Arial" w:hAnsi="Arial" w:cs="Arial"/>
          <w:color w:val="222222"/>
          <w:sz w:val="18"/>
          <w:szCs w:val="18"/>
        </w:rPr>
      </w:pPr>
      <w:bookmarkStart w:id="24" w:name=""/>
      <w:bookmarkEnd w:id="24"/>
      <w:r>
        <w:rPr>
          <w:rFonts w:ascii="Arial" w:hAnsi="Arial" w:cs="Arial"/>
          <w:color w:val="222222"/>
          <w:sz w:val="18"/>
          <w:szCs w:val="18"/>
        </w:rPr>
        <w:t>Identify the</w:t>
      </w:r>
      <w:r>
        <w:rPr>
          <w:rStyle w:val="apple-converted-space"/>
          <w:rFonts w:ascii="Arial" w:hAnsi="Arial" w:cs="Arial"/>
          <w:color w:val="222222"/>
          <w:sz w:val="18"/>
          <w:szCs w:val="18"/>
        </w:rPr>
        <w:t> </w:t>
      </w:r>
      <w:r>
        <w:rPr>
          <w:rStyle w:val="HTMLTypewriter"/>
          <w:rFonts w:ascii="Courier" w:eastAsiaTheme="majorEastAsia" w:hAnsi="Courier"/>
          <w:color w:val="555555"/>
        </w:rPr>
        <w:t>initdefault</w:t>
      </w:r>
      <w:r>
        <w:rPr>
          <w:rStyle w:val="apple-converted-space"/>
          <w:rFonts w:ascii="Arial" w:hAnsi="Arial" w:cs="Arial"/>
          <w:color w:val="222222"/>
          <w:sz w:val="18"/>
          <w:szCs w:val="18"/>
        </w:rPr>
        <w:t> </w:t>
      </w:r>
      <w:r>
        <w:rPr>
          <w:rFonts w:ascii="Arial" w:hAnsi="Arial" w:cs="Arial"/>
          <w:color w:val="222222"/>
          <w:sz w:val="18"/>
          <w:szCs w:val="18"/>
        </w:rPr>
        <w:t>entry, which defines the default run level (3).</w:t>
      </w:r>
    </w:p>
    <w:p w:rsidR="000D48CE" w:rsidRDefault="000D48CE" w:rsidP="000D48CE">
      <w:pPr>
        <w:pStyle w:val="NormalWeb"/>
        <w:numPr>
          <w:ilvl w:val="1"/>
          <w:numId w:val="7"/>
        </w:numPr>
        <w:spacing w:before="0" w:after="0"/>
        <w:ind w:left="780"/>
        <w:rPr>
          <w:rFonts w:ascii="Arial" w:hAnsi="Arial" w:cs="Arial"/>
          <w:color w:val="222222"/>
          <w:sz w:val="18"/>
          <w:szCs w:val="18"/>
        </w:rPr>
      </w:pPr>
      <w:r>
        <w:rPr>
          <w:rFonts w:ascii="Arial" w:hAnsi="Arial" w:cs="Arial"/>
          <w:color w:val="222222"/>
          <w:sz w:val="18"/>
          <w:szCs w:val="18"/>
        </w:rPr>
        <w:t>Execute any process entries that have</w:t>
      </w:r>
      <w:r>
        <w:rPr>
          <w:rStyle w:val="apple-converted-space"/>
          <w:rFonts w:ascii="Arial" w:hAnsi="Arial" w:cs="Arial"/>
          <w:color w:val="222222"/>
          <w:sz w:val="18"/>
          <w:szCs w:val="18"/>
        </w:rPr>
        <w:t> </w:t>
      </w:r>
      <w:r>
        <w:rPr>
          <w:rStyle w:val="HTMLTypewriter"/>
          <w:rFonts w:ascii="Courier" w:eastAsiaTheme="majorEastAsia" w:hAnsi="Courier"/>
          <w:color w:val="555555"/>
        </w:rPr>
        <w:t>sysinit</w:t>
      </w:r>
      <w:r>
        <w:rPr>
          <w:rStyle w:val="apple-converted-space"/>
          <w:rFonts w:ascii="Arial" w:hAnsi="Arial" w:cs="Arial"/>
          <w:color w:val="222222"/>
          <w:sz w:val="18"/>
          <w:szCs w:val="18"/>
        </w:rPr>
        <w:t> </w:t>
      </w:r>
      <w:r>
        <w:rPr>
          <w:rFonts w:ascii="Arial" w:hAnsi="Arial" w:cs="Arial"/>
          <w:color w:val="222222"/>
          <w:sz w:val="18"/>
          <w:szCs w:val="18"/>
        </w:rPr>
        <w:t>in the action field so that any special initializations can take place before users login.</w:t>
      </w:r>
    </w:p>
    <w:p w:rsidR="000D48CE" w:rsidRDefault="000D48CE" w:rsidP="000D48CE">
      <w:pPr>
        <w:pStyle w:val="NormalWeb"/>
        <w:numPr>
          <w:ilvl w:val="1"/>
          <w:numId w:val="7"/>
        </w:numPr>
        <w:spacing w:before="0" w:after="0"/>
        <w:ind w:left="780"/>
        <w:rPr>
          <w:rFonts w:ascii="Arial" w:hAnsi="Arial" w:cs="Arial"/>
          <w:color w:val="222222"/>
          <w:sz w:val="18"/>
          <w:szCs w:val="18"/>
        </w:rPr>
      </w:pPr>
      <w:r>
        <w:rPr>
          <w:rFonts w:ascii="Arial" w:hAnsi="Arial" w:cs="Arial"/>
          <w:color w:val="222222"/>
          <w:sz w:val="18"/>
          <w:szCs w:val="18"/>
        </w:rPr>
        <w:t>Execute any process entries that have 3 in the</w:t>
      </w:r>
      <w:r>
        <w:rPr>
          <w:rStyle w:val="apple-converted-space"/>
          <w:rFonts w:ascii="Arial" w:hAnsi="Arial" w:cs="Arial"/>
          <w:color w:val="222222"/>
          <w:sz w:val="18"/>
          <w:szCs w:val="18"/>
        </w:rPr>
        <w:t> </w:t>
      </w:r>
      <w:r>
        <w:rPr>
          <w:rStyle w:val="HTMLTypewriter"/>
          <w:rFonts w:ascii="Courier" w:eastAsiaTheme="majorEastAsia" w:hAnsi="Courier"/>
          <w:color w:val="555555"/>
        </w:rPr>
        <w:t>rstate</w:t>
      </w:r>
      <w:r>
        <w:rPr>
          <w:rStyle w:val="apple-converted-space"/>
          <w:rFonts w:ascii="Arial" w:hAnsi="Arial" w:cs="Arial"/>
          <w:color w:val="222222"/>
          <w:sz w:val="18"/>
          <w:szCs w:val="18"/>
        </w:rPr>
        <w:t> </w:t>
      </w:r>
      <w:r>
        <w:rPr>
          <w:rFonts w:ascii="Arial" w:hAnsi="Arial" w:cs="Arial"/>
          <w:color w:val="222222"/>
          <w:sz w:val="18"/>
          <w:szCs w:val="18"/>
        </w:rPr>
        <w:t>field, which matches the default run level, 3.</w:t>
      </w:r>
    </w:p>
    <w:p w:rsidR="000D48CE" w:rsidRDefault="000D48CE" w:rsidP="000D48CE">
      <w:pPr>
        <w:pStyle w:val="NormalWeb"/>
        <w:spacing w:before="0" w:after="0"/>
        <w:ind w:left="780"/>
        <w:rPr>
          <w:rFonts w:ascii="Arial" w:hAnsi="Arial" w:cs="Arial"/>
          <w:color w:val="222222"/>
          <w:sz w:val="18"/>
          <w:szCs w:val="18"/>
        </w:rPr>
      </w:pPr>
      <w:r>
        <w:rPr>
          <w:rFonts w:ascii="Arial" w:hAnsi="Arial" w:cs="Arial"/>
          <w:color w:val="222222"/>
          <w:sz w:val="18"/>
          <w:szCs w:val="18"/>
        </w:rPr>
        <w:t>See</w:t>
      </w:r>
      <w:r>
        <w:rPr>
          <w:rStyle w:val="apple-converted-space"/>
          <w:rFonts w:ascii="Arial" w:hAnsi="Arial" w:cs="Arial"/>
          <w:color w:val="222222"/>
          <w:sz w:val="18"/>
          <w:szCs w:val="18"/>
        </w:rPr>
        <w:t> </w:t>
      </w:r>
      <w:hyperlink r:id="rId12" w:history="1">
        <w:r>
          <w:rPr>
            <w:rStyle w:val="Hyperlink"/>
            <w:rFonts w:ascii="Arial" w:hAnsi="Arial" w:cs="Arial"/>
            <w:color w:val="666666"/>
            <w:sz w:val="18"/>
            <w:szCs w:val="18"/>
          </w:rPr>
          <w:t>init(1M)</w:t>
        </w:r>
      </w:hyperlink>
      <w:r>
        <w:rPr>
          <w:rStyle w:val="apple-converted-space"/>
          <w:rFonts w:ascii="Arial" w:hAnsi="Arial" w:cs="Arial"/>
          <w:color w:val="222222"/>
          <w:sz w:val="18"/>
          <w:szCs w:val="18"/>
        </w:rPr>
        <w:t> </w:t>
      </w:r>
      <w:r>
        <w:rPr>
          <w:rFonts w:ascii="Arial" w:hAnsi="Arial" w:cs="Arial"/>
          <w:color w:val="222222"/>
          <w:sz w:val="18"/>
          <w:szCs w:val="18"/>
        </w:rPr>
        <w:t>for a detailed description of how the</w:t>
      </w:r>
      <w:r>
        <w:rPr>
          <w:rStyle w:val="apple-converted-space"/>
          <w:rFonts w:ascii="Arial" w:hAnsi="Arial" w:cs="Arial"/>
          <w:color w:val="222222"/>
          <w:sz w:val="18"/>
          <w:szCs w:val="18"/>
        </w:rPr>
        <w:t> </w:t>
      </w:r>
      <w:r>
        <w:rPr>
          <w:rStyle w:val="HTMLTypewriter"/>
          <w:rFonts w:ascii="Courier" w:eastAsiaTheme="majorEastAsia" w:hAnsi="Courier"/>
          <w:color w:val="555555"/>
        </w:rPr>
        <w:t>init</w:t>
      </w:r>
      <w:r>
        <w:rPr>
          <w:rStyle w:val="apple-converted-space"/>
          <w:rFonts w:ascii="Arial" w:hAnsi="Arial" w:cs="Arial"/>
          <w:color w:val="222222"/>
          <w:sz w:val="18"/>
          <w:szCs w:val="18"/>
        </w:rPr>
        <w:t> </w:t>
      </w:r>
      <w:r>
        <w:rPr>
          <w:rFonts w:ascii="Arial" w:hAnsi="Arial" w:cs="Arial"/>
          <w:color w:val="222222"/>
          <w:sz w:val="18"/>
          <w:szCs w:val="18"/>
        </w:rPr>
        <w:t>process uses the</w:t>
      </w:r>
      <w:r>
        <w:rPr>
          <w:rStyle w:val="apple-converted-space"/>
          <w:rFonts w:ascii="Arial" w:hAnsi="Arial" w:cs="Arial"/>
          <w:color w:val="222222"/>
          <w:sz w:val="18"/>
          <w:szCs w:val="18"/>
        </w:rPr>
        <w:t> </w:t>
      </w:r>
      <w:r>
        <w:rPr>
          <w:rStyle w:val="HTMLKeyboard"/>
          <w:rFonts w:ascii="Courier" w:hAnsi="Courier"/>
          <w:color w:val="555555"/>
        </w:rPr>
        <w:t>inittab</w:t>
      </w:r>
      <w:r>
        <w:rPr>
          <w:rStyle w:val="apple-converted-space"/>
          <w:rFonts w:ascii="Arial" w:hAnsi="Arial" w:cs="Arial"/>
          <w:color w:val="222222"/>
          <w:sz w:val="18"/>
          <w:szCs w:val="18"/>
        </w:rPr>
        <w:t> </w:t>
      </w:r>
      <w:r>
        <w:rPr>
          <w:rFonts w:ascii="Arial" w:hAnsi="Arial" w:cs="Arial"/>
          <w:color w:val="222222"/>
          <w:sz w:val="18"/>
          <w:szCs w:val="18"/>
        </w:rPr>
        <w:t>file.</w:t>
      </w:r>
      <w:bookmarkStart w:id="25" w:name="hbrunlevels-ix950"/>
      <w:bookmarkEnd w:id="25"/>
    </w:p>
    <w:p w:rsidR="000D48CE" w:rsidRDefault="000D48CE" w:rsidP="000D48CE">
      <w:pPr>
        <w:pStyle w:val="NormalWeb"/>
        <w:ind w:left="780"/>
        <w:rPr>
          <w:rFonts w:ascii="Arial" w:hAnsi="Arial" w:cs="Arial"/>
          <w:color w:val="222222"/>
          <w:sz w:val="18"/>
          <w:szCs w:val="18"/>
        </w:rPr>
      </w:pPr>
      <w:r>
        <w:rPr>
          <w:rFonts w:ascii="Arial" w:hAnsi="Arial" w:cs="Arial"/>
          <w:color w:val="222222"/>
          <w:sz w:val="18"/>
          <w:szCs w:val="18"/>
        </w:rPr>
        <w:lastRenderedPageBreak/>
        <w:t>The following table describes the key words used for run level 3's action field.</w:t>
      </w:r>
    </w:p>
    <w:p w:rsidR="000D48CE" w:rsidRDefault="000D48CE" w:rsidP="000D48CE">
      <w:pPr>
        <w:spacing w:beforeAutospacing="1" w:afterAutospacing="1"/>
        <w:ind w:left="780"/>
        <w:rPr>
          <w:rFonts w:ascii="Arial" w:hAnsi="Arial" w:cs="Arial"/>
          <w:color w:val="222222"/>
          <w:sz w:val="18"/>
          <w:szCs w:val="18"/>
        </w:rPr>
      </w:pPr>
      <w:bookmarkStart w:id="26" w:name="hbrunlevels-11450"/>
      <w:bookmarkEnd w:id="26"/>
      <w:r>
        <w:rPr>
          <w:rFonts w:ascii="Arial" w:hAnsi="Arial" w:cs="Arial"/>
          <w:color w:val="222222"/>
          <w:sz w:val="18"/>
          <w:szCs w:val="18"/>
        </w:rPr>
        <w:t>Table 8-3 Run Level 3 Action Key Word Descriptions</w:t>
      </w:r>
    </w:p>
    <w:tbl>
      <w:tblPr>
        <w:tblW w:w="5000" w:type="pct"/>
        <w:tblCellSpacing w:w="0" w:type="dxa"/>
        <w:tblInd w:w="780" w:type="dxa"/>
        <w:tblBorders>
          <w:top w:val="outset" w:sz="12" w:space="0" w:color="auto"/>
          <w:left w:val="outset" w:sz="12" w:space="0" w:color="auto"/>
          <w:bottom w:val="outset" w:sz="12" w:space="0" w:color="auto"/>
          <w:right w:val="outset" w:sz="12" w:space="0" w:color="auto"/>
        </w:tblBorders>
        <w:tblCellMar>
          <w:top w:w="150" w:type="dxa"/>
          <w:left w:w="150" w:type="dxa"/>
          <w:bottom w:w="150" w:type="dxa"/>
          <w:right w:w="150" w:type="dxa"/>
        </w:tblCellMar>
        <w:tblLook w:val="04A0"/>
      </w:tblPr>
      <w:tblGrid>
        <w:gridCol w:w="1460"/>
        <w:gridCol w:w="7896"/>
      </w:tblGrid>
      <w:tr w:rsidR="000D48CE" w:rsidTr="00A10741">
        <w:trPr>
          <w:tblHeader/>
          <w:tblCellSpacing w:w="0" w:type="dxa"/>
        </w:trPr>
        <w:tc>
          <w:tcPr>
            <w:tcW w:w="0" w:type="auto"/>
            <w:tcBorders>
              <w:top w:val="outset" w:sz="6" w:space="0" w:color="auto"/>
              <w:left w:val="outset" w:sz="6" w:space="0" w:color="auto"/>
              <w:bottom w:val="outset" w:sz="6" w:space="0" w:color="auto"/>
              <w:right w:val="outset" w:sz="6" w:space="0" w:color="auto"/>
            </w:tcBorders>
            <w:vAlign w:val="bottom"/>
            <w:hideMark/>
          </w:tcPr>
          <w:p w:rsidR="000D48CE" w:rsidRDefault="000D48CE" w:rsidP="00A10741">
            <w:pPr>
              <w:pStyle w:val="NormalWeb"/>
              <w:rPr>
                <w:b/>
                <w:bCs/>
                <w:color w:val="222222"/>
              </w:rPr>
            </w:pPr>
            <w:r>
              <w:rPr>
                <w:b/>
                <w:bCs/>
                <w:color w:val="222222"/>
              </w:rPr>
              <w:t>Key Word </w:t>
            </w:r>
          </w:p>
        </w:tc>
        <w:tc>
          <w:tcPr>
            <w:tcW w:w="0" w:type="auto"/>
            <w:tcBorders>
              <w:top w:val="outset" w:sz="6" w:space="0" w:color="auto"/>
              <w:left w:val="outset" w:sz="6" w:space="0" w:color="auto"/>
              <w:bottom w:val="outset" w:sz="6" w:space="0" w:color="auto"/>
              <w:right w:val="outset" w:sz="6" w:space="0" w:color="auto"/>
            </w:tcBorders>
            <w:vAlign w:val="bottom"/>
            <w:hideMark/>
          </w:tcPr>
          <w:p w:rsidR="000D48CE" w:rsidRDefault="000D48CE" w:rsidP="00A10741">
            <w:pPr>
              <w:pStyle w:val="NormalWeb"/>
              <w:rPr>
                <w:b/>
                <w:bCs/>
                <w:color w:val="222222"/>
              </w:rPr>
            </w:pPr>
            <w:r>
              <w:rPr>
                <w:b/>
                <w:bCs/>
                <w:color w:val="222222"/>
              </w:rPr>
              <w:t>Starts the Specified Process ... </w:t>
            </w:r>
          </w:p>
        </w:tc>
      </w:tr>
      <w:tr w:rsidR="000D48CE" w:rsidTr="00A10741">
        <w:trPr>
          <w:tblCellSpacing w:w="0" w:type="dxa"/>
        </w:trPr>
        <w:tc>
          <w:tcPr>
            <w:tcW w:w="0" w:type="auto"/>
            <w:tcBorders>
              <w:top w:val="outset" w:sz="6" w:space="0" w:color="auto"/>
              <w:left w:val="outset" w:sz="6" w:space="0" w:color="auto"/>
              <w:bottom w:val="outset" w:sz="6" w:space="0" w:color="auto"/>
              <w:right w:val="outset" w:sz="6" w:space="0" w:color="auto"/>
            </w:tcBorders>
            <w:vAlign w:val="bottom"/>
            <w:hideMark/>
          </w:tcPr>
          <w:p w:rsidR="000D48CE" w:rsidRDefault="000D48CE" w:rsidP="00A10741">
            <w:pPr>
              <w:pStyle w:val="NormalWeb"/>
              <w:spacing w:before="0" w:after="0"/>
              <w:rPr>
                <w:color w:val="222222"/>
              </w:rPr>
            </w:pPr>
            <w:r>
              <w:rPr>
                <w:rStyle w:val="HTMLTypewriter"/>
                <w:rFonts w:ascii="Courier" w:eastAsiaTheme="majorEastAsia" w:hAnsi="Courier"/>
                <w:color w:val="555555"/>
              </w:rPr>
              <w:t>powerfail</w:t>
            </w:r>
          </w:p>
        </w:tc>
        <w:tc>
          <w:tcPr>
            <w:tcW w:w="0" w:type="auto"/>
            <w:tcBorders>
              <w:top w:val="outset" w:sz="6" w:space="0" w:color="auto"/>
              <w:left w:val="outset" w:sz="6" w:space="0" w:color="auto"/>
              <w:bottom w:val="outset" w:sz="6" w:space="0" w:color="auto"/>
              <w:right w:val="outset" w:sz="6" w:space="0" w:color="auto"/>
            </w:tcBorders>
            <w:vAlign w:val="bottom"/>
            <w:hideMark/>
          </w:tcPr>
          <w:p w:rsidR="000D48CE" w:rsidRDefault="000D48CE" w:rsidP="00A10741">
            <w:pPr>
              <w:pStyle w:val="NormalWeb"/>
              <w:rPr>
                <w:color w:val="222222"/>
              </w:rPr>
            </w:pPr>
            <w:r>
              <w:rPr>
                <w:color w:val="222222"/>
              </w:rPr>
              <w:t>Only when the system receives a power fail signal. </w:t>
            </w:r>
          </w:p>
        </w:tc>
      </w:tr>
      <w:tr w:rsidR="000D48CE" w:rsidTr="00A10741">
        <w:trPr>
          <w:tblCellSpacing w:w="0" w:type="dxa"/>
        </w:trPr>
        <w:tc>
          <w:tcPr>
            <w:tcW w:w="0" w:type="auto"/>
            <w:tcBorders>
              <w:top w:val="outset" w:sz="6" w:space="0" w:color="auto"/>
              <w:left w:val="outset" w:sz="6" w:space="0" w:color="auto"/>
              <w:bottom w:val="outset" w:sz="6" w:space="0" w:color="auto"/>
              <w:right w:val="outset" w:sz="6" w:space="0" w:color="auto"/>
            </w:tcBorders>
            <w:vAlign w:val="bottom"/>
            <w:hideMark/>
          </w:tcPr>
          <w:p w:rsidR="000D48CE" w:rsidRDefault="000D48CE" w:rsidP="00A10741">
            <w:pPr>
              <w:pStyle w:val="NormalWeb"/>
              <w:spacing w:before="0" w:after="0"/>
              <w:rPr>
                <w:color w:val="222222"/>
              </w:rPr>
            </w:pPr>
            <w:r>
              <w:rPr>
                <w:rStyle w:val="HTMLTypewriter"/>
                <w:rFonts w:ascii="Courier" w:eastAsiaTheme="majorEastAsia" w:hAnsi="Courier"/>
                <w:color w:val="555555"/>
              </w:rPr>
              <w:t>Wait</w:t>
            </w:r>
          </w:p>
        </w:tc>
        <w:tc>
          <w:tcPr>
            <w:tcW w:w="0" w:type="auto"/>
            <w:tcBorders>
              <w:top w:val="outset" w:sz="6" w:space="0" w:color="auto"/>
              <w:left w:val="outset" w:sz="6" w:space="0" w:color="auto"/>
              <w:bottom w:val="outset" w:sz="6" w:space="0" w:color="auto"/>
              <w:right w:val="outset" w:sz="6" w:space="0" w:color="auto"/>
            </w:tcBorders>
            <w:vAlign w:val="bottom"/>
            <w:hideMark/>
          </w:tcPr>
          <w:p w:rsidR="000D48CE" w:rsidRDefault="000D48CE" w:rsidP="00A10741">
            <w:pPr>
              <w:pStyle w:val="NormalWeb"/>
              <w:rPr>
                <w:color w:val="222222"/>
              </w:rPr>
            </w:pPr>
            <w:r>
              <w:rPr>
                <w:color w:val="222222"/>
              </w:rPr>
              <w:t>And waits for its termination. </w:t>
            </w:r>
          </w:p>
        </w:tc>
      </w:tr>
      <w:tr w:rsidR="000D48CE" w:rsidTr="00A10741">
        <w:trPr>
          <w:tblCellSpacing w:w="0" w:type="dxa"/>
        </w:trPr>
        <w:tc>
          <w:tcPr>
            <w:tcW w:w="0" w:type="auto"/>
            <w:tcBorders>
              <w:top w:val="outset" w:sz="6" w:space="0" w:color="auto"/>
              <w:left w:val="outset" w:sz="6" w:space="0" w:color="auto"/>
              <w:bottom w:val="outset" w:sz="6" w:space="0" w:color="auto"/>
              <w:right w:val="outset" w:sz="6" w:space="0" w:color="auto"/>
            </w:tcBorders>
            <w:vAlign w:val="bottom"/>
            <w:hideMark/>
          </w:tcPr>
          <w:p w:rsidR="000D48CE" w:rsidRDefault="000D48CE" w:rsidP="00A10741">
            <w:pPr>
              <w:pStyle w:val="NormalWeb"/>
              <w:spacing w:before="0" w:after="0"/>
              <w:rPr>
                <w:color w:val="222222"/>
              </w:rPr>
            </w:pPr>
            <w:r>
              <w:rPr>
                <w:rStyle w:val="HTMLTypewriter"/>
                <w:rFonts w:ascii="Courier" w:eastAsiaTheme="majorEastAsia" w:hAnsi="Courier"/>
                <w:color w:val="555555"/>
              </w:rPr>
              <w:t>Respawn</w:t>
            </w:r>
          </w:p>
        </w:tc>
        <w:tc>
          <w:tcPr>
            <w:tcW w:w="0" w:type="auto"/>
            <w:tcBorders>
              <w:top w:val="outset" w:sz="6" w:space="0" w:color="auto"/>
              <w:left w:val="outset" w:sz="6" w:space="0" w:color="auto"/>
              <w:bottom w:val="outset" w:sz="6" w:space="0" w:color="auto"/>
              <w:right w:val="outset" w:sz="6" w:space="0" w:color="auto"/>
            </w:tcBorders>
            <w:vAlign w:val="bottom"/>
            <w:hideMark/>
          </w:tcPr>
          <w:p w:rsidR="000D48CE" w:rsidRDefault="000D48CE" w:rsidP="00A10741">
            <w:pPr>
              <w:pStyle w:val="NormalWeb"/>
              <w:spacing w:before="0" w:after="0"/>
              <w:rPr>
                <w:color w:val="222222"/>
              </w:rPr>
            </w:pPr>
            <w:r>
              <w:rPr>
                <w:color w:val="222222"/>
              </w:rPr>
              <w:t>If it does not exist. If the process already exists, continue scanning the</w:t>
            </w:r>
            <w:r>
              <w:rPr>
                <w:rStyle w:val="apple-converted-space"/>
                <w:color w:val="222222"/>
              </w:rPr>
              <w:t> </w:t>
            </w:r>
            <w:r>
              <w:rPr>
                <w:rStyle w:val="HTMLKeyboard"/>
                <w:rFonts w:ascii="Courier" w:hAnsi="Courier"/>
                <w:color w:val="555555"/>
              </w:rPr>
              <w:t>inittab</w:t>
            </w:r>
            <w:r>
              <w:rPr>
                <w:rStyle w:val="apple-converted-space"/>
                <w:color w:val="222222"/>
              </w:rPr>
              <w:t> </w:t>
            </w:r>
            <w:r>
              <w:rPr>
                <w:color w:val="222222"/>
              </w:rPr>
              <w:t>file.</w:t>
            </w:r>
          </w:p>
        </w:tc>
      </w:tr>
    </w:tbl>
    <w:p w:rsidR="000D48CE" w:rsidRDefault="000D48CE" w:rsidP="000D48CE">
      <w:pPr>
        <w:pStyle w:val="NormalWeb"/>
        <w:rPr>
          <w:rFonts w:ascii="Arial" w:hAnsi="Arial" w:cs="Arial"/>
          <w:color w:val="222222"/>
          <w:sz w:val="18"/>
          <w:szCs w:val="18"/>
        </w:rPr>
      </w:pPr>
      <w:r>
        <w:rPr>
          <w:rFonts w:ascii="Arial" w:hAnsi="Arial" w:cs="Arial"/>
          <w:color w:val="222222"/>
          <w:sz w:val="18"/>
          <w:szCs w:val="18"/>
        </w:rPr>
        <w:t>The following table describes the processes (or commands) executed at run level 3.</w:t>
      </w:r>
      <w:bookmarkStart w:id="27" w:name="hbrunlevels-ix951"/>
      <w:bookmarkStart w:id="28" w:name="hbrunlevels-ix952"/>
      <w:bookmarkEnd w:id="27"/>
      <w:bookmarkEnd w:id="28"/>
    </w:p>
    <w:p w:rsidR="000D48CE" w:rsidRDefault="000D48CE" w:rsidP="000D48CE">
      <w:pPr>
        <w:rPr>
          <w:rFonts w:ascii="Times New Roman" w:hAnsi="Times New Roman" w:cs="Times New Roman"/>
          <w:sz w:val="24"/>
          <w:szCs w:val="24"/>
        </w:rPr>
      </w:pPr>
      <w:bookmarkStart w:id="29" w:name="hbrunlevels-34496"/>
      <w:bookmarkEnd w:id="29"/>
      <w:r>
        <w:rPr>
          <w:rFonts w:ascii="Arial" w:hAnsi="Arial" w:cs="Arial"/>
          <w:color w:val="222222"/>
          <w:sz w:val="18"/>
          <w:szCs w:val="18"/>
        </w:rPr>
        <w:t>Table 8-4 Run Level 3 Command Descriptions</w:t>
      </w:r>
    </w:p>
    <w:tbl>
      <w:tblPr>
        <w:tblW w:w="5000" w:type="pct"/>
        <w:tblCellSpacing w:w="0" w:type="dxa"/>
        <w:tblBorders>
          <w:top w:val="outset" w:sz="12" w:space="0" w:color="auto"/>
          <w:left w:val="outset" w:sz="12" w:space="0" w:color="auto"/>
          <w:bottom w:val="outset" w:sz="12" w:space="0" w:color="auto"/>
          <w:right w:val="outset" w:sz="12" w:space="0" w:color="auto"/>
        </w:tblBorders>
        <w:tblCellMar>
          <w:top w:w="150" w:type="dxa"/>
          <w:left w:w="150" w:type="dxa"/>
          <w:bottom w:w="150" w:type="dxa"/>
          <w:right w:w="150" w:type="dxa"/>
        </w:tblCellMar>
        <w:tblLook w:val="04A0"/>
      </w:tblPr>
      <w:tblGrid>
        <w:gridCol w:w="4925"/>
        <w:gridCol w:w="4431"/>
      </w:tblGrid>
      <w:tr w:rsidR="000D48CE" w:rsidTr="00A10741">
        <w:trPr>
          <w:tblHeader/>
          <w:tblCellSpacing w:w="0" w:type="dxa"/>
        </w:trPr>
        <w:tc>
          <w:tcPr>
            <w:tcW w:w="0" w:type="auto"/>
            <w:tcBorders>
              <w:top w:val="outset" w:sz="6" w:space="0" w:color="auto"/>
              <w:left w:val="outset" w:sz="6" w:space="0" w:color="auto"/>
              <w:bottom w:val="outset" w:sz="6" w:space="0" w:color="auto"/>
              <w:right w:val="outset" w:sz="6" w:space="0" w:color="auto"/>
            </w:tcBorders>
            <w:vAlign w:val="bottom"/>
            <w:hideMark/>
          </w:tcPr>
          <w:p w:rsidR="000D48CE" w:rsidRDefault="000D48CE" w:rsidP="00A10741">
            <w:pPr>
              <w:pStyle w:val="NormalWeb"/>
              <w:rPr>
                <w:rFonts w:ascii="Arial" w:hAnsi="Arial" w:cs="Arial"/>
                <w:b/>
                <w:bCs/>
                <w:color w:val="222222"/>
                <w:sz w:val="18"/>
                <w:szCs w:val="18"/>
              </w:rPr>
            </w:pPr>
            <w:r>
              <w:rPr>
                <w:rFonts w:ascii="Arial" w:hAnsi="Arial" w:cs="Arial"/>
                <w:b/>
                <w:bCs/>
                <w:color w:val="222222"/>
                <w:sz w:val="18"/>
                <w:szCs w:val="18"/>
              </w:rPr>
              <w:t>Command or Script Name </w:t>
            </w:r>
          </w:p>
        </w:tc>
        <w:tc>
          <w:tcPr>
            <w:tcW w:w="0" w:type="auto"/>
            <w:tcBorders>
              <w:top w:val="outset" w:sz="6" w:space="0" w:color="auto"/>
              <w:left w:val="outset" w:sz="6" w:space="0" w:color="auto"/>
              <w:bottom w:val="outset" w:sz="6" w:space="0" w:color="auto"/>
              <w:right w:val="outset" w:sz="6" w:space="0" w:color="auto"/>
            </w:tcBorders>
            <w:vAlign w:val="bottom"/>
            <w:hideMark/>
          </w:tcPr>
          <w:p w:rsidR="000D48CE" w:rsidRDefault="000D48CE" w:rsidP="00A10741">
            <w:pPr>
              <w:pStyle w:val="NormalWeb"/>
              <w:rPr>
                <w:rFonts w:ascii="Arial" w:hAnsi="Arial" w:cs="Arial"/>
                <w:b/>
                <w:bCs/>
                <w:color w:val="222222"/>
                <w:sz w:val="18"/>
                <w:szCs w:val="18"/>
              </w:rPr>
            </w:pPr>
            <w:r>
              <w:rPr>
                <w:rFonts w:ascii="Arial" w:hAnsi="Arial" w:cs="Arial"/>
                <w:b/>
                <w:bCs/>
                <w:color w:val="222222"/>
                <w:sz w:val="18"/>
                <w:szCs w:val="18"/>
              </w:rPr>
              <w:t>Description </w:t>
            </w:r>
          </w:p>
        </w:tc>
      </w:tr>
      <w:tr w:rsidR="000D48CE" w:rsidTr="00A1074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D48CE" w:rsidRDefault="000D48CE" w:rsidP="00A10741">
            <w:pPr>
              <w:pStyle w:val="NormalWeb"/>
              <w:spacing w:before="0" w:after="0"/>
              <w:rPr>
                <w:rFonts w:ascii="Arial" w:hAnsi="Arial" w:cs="Arial"/>
                <w:color w:val="222222"/>
                <w:sz w:val="18"/>
                <w:szCs w:val="18"/>
              </w:rPr>
            </w:pPr>
            <w:r>
              <w:rPr>
                <w:rStyle w:val="HTMLKeyboard"/>
                <w:rFonts w:ascii="Courier" w:hAnsi="Courier"/>
                <w:color w:val="555555"/>
              </w:rPr>
              <w:t>/usr/sbin/shutdown</w:t>
            </w:r>
          </w:p>
        </w:tc>
        <w:tc>
          <w:tcPr>
            <w:tcW w:w="0" w:type="auto"/>
            <w:tcBorders>
              <w:top w:val="outset" w:sz="6" w:space="0" w:color="auto"/>
              <w:left w:val="outset" w:sz="6" w:space="0" w:color="auto"/>
              <w:bottom w:val="outset" w:sz="6" w:space="0" w:color="auto"/>
              <w:right w:val="outset" w:sz="6" w:space="0" w:color="auto"/>
            </w:tcBorders>
            <w:hideMark/>
          </w:tcPr>
          <w:p w:rsidR="000D48CE" w:rsidRDefault="000D48CE" w:rsidP="00A10741">
            <w:pPr>
              <w:pStyle w:val="NormalWeb"/>
              <w:spacing w:before="0" w:after="0"/>
              <w:rPr>
                <w:rFonts w:ascii="Arial" w:hAnsi="Arial" w:cs="Arial"/>
                <w:color w:val="222222"/>
                <w:sz w:val="18"/>
                <w:szCs w:val="18"/>
              </w:rPr>
            </w:pPr>
            <w:r>
              <w:rPr>
                <w:rFonts w:ascii="Arial" w:hAnsi="Arial" w:cs="Arial"/>
                <w:color w:val="222222"/>
                <w:sz w:val="18"/>
                <w:szCs w:val="18"/>
              </w:rPr>
              <w:t>Shuts down the system. The</w:t>
            </w:r>
            <w:r>
              <w:rPr>
                <w:rStyle w:val="apple-converted-space"/>
                <w:rFonts w:ascii="Arial" w:hAnsi="Arial" w:cs="Arial"/>
                <w:color w:val="222222"/>
                <w:sz w:val="18"/>
                <w:szCs w:val="18"/>
              </w:rPr>
              <w:t> </w:t>
            </w:r>
            <w:r>
              <w:rPr>
                <w:rStyle w:val="HTMLTypewriter"/>
                <w:rFonts w:ascii="Courier" w:eastAsiaTheme="majorEastAsia" w:hAnsi="Courier"/>
                <w:color w:val="555555"/>
              </w:rPr>
              <w:t>init</w:t>
            </w:r>
            <w:r>
              <w:rPr>
                <w:rStyle w:val="apple-converted-space"/>
                <w:rFonts w:ascii="Arial" w:hAnsi="Arial" w:cs="Arial"/>
                <w:color w:val="222222"/>
                <w:sz w:val="18"/>
                <w:szCs w:val="18"/>
              </w:rPr>
              <w:t> </w:t>
            </w:r>
            <w:r>
              <w:rPr>
                <w:rFonts w:ascii="Arial" w:hAnsi="Arial" w:cs="Arial"/>
                <w:color w:val="222222"/>
                <w:sz w:val="18"/>
                <w:szCs w:val="18"/>
              </w:rPr>
              <w:t>process runs the</w:t>
            </w:r>
            <w:r>
              <w:rPr>
                <w:rStyle w:val="apple-converted-space"/>
                <w:rFonts w:ascii="Arial" w:hAnsi="Arial" w:cs="Arial"/>
                <w:color w:val="222222"/>
                <w:sz w:val="18"/>
                <w:szCs w:val="18"/>
              </w:rPr>
              <w:t> </w:t>
            </w:r>
            <w:r>
              <w:rPr>
                <w:rStyle w:val="HTMLKeyboard"/>
                <w:rFonts w:ascii="Courier" w:hAnsi="Courier"/>
                <w:color w:val="555555"/>
              </w:rPr>
              <w:t>shutdown</w:t>
            </w:r>
            <w:r>
              <w:rPr>
                <w:rFonts w:ascii="Arial" w:hAnsi="Arial" w:cs="Arial"/>
                <w:color w:val="222222"/>
                <w:sz w:val="18"/>
                <w:szCs w:val="18"/>
              </w:rPr>
              <w:t>command only if the system has received a</w:t>
            </w:r>
            <w:r>
              <w:rPr>
                <w:rStyle w:val="apple-converted-space"/>
                <w:rFonts w:ascii="Arial" w:hAnsi="Arial" w:cs="Arial"/>
                <w:color w:val="222222"/>
                <w:sz w:val="18"/>
                <w:szCs w:val="18"/>
              </w:rPr>
              <w:t> </w:t>
            </w:r>
            <w:r>
              <w:rPr>
                <w:rStyle w:val="HTMLTypewriter"/>
                <w:rFonts w:ascii="Courier" w:eastAsiaTheme="majorEastAsia" w:hAnsi="Courier"/>
                <w:color w:val="555555"/>
              </w:rPr>
              <w:t>powerfail</w:t>
            </w:r>
            <w:r>
              <w:rPr>
                <w:rStyle w:val="apple-converted-space"/>
                <w:rFonts w:ascii="Arial" w:hAnsi="Arial" w:cs="Arial"/>
                <w:color w:val="222222"/>
                <w:sz w:val="18"/>
                <w:szCs w:val="18"/>
              </w:rPr>
              <w:t> </w:t>
            </w:r>
            <w:r>
              <w:rPr>
                <w:rFonts w:ascii="Arial" w:hAnsi="Arial" w:cs="Arial"/>
                <w:color w:val="222222"/>
                <w:sz w:val="18"/>
                <w:szCs w:val="18"/>
              </w:rPr>
              <w:t>signal.</w:t>
            </w:r>
          </w:p>
        </w:tc>
      </w:tr>
      <w:tr w:rsidR="000D48CE" w:rsidTr="00A1074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D48CE" w:rsidRDefault="000D48CE" w:rsidP="00A10741">
            <w:pPr>
              <w:pStyle w:val="NormalWeb"/>
              <w:spacing w:before="0" w:after="0"/>
              <w:rPr>
                <w:rFonts w:ascii="Arial" w:hAnsi="Arial" w:cs="Arial"/>
                <w:color w:val="222222"/>
                <w:sz w:val="18"/>
                <w:szCs w:val="18"/>
              </w:rPr>
            </w:pPr>
            <w:r>
              <w:rPr>
                <w:rStyle w:val="HTMLKeyboard"/>
                <w:rFonts w:ascii="Courier" w:hAnsi="Courier"/>
                <w:color w:val="555555"/>
              </w:rPr>
              <w:t>/sbin/rcS</w:t>
            </w:r>
          </w:p>
        </w:tc>
        <w:tc>
          <w:tcPr>
            <w:tcW w:w="0" w:type="auto"/>
            <w:tcBorders>
              <w:top w:val="outset" w:sz="6" w:space="0" w:color="auto"/>
              <w:left w:val="outset" w:sz="6" w:space="0" w:color="auto"/>
              <w:bottom w:val="outset" w:sz="6" w:space="0" w:color="auto"/>
              <w:right w:val="outset" w:sz="6" w:space="0" w:color="auto"/>
            </w:tcBorders>
            <w:hideMark/>
          </w:tcPr>
          <w:p w:rsidR="000D48CE" w:rsidRDefault="000D48CE" w:rsidP="00A10741">
            <w:pPr>
              <w:pStyle w:val="NormalWeb"/>
              <w:spacing w:before="0" w:after="0"/>
              <w:rPr>
                <w:rFonts w:ascii="Arial" w:hAnsi="Arial" w:cs="Arial"/>
                <w:color w:val="222222"/>
                <w:sz w:val="18"/>
                <w:szCs w:val="18"/>
              </w:rPr>
            </w:pPr>
            <w:r>
              <w:rPr>
                <w:rFonts w:ascii="Arial" w:hAnsi="Arial" w:cs="Arial"/>
                <w:color w:val="222222"/>
                <w:sz w:val="18"/>
                <w:szCs w:val="18"/>
              </w:rPr>
              <w:t>Mounts and checks root (</w:t>
            </w:r>
            <w:r>
              <w:rPr>
                <w:rStyle w:val="HTMLKeyboard"/>
                <w:rFonts w:ascii="Courier" w:hAnsi="Courier"/>
                <w:color w:val="555555"/>
              </w:rPr>
              <w:t>/</w:t>
            </w:r>
            <w:r>
              <w:rPr>
                <w:rFonts w:ascii="Arial" w:hAnsi="Arial" w:cs="Arial"/>
                <w:color w:val="222222"/>
                <w:sz w:val="18"/>
                <w:szCs w:val="18"/>
              </w:rPr>
              <w:t>),</w:t>
            </w:r>
            <w:r>
              <w:rPr>
                <w:rStyle w:val="apple-converted-space"/>
                <w:rFonts w:ascii="Arial" w:hAnsi="Arial" w:cs="Arial"/>
                <w:color w:val="222222"/>
                <w:sz w:val="18"/>
                <w:szCs w:val="18"/>
              </w:rPr>
              <w:t> </w:t>
            </w:r>
            <w:r>
              <w:rPr>
                <w:rStyle w:val="HTMLKeyboard"/>
                <w:rFonts w:ascii="Courier" w:hAnsi="Courier"/>
                <w:color w:val="555555"/>
              </w:rPr>
              <w:t>/usr</w:t>
            </w:r>
            <w:r>
              <w:rPr>
                <w:rFonts w:ascii="Arial" w:hAnsi="Arial" w:cs="Arial"/>
                <w:color w:val="222222"/>
                <w:sz w:val="18"/>
                <w:szCs w:val="18"/>
              </w:rPr>
              <w:t>,</w:t>
            </w:r>
            <w:r>
              <w:rPr>
                <w:rStyle w:val="apple-converted-space"/>
                <w:rFonts w:ascii="Arial" w:hAnsi="Arial" w:cs="Arial"/>
                <w:color w:val="222222"/>
                <w:sz w:val="18"/>
                <w:szCs w:val="18"/>
              </w:rPr>
              <w:t> </w:t>
            </w:r>
            <w:r>
              <w:rPr>
                <w:rStyle w:val="HTMLKeyboard"/>
                <w:rFonts w:ascii="Courier" w:hAnsi="Courier"/>
                <w:color w:val="555555"/>
              </w:rPr>
              <w:t>/var</w:t>
            </w:r>
            <w:r>
              <w:rPr>
                <w:rFonts w:ascii="Arial" w:hAnsi="Arial" w:cs="Arial"/>
                <w:color w:val="222222"/>
                <w:sz w:val="18"/>
                <w:szCs w:val="18"/>
              </w:rPr>
              <w:t>, and</w:t>
            </w:r>
            <w:r>
              <w:rPr>
                <w:rStyle w:val="apple-converted-space"/>
                <w:rFonts w:ascii="Arial" w:hAnsi="Arial" w:cs="Arial"/>
                <w:color w:val="222222"/>
                <w:sz w:val="18"/>
                <w:szCs w:val="18"/>
              </w:rPr>
              <w:t> </w:t>
            </w:r>
            <w:r>
              <w:rPr>
                <w:rStyle w:val="HTMLKeyboard"/>
                <w:rFonts w:ascii="Courier" w:hAnsi="Courier"/>
                <w:color w:val="555555"/>
              </w:rPr>
              <w:t>/var/adm</w:t>
            </w:r>
            <w:r>
              <w:rPr>
                <w:rStyle w:val="apple-converted-space"/>
                <w:rFonts w:ascii="Arial" w:hAnsi="Arial" w:cs="Arial"/>
                <w:color w:val="222222"/>
                <w:sz w:val="18"/>
                <w:szCs w:val="18"/>
              </w:rPr>
              <w:t> </w:t>
            </w:r>
            <w:r>
              <w:rPr>
                <w:rFonts w:ascii="Arial" w:hAnsi="Arial" w:cs="Arial"/>
                <w:color w:val="222222"/>
                <w:sz w:val="18"/>
                <w:szCs w:val="18"/>
              </w:rPr>
              <w:t>file systems.</w:t>
            </w:r>
          </w:p>
        </w:tc>
      </w:tr>
      <w:tr w:rsidR="000D48CE" w:rsidTr="00A1074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D48CE" w:rsidRDefault="000D48CE" w:rsidP="00A10741">
            <w:pPr>
              <w:pStyle w:val="NormalWeb"/>
              <w:spacing w:before="0" w:after="0"/>
              <w:rPr>
                <w:rFonts w:ascii="Arial" w:hAnsi="Arial" w:cs="Arial"/>
                <w:color w:val="222222"/>
                <w:sz w:val="18"/>
                <w:szCs w:val="18"/>
              </w:rPr>
            </w:pPr>
            <w:r>
              <w:rPr>
                <w:rStyle w:val="HTMLKeyboard"/>
                <w:rFonts w:ascii="Courier" w:hAnsi="Courier"/>
                <w:color w:val="555555"/>
              </w:rPr>
              <w:t>/sbin/rc2</w:t>
            </w:r>
          </w:p>
        </w:tc>
        <w:tc>
          <w:tcPr>
            <w:tcW w:w="0" w:type="auto"/>
            <w:tcBorders>
              <w:top w:val="outset" w:sz="6" w:space="0" w:color="auto"/>
              <w:left w:val="outset" w:sz="6" w:space="0" w:color="auto"/>
              <w:bottom w:val="outset" w:sz="6" w:space="0" w:color="auto"/>
              <w:right w:val="outset" w:sz="6" w:space="0" w:color="auto"/>
            </w:tcBorders>
            <w:hideMark/>
          </w:tcPr>
          <w:p w:rsidR="000D48CE" w:rsidRDefault="000D48CE" w:rsidP="00A10741">
            <w:pPr>
              <w:pStyle w:val="NormalWeb"/>
              <w:rPr>
                <w:rFonts w:ascii="Arial" w:hAnsi="Arial" w:cs="Arial"/>
                <w:color w:val="222222"/>
                <w:sz w:val="18"/>
                <w:szCs w:val="18"/>
              </w:rPr>
            </w:pPr>
            <w:r>
              <w:rPr>
                <w:rFonts w:ascii="Arial" w:hAnsi="Arial" w:cs="Arial"/>
                <w:color w:val="222222"/>
                <w:sz w:val="18"/>
                <w:szCs w:val="18"/>
              </w:rPr>
              <w:t>Starts the standard system processes, bringing the system up into run level 2 (multiuser mode). </w:t>
            </w:r>
          </w:p>
        </w:tc>
      </w:tr>
      <w:tr w:rsidR="000D48CE" w:rsidTr="00A1074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D48CE" w:rsidRDefault="000D48CE" w:rsidP="00A10741">
            <w:pPr>
              <w:pStyle w:val="NormalWeb"/>
              <w:spacing w:before="0" w:after="0"/>
              <w:rPr>
                <w:rFonts w:ascii="Arial" w:hAnsi="Arial" w:cs="Arial"/>
                <w:color w:val="222222"/>
                <w:sz w:val="18"/>
                <w:szCs w:val="18"/>
              </w:rPr>
            </w:pPr>
            <w:r>
              <w:rPr>
                <w:rStyle w:val="HTMLKeyboard"/>
                <w:rFonts w:ascii="Courier" w:hAnsi="Courier"/>
                <w:color w:val="555555"/>
              </w:rPr>
              <w:t>/sbin/rc3</w:t>
            </w:r>
          </w:p>
        </w:tc>
        <w:tc>
          <w:tcPr>
            <w:tcW w:w="0" w:type="auto"/>
            <w:tcBorders>
              <w:top w:val="outset" w:sz="6" w:space="0" w:color="auto"/>
              <w:left w:val="outset" w:sz="6" w:space="0" w:color="auto"/>
              <w:bottom w:val="outset" w:sz="6" w:space="0" w:color="auto"/>
              <w:right w:val="outset" w:sz="6" w:space="0" w:color="auto"/>
            </w:tcBorders>
            <w:hideMark/>
          </w:tcPr>
          <w:p w:rsidR="000D48CE" w:rsidRDefault="000D48CE" w:rsidP="00A10741">
            <w:pPr>
              <w:pStyle w:val="NormalWeb"/>
              <w:rPr>
                <w:rFonts w:ascii="Arial" w:hAnsi="Arial" w:cs="Arial"/>
                <w:color w:val="222222"/>
                <w:sz w:val="18"/>
                <w:szCs w:val="18"/>
              </w:rPr>
            </w:pPr>
            <w:r>
              <w:rPr>
                <w:rFonts w:ascii="Arial" w:hAnsi="Arial" w:cs="Arial"/>
                <w:color w:val="222222"/>
                <w:sz w:val="18"/>
                <w:szCs w:val="18"/>
              </w:rPr>
              <w:t>Starts NFS resource sharing for run level 3. </w:t>
            </w:r>
          </w:p>
        </w:tc>
      </w:tr>
      <w:tr w:rsidR="000D48CE" w:rsidTr="00A1074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D48CE" w:rsidRDefault="000D48CE" w:rsidP="00A10741">
            <w:pPr>
              <w:pStyle w:val="NormalWeb"/>
              <w:spacing w:before="0" w:after="0"/>
              <w:rPr>
                <w:rFonts w:ascii="Arial" w:hAnsi="Arial" w:cs="Arial"/>
                <w:color w:val="222222"/>
                <w:sz w:val="18"/>
                <w:szCs w:val="18"/>
              </w:rPr>
            </w:pPr>
            <w:r>
              <w:rPr>
                <w:rStyle w:val="HTMLKeyboard"/>
                <w:rFonts w:ascii="Courier" w:hAnsi="Courier"/>
                <w:color w:val="555555"/>
              </w:rPr>
              <w:t>/usr/lib/saf/sac -t 30</w:t>
            </w:r>
          </w:p>
        </w:tc>
        <w:tc>
          <w:tcPr>
            <w:tcW w:w="0" w:type="auto"/>
            <w:tcBorders>
              <w:top w:val="outset" w:sz="6" w:space="0" w:color="auto"/>
              <w:left w:val="outset" w:sz="6" w:space="0" w:color="auto"/>
              <w:bottom w:val="outset" w:sz="6" w:space="0" w:color="auto"/>
              <w:right w:val="outset" w:sz="6" w:space="0" w:color="auto"/>
            </w:tcBorders>
            <w:hideMark/>
          </w:tcPr>
          <w:p w:rsidR="000D48CE" w:rsidRDefault="000D48CE" w:rsidP="00A10741">
            <w:pPr>
              <w:pStyle w:val="NormalWeb"/>
              <w:rPr>
                <w:rFonts w:ascii="Arial" w:hAnsi="Arial" w:cs="Arial"/>
                <w:color w:val="222222"/>
                <w:sz w:val="18"/>
                <w:szCs w:val="18"/>
              </w:rPr>
            </w:pPr>
            <w:r>
              <w:rPr>
                <w:rFonts w:ascii="Arial" w:hAnsi="Arial" w:cs="Arial"/>
                <w:color w:val="222222"/>
                <w:sz w:val="18"/>
                <w:szCs w:val="18"/>
              </w:rPr>
              <w:t>Starts the port monitors and network access for UUCP. This process is restarted if it fails. </w:t>
            </w:r>
          </w:p>
        </w:tc>
      </w:tr>
      <w:tr w:rsidR="000D48CE" w:rsidTr="00A1074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D48CE" w:rsidRDefault="000D48CE" w:rsidP="00A10741">
            <w:pPr>
              <w:pStyle w:val="NormalWeb"/>
              <w:spacing w:before="0" w:after="0"/>
              <w:rPr>
                <w:rFonts w:ascii="Arial" w:hAnsi="Arial" w:cs="Arial"/>
                <w:color w:val="222222"/>
                <w:sz w:val="18"/>
                <w:szCs w:val="18"/>
              </w:rPr>
            </w:pPr>
            <w:r>
              <w:rPr>
                <w:rStyle w:val="HTMLKeyboard"/>
                <w:rFonts w:ascii="Courier" w:hAnsi="Courier"/>
                <w:color w:val="555555"/>
              </w:rPr>
              <w:t>/usr/lib/saf/ttymon -g -h -p "`uname -n` console login: " -T</w:t>
            </w:r>
            <w:r>
              <w:rPr>
                <w:rStyle w:val="apple-converted-space"/>
                <w:rFonts w:ascii="Courier" w:hAnsi="Courier" w:cs="Courier New"/>
                <w:color w:val="555555"/>
                <w:sz w:val="20"/>
                <w:szCs w:val="20"/>
              </w:rPr>
              <w:t> </w:t>
            </w:r>
            <w:r>
              <w:rPr>
                <w:rStyle w:val="HTMLVariable"/>
                <w:rFonts w:ascii="Arial" w:hAnsi="Arial" w:cs="Arial"/>
                <w:color w:val="222222"/>
                <w:sz w:val="18"/>
                <w:szCs w:val="18"/>
              </w:rPr>
              <w:t>terminal_type</w:t>
            </w:r>
            <w:r>
              <w:rPr>
                <w:rStyle w:val="apple-converted-space"/>
                <w:rFonts w:ascii="Courier" w:hAnsi="Courier" w:cs="Courier New"/>
                <w:color w:val="555555"/>
                <w:sz w:val="20"/>
                <w:szCs w:val="20"/>
              </w:rPr>
              <w:t> </w:t>
            </w:r>
            <w:r>
              <w:rPr>
                <w:rStyle w:val="HTMLKeyboard"/>
                <w:rFonts w:ascii="Courier" w:hAnsi="Courier"/>
                <w:color w:val="555555"/>
              </w:rPr>
              <w:t>-d /dev/console -l console</w:t>
            </w:r>
          </w:p>
        </w:tc>
        <w:tc>
          <w:tcPr>
            <w:tcW w:w="0" w:type="auto"/>
            <w:tcBorders>
              <w:top w:val="outset" w:sz="6" w:space="0" w:color="auto"/>
              <w:left w:val="outset" w:sz="6" w:space="0" w:color="auto"/>
              <w:bottom w:val="outset" w:sz="6" w:space="0" w:color="auto"/>
              <w:right w:val="outset" w:sz="6" w:space="0" w:color="auto"/>
            </w:tcBorders>
            <w:hideMark/>
          </w:tcPr>
          <w:p w:rsidR="000D48CE" w:rsidRDefault="000D48CE" w:rsidP="00A10741">
            <w:pPr>
              <w:pStyle w:val="NormalWeb"/>
              <w:spacing w:before="0" w:after="0"/>
              <w:rPr>
                <w:rFonts w:ascii="Arial" w:hAnsi="Arial" w:cs="Arial"/>
                <w:color w:val="222222"/>
                <w:sz w:val="18"/>
                <w:szCs w:val="18"/>
              </w:rPr>
            </w:pPr>
            <w:r>
              <w:rPr>
                <w:rFonts w:ascii="Arial" w:hAnsi="Arial" w:cs="Arial"/>
                <w:color w:val="222222"/>
                <w:sz w:val="18"/>
                <w:szCs w:val="18"/>
              </w:rPr>
              <w:t>Starts the</w:t>
            </w:r>
            <w:r>
              <w:rPr>
                <w:rStyle w:val="apple-converted-space"/>
                <w:rFonts w:ascii="Arial" w:hAnsi="Arial" w:cs="Arial"/>
                <w:color w:val="222222"/>
                <w:sz w:val="18"/>
                <w:szCs w:val="18"/>
              </w:rPr>
              <w:t> </w:t>
            </w:r>
            <w:r>
              <w:rPr>
                <w:rStyle w:val="HTMLTypewriter"/>
                <w:rFonts w:ascii="Courier" w:eastAsiaTheme="majorEastAsia" w:hAnsi="Courier"/>
                <w:color w:val="555555"/>
              </w:rPr>
              <w:t>ttymon</w:t>
            </w:r>
            <w:r>
              <w:rPr>
                <w:rStyle w:val="apple-converted-space"/>
                <w:rFonts w:ascii="Arial" w:hAnsi="Arial" w:cs="Arial"/>
                <w:color w:val="222222"/>
                <w:sz w:val="18"/>
                <w:szCs w:val="18"/>
              </w:rPr>
              <w:t> </w:t>
            </w:r>
            <w:r>
              <w:rPr>
                <w:rFonts w:ascii="Arial" w:hAnsi="Arial" w:cs="Arial"/>
                <w:color w:val="222222"/>
                <w:sz w:val="18"/>
                <w:szCs w:val="18"/>
              </w:rPr>
              <w:t>process that monitors the console for login requests. This process is restarted if it fails.</w:t>
            </w:r>
          </w:p>
          <w:p w:rsidR="000D48CE" w:rsidRDefault="000D48CE" w:rsidP="00A10741">
            <w:pPr>
              <w:pStyle w:val="NormalWeb"/>
              <w:spacing w:before="0" w:after="0"/>
              <w:rPr>
                <w:rFonts w:ascii="Arial" w:hAnsi="Arial" w:cs="Arial"/>
                <w:color w:val="222222"/>
                <w:sz w:val="18"/>
                <w:szCs w:val="18"/>
              </w:rPr>
            </w:pPr>
            <w:r>
              <w:rPr>
                <w:rFonts w:ascii="Arial" w:hAnsi="Arial" w:cs="Arial"/>
                <w:color w:val="222222"/>
                <w:sz w:val="18"/>
                <w:szCs w:val="18"/>
              </w:rPr>
              <w:t>The</w:t>
            </w:r>
            <w:r>
              <w:rPr>
                <w:rStyle w:val="apple-converted-space"/>
                <w:rFonts w:ascii="Arial" w:hAnsi="Arial" w:cs="Arial"/>
                <w:color w:val="222222"/>
                <w:sz w:val="18"/>
                <w:szCs w:val="18"/>
              </w:rPr>
              <w:t> </w:t>
            </w:r>
            <w:r>
              <w:rPr>
                <w:rStyle w:val="HTMLVariable"/>
                <w:rFonts w:ascii="Arial" w:hAnsi="Arial" w:cs="Arial"/>
                <w:color w:val="222222"/>
                <w:sz w:val="18"/>
                <w:szCs w:val="18"/>
              </w:rPr>
              <w:t>terminal_type</w:t>
            </w:r>
            <w:r>
              <w:rPr>
                <w:rStyle w:val="apple-converted-space"/>
                <w:rFonts w:ascii="Arial" w:hAnsi="Arial" w:cs="Arial"/>
                <w:color w:val="222222"/>
                <w:sz w:val="18"/>
                <w:szCs w:val="18"/>
              </w:rPr>
              <w:t> </w:t>
            </w:r>
            <w:r>
              <w:rPr>
                <w:rFonts w:ascii="Arial" w:hAnsi="Arial" w:cs="Arial"/>
                <w:color w:val="222222"/>
                <w:sz w:val="18"/>
                <w:szCs w:val="18"/>
              </w:rPr>
              <w:t>on a SPARC based system is</w:t>
            </w:r>
            <w:r>
              <w:rPr>
                <w:rStyle w:val="apple-converted-space"/>
                <w:rFonts w:ascii="Arial" w:hAnsi="Arial" w:cs="Arial"/>
                <w:color w:val="222222"/>
                <w:sz w:val="18"/>
                <w:szCs w:val="18"/>
              </w:rPr>
              <w:t> </w:t>
            </w:r>
            <w:r>
              <w:rPr>
                <w:rStyle w:val="HTMLTypewriter"/>
                <w:rFonts w:ascii="Courier" w:eastAsiaTheme="majorEastAsia" w:hAnsi="Courier"/>
                <w:color w:val="555555"/>
              </w:rPr>
              <w:t>sun</w:t>
            </w:r>
          </w:p>
          <w:p w:rsidR="000D48CE" w:rsidRDefault="000D48CE" w:rsidP="00A10741">
            <w:pPr>
              <w:pStyle w:val="NormalWeb"/>
              <w:spacing w:before="0" w:after="0"/>
              <w:rPr>
                <w:rFonts w:ascii="Arial" w:hAnsi="Arial" w:cs="Arial"/>
                <w:color w:val="222222"/>
                <w:sz w:val="18"/>
                <w:szCs w:val="18"/>
              </w:rPr>
            </w:pPr>
            <w:r>
              <w:rPr>
                <w:rFonts w:ascii="Arial" w:hAnsi="Arial" w:cs="Arial"/>
                <w:color w:val="222222"/>
                <w:sz w:val="18"/>
                <w:szCs w:val="18"/>
              </w:rPr>
              <w:t>The</w:t>
            </w:r>
            <w:r>
              <w:rPr>
                <w:rStyle w:val="apple-converted-space"/>
                <w:rFonts w:ascii="Arial" w:hAnsi="Arial" w:cs="Arial"/>
                <w:color w:val="222222"/>
                <w:sz w:val="18"/>
                <w:szCs w:val="18"/>
              </w:rPr>
              <w:t> </w:t>
            </w:r>
            <w:r>
              <w:rPr>
                <w:rStyle w:val="HTMLVariable"/>
                <w:rFonts w:ascii="Arial" w:hAnsi="Arial" w:cs="Arial"/>
                <w:color w:val="222222"/>
                <w:sz w:val="18"/>
                <w:szCs w:val="18"/>
              </w:rPr>
              <w:t>terminal_type</w:t>
            </w:r>
            <w:r>
              <w:rPr>
                <w:rStyle w:val="apple-converted-space"/>
                <w:rFonts w:ascii="Arial" w:hAnsi="Arial" w:cs="Arial"/>
                <w:color w:val="222222"/>
                <w:sz w:val="18"/>
                <w:szCs w:val="18"/>
              </w:rPr>
              <w:t> </w:t>
            </w:r>
            <w:r>
              <w:rPr>
                <w:rFonts w:ascii="Arial" w:hAnsi="Arial" w:cs="Arial"/>
                <w:color w:val="222222"/>
                <w:sz w:val="18"/>
                <w:szCs w:val="18"/>
              </w:rPr>
              <w:t>on an IA based system is</w:t>
            </w:r>
            <w:r>
              <w:rPr>
                <w:rStyle w:val="apple-converted-space"/>
                <w:rFonts w:ascii="Arial" w:hAnsi="Arial" w:cs="Arial"/>
                <w:color w:val="222222"/>
                <w:sz w:val="18"/>
                <w:szCs w:val="18"/>
              </w:rPr>
              <w:t> </w:t>
            </w:r>
            <w:r>
              <w:rPr>
                <w:rStyle w:val="HTMLTypewriter"/>
                <w:rFonts w:ascii="Courier" w:eastAsiaTheme="majorEastAsia" w:hAnsi="Courier"/>
                <w:color w:val="555555"/>
              </w:rPr>
              <w:t>AT386</w:t>
            </w:r>
          </w:p>
        </w:tc>
      </w:tr>
    </w:tbl>
    <w:p w:rsidR="000D48CE" w:rsidRDefault="000D48CE" w:rsidP="000D48CE">
      <w:pPr>
        <w:pStyle w:val="NormalWeb"/>
        <w:shd w:val="clear" w:color="auto" w:fill="FFFFFF"/>
        <w:spacing w:before="0" w:beforeAutospacing="0" w:after="240" w:afterAutospacing="0" w:line="408" w:lineRule="atLeast"/>
        <w:textAlignment w:val="baseline"/>
        <w:rPr>
          <w:rFonts w:ascii="Open Sans" w:hAnsi="Open Sans"/>
          <w:color w:val="333333"/>
          <w:sz w:val="21"/>
          <w:szCs w:val="21"/>
        </w:rPr>
      </w:pPr>
    </w:p>
    <w:p w:rsidR="000D48CE" w:rsidRDefault="000D48CE" w:rsidP="000D48CE">
      <w:pPr>
        <w:pStyle w:val="NormalWeb"/>
        <w:shd w:val="clear" w:color="auto" w:fill="FFFFFF"/>
        <w:spacing w:before="0" w:beforeAutospacing="0" w:after="240" w:afterAutospacing="0" w:line="408" w:lineRule="atLeast"/>
        <w:textAlignment w:val="baseline"/>
        <w:rPr>
          <w:rFonts w:ascii="Open Sans" w:hAnsi="Open Sans"/>
          <w:color w:val="333333"/>
          <w:sz w:val="21"/>
          <w:szCs w:val="21"/>
        </w:rPr>
      </w:pPr>
      <w:r>
        <w:rPr>
          <w:rFonts w:ascii="Open Sans" w:hAnsi="Open Sans"/>
          <w:color w:val="333333"/>
          <w:sz w:val="21"/>
          <w:szCs w:val="21"/>
        </w:rPr>
        <w:lastRenderedPageBreak/>
        <w:t>The remainder of the /etc/inittab file loads optional components &amp; allows for login programs to run on terminals. For terminal logins, the mingetty program is started on tty1 through tty6 and restarted (respawn) continuously to allow for login after login.</w:t>
      </w:r>
    </w:p>
    <w:p w:rsidR="000D48CE" w:rsidRDefault="000D48CE" w:rsidP="000D48CE">
      <w:pPr>
        <w:pStyle w:val="NormalWeb"/>
        <w:shd w:val="clear" w:color="auto" w:fill="FFFFFF"/>
        <w:spacing w:before="0" w:beforeAutospacing="0" w:after="240" w:afterAutospacing="0" w:line="408" w:lineRule="atLeast"/>
        <w:textAlignment w:val="baseline"/>
        <w:rPr>
          <w:rFonts w:ascii="Open Sans" w:hAnsi="Open Sans"/>
          <w:color w:val="333333"/>
          <w:sz w:val="21"/>
          <w:szCs w:val="21"/>
        </w:rPr>
      </w:pPr>
      <w:r>
        <w:rPr>
          <w:rFonts w:ascii="Open Sans" w:hAnsi="Open Sans"/>
          <w:color w:val="333333"/>
          <w:sz w:val="21"/>
          <w:szCs w:val="21"/>
        </w:rPr>
        <w:t>In addition, gdm is started only upon entering runlevel 5 from the last entry in /etc/inittab.</w:t>
      </w:r>
    </w:p>
    <w:p w:rsidR="000D48CE" w:rsidRDefault="000D48CE" w:rsidP="000D48CE">
      <w:pPr>
        <w:pStyle w:val="NormalWeb"/>
        <w:shd w:val="clear" w:color="auto" w:fill="FFFFFF"/>
        <w:spacing w:before="0" w:beforeAutospacing="0" w:after="240" w:afterAutospacing="0" w:line="408" w:lineRule="atLeast"/>
        <w:textAlignment w:val="baseline"/>
        <w:rPr>
          <w:rFonts w:ascii="Open Sans" w:hAnsi="Open Sans"/>
          <w:color w:val="333333"/>
          <w:sz w:val="21"/>
          <w:szCs w:val="21"/>
        </w:rPr>
      </w:pPr>
      <w:r>
        <w:rPr>
          <w:rFonts w:ascii="Open Sans" w:hAnsi="Open Sans"/>
          <w:color w:val="333333"/>
          <w:sz w:val="21"/>
          <w:szCs w:val="21"/>
        </w:rPr>
        <w:t>After the entries in /etc/inittab have been executed, the /etc/rc.d/rc.local file is executed to perform tasks that must occur after system startup. The entire Linux initialization process is summarized and illustrated in the snapshot attached.</w:t>
      </w:r>
    </w:p>
    <w:p w:rsidR="008C3263" w:rsidRDefault="008C3263"/>
    <w:sectPr w:rsidR="008C326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 w:name="Bebas Neue">
    <w:altName w:val="Times New Roman"/>
    <w:panose1 w:val="00000000000000000000"/>
    <w:charset w:val="00"/>
    <w:family w:val="roman"/>
    <w:notTrueType/>
    <w:pitch w:val="default"/>
    <w:sig w:usb0="00000000" w:usb1="00000000" w:usb2="00000000" w:usb3="00000000" w:csb0="00000000" w:csb1="00000000"/>
  </w:font>
  <w:font w:name="Open Sans">
    <w:altName w:val="Times New Roman"/>
    <w:panose1 w:val="00000000000000000000"/>
    <w:charset w:val="00"/>
    <w:family w:val="roman"/>
    <w:notTrueType/>
    <w:pitch w:val="default"/>
    <w:sig w:usb0="00000000" w:usb1="00000000" w:usb2="00000000" w:usb3="00000000" w:csb0="00000000"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9B09FF"/>
    <w:multiLevelType w:val="multilevel"/>
    <w:tmpl w:val="46964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EB27AAF"/>
    <w:multiLevelType w:val="multilevel"/>
    <w:tmpl w:val="9BF0F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1B15779"/>
    <w:multiLevelType w:val="multilevel"/>
    <w:tmpl w:val="21F4F7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F75536F"/>
    <w:multiLevelType w:val="multilevel"/>
    <w:tmpl w:val="2294F7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4CB6A29"/>
    <w:multiLevelType w:val="multilevel"/>
    <w:tmpl w:val="0C6A8B6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762D7CFD"/>
    <w:multiLevelType w:val="multilevel"/>
    <w:tmpl w:val="A580A5E4"/>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A65442D"/>
    <w:multiLevelType w:val="multilevel"/>
    <w:tmpl w:val="4F7A8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6"/>
  </w:num>
  <w:num w:numId="3">
    <w:abstractNumId w:val="0"/>
  </w:num>
  <w:num w:numId="4">
    <w:abstractNumId w:val="3"/>
  </w:num>
  <w:num w:numId="5">
    <w:abstractNumId w:val="1"/>
  </w:num>
  <w:num w:numId="6">
    <w:abstractNumId w:val="2"/>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0D48CE"/>
    <w:rsid w:val="000D48CE"/>
    <w:rsid w:val="008C3263"/>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D48C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0D48C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48C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0D48CE"/>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0D48C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D48CE"/>
    <w:rPr>
      <w:b/>
      <w:bCs/>
    </w:rPr>
  </w:style>
  <w:style w:type="character" w:customStyle="1" w:styleId="apple-converted-space">
    <w:name w:val="apple-converted-space"/>
    <w:basedOn w:val="DefaultParagraphFont"/>
    <w:rsid w:val="000D48CE"/>
  </w:style>
  <w:style w:type="paragraph" w:styleId="HTMLPreformatted">
    <w:name w:val="HTML Preformatted"/>
    <w:basedOn w:val="Normal"/>
    <w:link w:val="HTMLPreformattedChar"/>
    <w:uiPriority w:val="99"/>
    <w:unhideWhenUsed/>
    <w:rsid w:val="000D4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D48CE"/>
    <w:rPr>
      <w:rFonts w:ascii="Courier New" w:eastAsia="Times New Roman" w:hAnsi="Courier New" w:cs="Courier New"/>
      <w:sz w:val="20"/>
      <w:szCs w:val="20"/>
    </w:rPr>
  </w:style>
  <w:style w:type="character" w:styleId="Hyperlink">
    <w:name w:val="Hyperlink"/>
    <w:basedOn w:val="DefaultParagraphFont"/>
    <w:uiPriority w:val="99"/>
    <w:unhideWhenUsed/>
    <w:rsid w:val="000D48CE"/>
    <w:rPr>
      <w:color w:val="0000FF"/>
      <w:u w:val="single"/>
    </w:rPr>
  </w:style>
  <w:style w:type="character" w:styleId="HTMLKeyboard">
    <w:name w:val="HTML Keyboard"/>
    <w:basedOn w:val="DefaultParagraphFont"/>
    <w:uiPriority w:val="99"/>
    <w:semiHidden/>
    <w:unhideWhenUsed/>
    <w:rsid w:val="000D48CE"/>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0D48CE"/>
    <w:rPr>
      <w:rFonts w:ascii="Courier New" w:eastAsia="Times New Roman" w:hAnsi="Courier New" w:cs="Courier New"/>
      <w:sz w:val="20"/>
      <w:szCs w:val="20"/>
    </w:rPr>
  </w:style>
  <w:style w:type="character" w:styleId="HTMLVariable">
    <w:name w:val="HTML Variable"/>
    <w:basedOn w:val="DefaultParagraphFont"/>
    <w:uiPriority w:val="99"/>
    <w:semiHidden/>
    <w:unhideWhenUsed/>
    <w:rsid w:val="000D48CE"/>
    <w:rPr>
      <w:i/>
      <w:iCs/>
    </w:rPr>
  </w:style>
  <w:style w:type="paragraph" w:styleId="BalloonText">
    <w:name w:val="Balloon Text"/>
    <w:basedOn w:val="Normal"/>
    <w:link w:val="BalloonTextChar"/>
    <w:uiPriority w:val="99"/>
    <w:semiHidden/>
    <w:unhideWhenUsed/>
    <w:rsid w:val="000D48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48C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linuxnix.com/2008/05/the-runlevels.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linuxnix.com/2009/11/how-to-take-the-backup-of-mbrmaster-boot-recorder.html" TargetMode="External"/><Relationship Id="rId12" Type="http://schemas.openxmlformats.org/officeDocument/2006/relationships/hyperlink" Target="http://docs.oracle.com/docs/cd/E19455-01/806-0625/6j9vfilo2/index.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linuxnix.com/2009/05/why-we-can-create-only-up-to-4-primary-partations.html" TargetMode="External"/><Relationship Id="rId11" Type="http://schemas.openxmlformats.org/officeDocument/2006/relationships/hyperlink" Target="http://www.networknuts.net/tag/rc-sysinit/" TargetMode="External"/><Relationship Id="rId5" Type="http://schemas.openxmlformats.org/officeDocument/2006/relationships/image" Target="media/image1.png"/><Relationship Id="rId10" Type="http://schemas.openxmlformats.org/officeDocument/2006/relationships/hyperlink" Target="http://www.networknuts.net/inittab-runlevels-redhat-training/" TargetMode="External"/><Relationship Id="rId4" Type="http://schemas.openxmlformats.org/officeDocument/2006/relationships/webSettings" Target="webSettings.xml"/><Relationship Id="rId9" Type="http://schemas.openxmlformats.org/officeDocument/2006/relationships/hyperlink" Target="http://www.linuxnix.com/2010/12/how-to-set-priority-for-a-service-at-booting-of-linux.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13</Pages>
  <Words>3554</Words>
  <Characters>20262</Characters>
  <Application>Microsoft Office Word</Application>
  <DocSecurity>0</DocSecurity>
  <Lines>168</Lines>
  <Paragraphs>47</Paragraphs>
  <ScaleCrop>false</ScaleCrop>
  <Company/>
  <LinksUpToDate>false</LinksUpToDate>
  <CharactersWithSpaces>23769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santhosh</dc:creator>
  <cp:keywords/>
  <dc:description/>
  <cp:lastModifiedBy>santhosh</cp:lastModifiedBy>
  <cp:revision>2</cp:revision>
  <dcterms:created xsi:type="dcterms:W3CDTF">2016-12-06T02:57:00Z</dcterms:created>
  <dcterms:modified xsi:type="dcterms:W3CDTF">2016-12-06T02:58:00Z</dcterms:modified>
</cp:coreProperties>
</file>