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30" w:rsidRDefault="004F63EB">
      <w:pPr>
        <w:rPr>
          <w:b/>
        </w:rPr>
      </w:pPr>
      <w:r w:rsidRPr="004F63EB">
        <w:rPr>
          <w:b/>
        </w:rPr>
        <w:t>Puppet Configuration</w:t>
      </w:r>
      <w:r>
        <w:rPr>
          <w:b/>
        </w:rPr>
        <w:t>:</w:t>
      </w:r>
    </w:p>
    <w:p w:rsidR="004F63EB" w:rsidRDefault="004F63EB">
      <w:pPr>
        <w:rPr>
          <w:b/>
        </w:rPr>
      </w:pPr>
      <w:proofErr w:type="gramStart"/>
      <w:r>
        <w:rPr>
          <w:rFonts w:ascii="Arial" w:hAnsi="Arial" w:cs="Arial"/>
          <w:color w:val="222222"/>
          <w:shd w:val="clear" w:color="auto" w:fill="CCCCCC"/>
        </w:rPr>
        <w:t>port</w:t>
      </w:r>
      <w:proofErr w:type="gramEnd"/>
      <w:r>
        <w:rPr>
          <w:rFonts w:ascii="Arial" w:hAnsi="Arial" w:cs="Arial"/>
          <w:color w:val="222222"/>
          <w:shd w:val="clear" w:color="auto" w:fill="CCCCCC"/>
        </w:rPr>
        <w:t xml:space="preserve"> 8140.</w:t>
      </w:r>
    </w:p>
    <w:p w:rsidR="004F63EB" w:rsidRDefault="004F63EB" w:rsidP="004F63EB">
      <w:pPr>
        <w:pBdr>
          <w:bottom w:val="dashed" w:sz="6" w:space="0" w:color="DDDDDD"/>
        </w:pBdr>
        <w:shd w:val="clear" w:color="auto" w:fill="FFFFFF"/>
        <w:spacing w:after="210" w:line="312" w:lineRule="atLeast"/>
        <w:textAlignment w:val="baseline"/>
        <w:outlineLvl w:val="4"/>
        <w:rPr>
          <w:rFonts w:ascii="Arial" w:eastAsia="Times New Roman" w:hAnsi="Arial" w:cs="Arial"/>
          <w:b/>
          <w:color w:val="444444"/>
          <w:sz w:val="24"/>
          <w:szCs w:val="24"/>
          <w:lang w:eastAsia="en-IN"/>
        </w:rPr>
      </w:pPr>
      <w:r w:rsidRPr="004F63EB">
        <w:rPr>
          <w:rFonts w:ascii="Arial" w:eastAsia="Times New Roman" w:hAnsi="Arial" w:cs="Arial"/>
          <w:b/>
          <w:color w:val="444444"/>
          <w:sz w:val="24"/>
          <w:szCs w:val="24"/>
          <w:lang w:eastAsia="en-IN"/>
        </w:rPr>
        <w:t>RHEL/</w:t>
      </w:r>
      <w:proofErr w:type="spellStart"/>
      <w:r w:rsidRPr="004F63EB">
        <w:rPr>
          <w:rFonts w:ascii="Arial" w:eastAsia="Times New Roman" w:hAnsi="Arial" w:cs="Arial"/>
          <w:b/>
          <w:color w:val="444444"/>
          <w:sz w:val="24"/>
          <w:szCs w:val="24"/>
          <w:lang w:eastAsia="en-IN"/>
        </w:rPr>
        <w:t>CentOS</w:t>
      </w:r>
      <w:proofErr w:type="spellEnd"/>
      <w:r w:rsidRPr="004F63EB">
        <w:rPr>
          <w:rFonts w:ascii="Arial" w:eastAsia="Times New Roman" w:hAnsi="Arial" w:cs="Arial"/>
          <w:b/>
          <w:color w:val="444444"/>
          <w:sz w:val="24"/>
          <w:szCs w:val="24"/>
          <w:lang w:eastAsia="en-IN"/>
        </w:rPr>
        <w:t xml:space="preserve"> 7</w:t>
      </w:r>
    </w:p>
    <w:p w:rsidR="004F63EB" w:rsidRPr="004F63EB" w:rsidRDefault="004F63EB" w:rsidP="004F63E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4F63EB">
        <w:rPr>
          <w:rFonts w:ascii="Courier" w:eastAsia="Times New Roman" w:hAnsi="Courier" w:cs="Courier New"/>
          <w:color w:val="FFFFFF"/>
          <w:sz w:val="20"/>
          <w:szCs w:val="20"/>
          <w:lang w:eastAsia="en-IN"/>
        </w:rPr>
        <w:t xml:space="preserve"># </w:t>
      </w:r>
      <w:proofErr w:type="gramStart"/>
      <w:r w:rsidRPr="004F63EB">
        <w:rPr>
          <w:rFonts w:ascii="Courier" w:eastAsia="Times New Roman" w:hAnsi="Courier" w:cs="Courier New"/>
          <w:color w:val="FFFFFF"/>
          <w:sz w:val="20"/>
          <w:szCs w:val="20"/>
          <w:lang w:eastAsia="en-IN"/>
        </w:rPr>
        <w:t>rpm</w:t>
      </w:r>
      <w:proofErr w:type="gramEnd"/>
      <w:r w:rsidRPr="004F63EB">
        <w:rPr>
          <w:rFonts w:ascii="Courier" w:eastAsia="Times New Roman" w:hAnsi="Courier" w:cs="Courier New"/>
          <w:color w:val="FFFFFF"/>
          <w:sz w:val="20"/>
          <w:szCs w:val="20"/>
          <w:lang w:eastAsia="en-IN"/>
        </w:rPr>
        <w:t xml:space="preserve"> -</w:t>
      </w:r>
      <w:proofErr w:type="spellStart"/>
      <w:r w:rsidRPr="004F63EB">
        <w:rPr>
          <w:rFonts w:ascii="Courier" w:eastAsia="Times New Roman" w:hAnsi="Courier" w:cs="Courier New"/>
          <w:color w:val="FFFFFF"/>
          <w:sz w:val="20"/>
          <w:szCs w:val="20"/>
          <w:lang w:eastAsia="en-IN"/>
        </w:rPr>
        <w:t>ivh</w:t>
      </w:r>
      <w:proofErr w:type="spellEnd"/>
      <w:r w:rsidRPr="004F63EB">
        <w:rPr>
          <w:rFonts w:ascii="Courier" w:eastAsia="Times New Roman" w:hAnsi="Courier" w:cs="Courier New"/>
          <w:color w:val="FFFFFF"/>
          <w:sz w:val="20"/>
          <w:szCs w:val="20"/>
          <w:lang w:eastAsia="en-IN"/>
        </w:rPr>
        <w:t xml:space="preserve"> http://yum.puppetlabs.com/puppetlabs-release-el-7.noarch.rpm</w:t>
      </w:r>
    </w:p>
    <w:p w:rsidR="004F63EB" w:rsidRDefault="004F63EB" w:rsidP="004F63EB">
      <w:pPr>
        <w:pBdr>
          <w:bottom w:val="dashed" w:sz="6" w:space="0" w:color="DDDDDD"/>
        </w:pBdr>
        <w:shd w:val="clear" w:color="auto" w:fill="FFFFFF"/>
        <w:spacing w:after="210" w:line="312" w:lineRule="atLeast"/>
        <w:textAlignment w:val="baseline"/>
        <w:outlineLvl w:val="4"/>
        <w:rPr>
          <w:rFonts w:ascii="Arial" w:eastAsia="Times New Roman" w:hAnsi="Arial" w:cs="Arial"/>
          <w:b/>
          <w:color w:val="444444"/>
          <w:sz w:val="24"/>
          <w:szCs w:val="24"/>
          <w:lang w:eastAsia="en-IN"/>
        </w:rPr>
      </w:pPr>
      <w:r>
        <w:rPr>
          <w:rFonts w:ascii="Arial" w:eastAsia="Times New Roman" w:hAnsi="Arial" w:cs="Arial"/>
          <w:b/>
          <w:color w:val="444444"/>
          <w:sz w:val="24"/>
          <w:szCs w:val="24"/>
          <w:lang w:eastAsia="en-IN"/>
        </w:rPr>
        <w:t>RHEL/</w:t>
      </w:r>
      <w:proofErr w:type="spellStart"/>
      <w:r>
        <w:rPr>
          <w:rFonts w:ascii="Arial" w:eastAsia="Times New Roman" w:hAnsi="Arial" w:cs="Arial"/>
          <w:b/>
          <w:color w:val="444444"/>
          <w:sz w:val="24"/>
          <w:szCs w:val="24"/>
          <w:lang w:eastAsia="en-IN"/>
        </w:rPr>
        <w:t>CentOS</w:t>
      </w:r>
      <w:proofErr w:type="spellEnd"/>
      <w:r>
        <w:rPr>
          <w:rFonts w:ascii="Arial" w:eastAsia="Times New Roman" w:hAnsi="Arial" w:cs="Arial"/>
          <w:b/>
          <w:color w:val="444444"/>
          <w:sz w:val="24"/>
          <w:szCs w:val="24"/>
          <w:lang w:eastAsia="en-IN"/>
        </w:rPr>
        <w:t xml:space="preserve"> 6</w:t>
      </w:r>
    </w:p>
    <w:p w:rsidR="004F63EB" w:rsidRDefault="004F63EB" w:rsidP="004F63E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rpm</w:t>
      </w:r>
      <w:proofErr w:type="gramEnd"/>
      <w:r>
        <w:rPr>
          <w:rFonts w:ascii="Courier" w:hAnsi="Courier"/>
          <w:color w:val="FFFFFF"/>
        </w:rPr>
        <w:t xml:space="preserve"> -</w:t>
      </w:r>
      <w:proofErr w:type="spellStart"/>
      <w:r>
        <w:rPr>
          <w:rFonts w:ascii="Courier" w:hAnsi="Courier"/>
          <w:color w:val="FFFFFF"/>
        </w:rPr>
        <w:t>ivh</w:t>
      </w:r>
      <w:proofErr w:type="spellEnd"/>
      <w:r>
        <w:rPr>
          <w:rFonts w:ascii="Courier" w:hAnsi="Courier"/>
          <w:color w:val="FFFFFF"/>
        </w:rPr>
        <w:t xml:space="preserve"> http://yum.puppetlabs.com/puppetlabs-release-el-6.noarch.rpm</w:t>
      </w:r>
    </w:p>
    <w:p w:rsidR="004F63EB" w:rsidRDefault="004F63EB" w:rsidP="004F63EB">
      <w:pPr>
        <w:pStyle w:val="Heading3"/>
        <w:pBdr>
          <w:bottom w:val="dashed" w:sz="6" w:space="0" w:color="DDDDDD"/>
        </w:pBdr>
        <w:shd w:val="clear" w:color="auto" w:fill="FFFFFF"/>
        <w:spacing w:before="0" w:after="210" w:line="312" w:lineRule="atLeast"/>
        <w:textAlignment w:val="baseline"/>
        <w:rPr>
          <w:rFonts w:ascii="Arial" w:hAnsi="Arial" w:cs="Arial"/>
          <w:b w:val="0"/>
          <w:bCs w:val="0"/>
          <w:color w:val="336699"/>
          <w:spacing w:val="-8"/>
          <w:sz w:val="24"/>
          <w:szCs w:val="24"/>
        </w:rPr>
      </w:pPr>
      <w:r w:rsidRPr="004F63EB">
        <w:rPr>
          <w:rFonts w:ascii="Arial" w:hAnsi="Arial" w:cs="Arial"/>
          <w:b w:val="0"/>
          <w:bCs w:val="0"/>
          <w:color w:val="336699"/>
          <w:spacing w:val="-8"/>
          <w:sz w:val="24"/>
          <w:szCs w:val="24"/>
        </w:rPr>
        <w:t xml:space="preserve">Installing and Upgrading Puppet on the Master </w:t>
      </w:r>
      <w:proofErr w:type="gramStart"/>
      <w:r w:rsidRPr="004F63EB">
        <w:rPr>
          <w:rFonts w:ascii="Arial" w:hAnsi="Arial" w:cs="Arial"/>
          <w:b w:val="0"/>
          <w:bCs w:val="0"/>
          <w:color w:val="336699"/>
          <w:spacing w:val="-8"/>
          <w:sz w:val="24"/>
          <w:szCs w:val="24"/>
        </w:rPr>
        <w:t>Server</w:t>
      </w:r>
      <w:r>
        <w:rPr>
          <w:rFonts w:ascii="Arial" w:hAnsi="Arial" w:cs="Arial"/>
          <w:b w:val="0"/>
          <w:bCs w:val="0"/>
          <w:color w:val="336699"/>
          <w:spacing w:val="-8"/>
          <w:sz w:val="24"/>
          <w:szCs w:val="24"/>
        </w:rPr>
        <w:t xml:space="preserve"> :</w:t>
      </w:r>
      <w:proofErr w:type="gramEnd"/>
    </w:p>
    <w:p w:rsidR="004F63EB" w:rsidRDefault="004F63EB" w:rsidP="004F63E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yum</w:t>
      </w:r>
      <w:proofErr w:type="gramEnd"/>
      <w:r>
        <w:rPr>
          <w:rFonts w:ascii="Courier" w:hAnsi="Courier"/>
          <w:color w:val="FFFFFF"/>
        </w:rPr>
        <w:t xml:space="preserve"> install puppet-server </w:t>
      </w:r>
      <w:proofErr w:type="spellStart"/>
      <w:r>
        <w:rPr>
          <w:rFonts w:ascii="Courier" w:hAnsi="Courier"/>
          <w:color w:val="FFFFFF"/>
        </w:rPr>
        <w:t>facter</w:t>
      </w:r>
      <w:proofErr w:type="spellEnd"/>
    </w:p>
    <w:p w:rsidR="004F63EB" w:rsidRDefault="004F63EB" w:rsidP="004F63EB">
      <w:pPr>
        <w:rPr>
          <w:rStyle w:val="Strong"/>
          <w:rFonts w:ascii="Arial" w:hAnsi="Arial" w:cs="Arial"/>
          <w:b w:val="0"/>
          <w:bCs w:val="0"/>
          <w:color w:val="333333"/>
          <w:sz w:val="27"/>
          <w:szCs w:val="27"/>
          <w:bdr w:val="none" w:sz="0" w:space="0" w:color="auto" w:frame="1"/>
          <w:shd w:val="clear" w:color="auto" w:fill="FFFFFF"/>
        </w:rPr>
      </w:pPr>
      <w:r>
        <w:rPr>
          <w:rStyle w:val="Strong"/>
          <w:rFonts w:ascii="Arial" w:hAnsi="Arial" w:cs="Arial"/>
          <w:b w:val="0"/>
          <w:bCs w:val="0"/>
          <w:color w:val="333333"/>
          <w:sz w:val="27"/>
          <w:szCs w:val="27"/>
          <w:bdr w:val="none" w:sz="0" w:space="0" w:color="auto" w:frame="1"/>
          <w:shd w:val="clear" w:color="auto" w:fill="FFFFFF"/>
        </w:rPr>
        <w:t>/etc/</w:t>
      </w:r>
      <w:proofErr w:type="spellStart"/>
      <w:r>
        <w:rPr>
          <w:rStyle w:val="Strong"/>
          <w:rFonts w:ascii="Arial" w:hAnsi="Arial" w:cs="Arial"/>
          <w:b w:val="0"/>
          <w:bCs w:val="0"/>
          <w:color w:val="333333"/>
          <w:sz w:val="27"/>
          <w:szCs w:val="27"/>
          <w:bdr w:val="none" w:sz="0" w:space="0" w:color="auto" w:frame="1"/>
          <w:shd w:val="clear" w:color="auto" w:fill="FFFFFF"/>
        </w:rPr>
        <w:t>init.d</w:t>
      </w:r>
      <w:proofErr w:type="spellEnd"/>
      <w:r>
        <w:rPr>
          <w:rStyle w:val="Strong"/>
          <w:rFonts w:ascii="Arial" w:hAnsi="Arial" w:cs="Arial"/>
          <w:b w:val="0"/>
          <w:bCs w:val="0"/>
          <w:color w:val="333333"/>
          <w:sz w:val="27"/>
          <w:szCs w:val="27"/>
          <w:bdr w:val="none" w:sz="0" w:space="0" w:color="auto" w:frame="1"/>
          <w:shd w:val="clear" w:color="auto" w:fill="FFFFFF"/>
        </w:rPr>
        <w:t>/</w:t>
      </w:r>
      <w:proofErr w:type="spellStart"/>
      <w:r>
        <w:rPr>
          <w:rStyle w:val="Strong"/>
          <w:rFonts w:ascii="Arial" w:hAnsi="Arial" w:cs="Arial"/>
          <w:b w:val="0"/>
          <w:bCs w:val="0"/>
          <w:color w:val="333333"/>
          <w:sz w:val="27"/>
          <w:szCs w:val="27"/>
          <w:bdr w:val="none" w:sz="0" w:space="0" w:color="auto" w:frame="1"/>
          <w:shd w:val="clear" w:color="auto" w:fill="FFFFFF"/>
        </w:rPr>
        <w:t>puppetmaster</w:t>
      </w:r>
      <w:proofErr w:type="spellEnd"/>
      <w:r>
        <w:rPr>
          <w:rStyle w:val="Strong"/>
          <w:rFonts w:ascii="Arial" w:hAnsi="Arial" w:cs="Arial"/>
          <w:b w:val="0"/>
          <w:bCs w:val="0"/>
          <w:color w:val="333333"/>
          <w:sz w:val="27"/>
          <w:szCs w:val="27"/>
          <w:bdr w:val="none" w:sz="0" w:space="0" w:color="auto" w:frame="1"/>
          <w:shd w:val="clear" w:color="auto" w:fill="FFFFFF"/>
        </w:rPr>
        <w:t xml:space="preserve"> </w:t>
      </w:r>
      <w:r w:rsidRPr="004F63EB">
        <w:rPr>
          <w:rStyle w:val="Strong"/>
          <w:rFonts w:ascii="Arial" w:hAnsi="Arial" w:cs="Arial"/>
          <w:b w:val="0"/>
          <w:bCs w:val="0"/>
          <w:color w:val="333333"/>
          <w:sz w:val="27"/>
          <w:szCs w:val="27"/>
          <w:bdr w:val="none" w:sz="0" w:space="0" w:color="auto" w:frame="1"/>
          <w:shd w:val="clear" w:color="auto" w:fill="FFFFFF"/>
        </w:rPr>
        <w:sym w:font="Wingdings" w:char="F0E0"/>
      </w:r>
      <w:r>
        <w:rPr>
          <w:rStyle w:val="Strong"/>
          <w:rFonts w:ascii="Arial" w:hAnsi="Arial" w:cs="Arial"/>
          <w:b w:val="0"/>
          <w:bCs w:val="0"/>
          <w:color w:val="333333"/>
          <w:sz w:val="27"/>
          <w:szCs w:val="27"/>
          <w:bdr w:val="none" w:sz="0" w:space="0" w:color="auto" w:frame="1"/>
          <w:shd w:val="clear" w:color="auto" w:fill="FFFFFF"/>
        </w:rPr>
        <w:t xml:space="preserve"> </w:t>
      </w:r>
      <w:proofErr w:type="spellStart"/>
      <w:r>
        <w:rPr>
          <w:rStyle w:val="Strong"/>
          <w:rFonts w:ascii="Arial" w:hAnsi="Arial" w:cs="Arial"/>
          <w:b w:val="0"/>
          <w:bCs w:val="0"/>
          <w:color w:val="333333"/>
          <w:sz w:val="27"/>
          <w:szCs w:val="27"/>
          <w:bdr w:val="none" w:sz="0" w:space="0" w:color="auto" w:frame="1"/>
          <w:shd w:val="clear" w:color="auto" w:fill="FFFFFF"/>
        </w:rPr>
        <w:t>Donot</w:t>
      </w:r>
      <w:proofErr w:type="spellEnd"/>
      <w:r>
        <w:rPr>
          <w:rStyle w:val="Strong"/>
          <w:rFonts w:ascii="Arial" w:hAnsi="Arial" w:cs="Arial"/>
          <w:b w:val="0"/>
          <w:bCs w:val="0"/>
          <w:color w:val="333333"/>
          <w:sz w:val="27"/>
          <w:szCs w:val="27"/>
          <w:bdr w:val="none" w:sz="0" w:space="0" w:color="auto" w:frame="1"/>
          <w:shd w:val="clear" w:color="auto" w:fill="FFFFFF"/>
        </w:rPr>
        <w:t xml:space="preserve"> start now</w:t>
      </w:r>
    </w:p>
    <w:p w:rsidR="004F63EB" w:rsidRDefault="004F63EB" w:rsidP="004F63EB">
      <w:pPr>
        <w:rPr>
          <w:rFonts w:ascii="Arial" w:hAnsi="Arial" w:cs="Arial"/>
          <w:color w:val="272727"/>
          <w:sz w:val="27"/>
          <w:szCs w:val="27"/>
          <w:shd w:val="clear" w:color="auto" w:fill="FFFFFF"/>
        </w:rPr>
      </w:pPr>
      <w:r>
        <w:rPr>
          <w:rStyle w:val="apple-converted-space"/>
          <w:rFonts w:ascii="Arial" w:hAnsi="Arial" w:cs="Arial"/>
          <w:color w:val="272727"/>
          <w:sz w:val="27"/>
          <w:szCs w:val="27"/>
          <w:shd w:val="clear" w:color="auto" w:fill="FFFFFF"/>
        </w:rPr>
        <w:t> </w:t>
      </w:r>
      <w:r>
        <w:rPr>
          <w:rFonts w:ascii="Arial" w:hAnsi="Arial" w:cs="Arial"/>
          <w:color w:val="272727"/>
          <w:sz w:val="27"/>
          <w:szCs w:val="27"/>
          <w:shd w:val="clear" w:color="auto" w:fill="FFFFFF"/>
        </w:rPr>
        <w:t xml:space="preserve">Next, run the following command to upgrade Puppet to most </w:t>
      </w:r>
      <w:proofErr w:type="gramStart"/>
      <w:r>
        <w:rPr>
          <w:rFonts w:ascii="Arial" w:hAnsi="Arial" w:cs="Arial"/>
          <w:color w:val="272727"/>
          <w:sz w:val="27"/>
          <w:szCs w:val="27"/>
          <w:shd w:val="clear" w:color="auto" w:fill="FFFFFF"/>
        </w:rPr>
        <w:t>newest</w:t>
      </w:r>
      <w:proofErr w:type="gramEnd"/>
      <w:r>
        <w:rPr>
          <w:rFonts w:ascii="Arial" w:hAnsi="Arial" w:cs="Arial"/>
          <w:color w:val="272727"/>
          <w:sz w:val="27"/>
          <w:szCs w:val="27"/>
          <w:shd w:val="clear" w:color="auto" w:fill="FFFFFF"/>
        </w:rPr>
        <w:t xml:space="preserve"> version.</w:t>
      </w:r>
    </w:p>
    <w:p w:rsidR="004F63EB" w:rsidRDefault="004F63EB" w:rsidP="004F63E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puppet</w:t>
      </w:r>
      <w:proofErr w:type="gramEnd"/>
      <w:r>
        <w:rPr>
          <w:rFonts w:ascii="Courier" w:hAnsi="Courier"/>
          <w:color w:val="FFFFFF"/>
        </w:rPr>
        <w:t xml:space="preserve"> resource package puppet-server ensure=latest /etc/</w:t>
      </w:r>
      <w:proofErr w:type="spellStart"/>
      <w:r>
        <w:rPr>
          <w:rFonts w:ascii="Courier" w:hAnsi="Courier"/>
          <w:color w:val="FFFFFF"/>
        </w:rPr>
        <w:t>init.d</w:t>
      </w:r>
      <w:proofErr w:type="spellEnd"/>
      <w:r>
        <w:rPr>
          <w:rFonts w:ascii="Courier" w:hAnsi="Courier"/>
          <w:color w:val="FFFFFF"/>
        </w:rPr>
        <w:t>/</w:t>
      </w:r>
      <w:proofErr w:type="spellStart"/>
      <w:r>
        <w:rPr>
          <w:rFonts w:ascii="Courier" w:hAnsi="Courier"/>
          <w:color w:val="FFFFFF"/>
        </w:rPr>
        <w:t>puppetmaster</w:t>
      </w:r>
      <w:proofErr w:type="spellEnd"/>
      <w:r>
        <w:rPr>
          <w:rFonts w:ascii="Courier" w:hAnsi="Courier"/>
          <w:color w:val="FFFFFF"/>
        </w:rPr>
        <w:t xml:space="preserve"> restart</w:t>
      </w:r>
    </w:p>
    <w:p w:rsidR="004F63EB" w:rsidRDefault="004F63EB" w:rsidP="004F63EB">
      <w:r>
        <w:t xml:space="preserve">Before starting edit </w:t>
      </w:r>
      <w:proofErr w:type="spellStart"/>
      <w:r>
        <w:t>puppet.conf</w:t>
      </w:r>
      <w:proofErr w:type="spellEnd"/>
      <w:r>
        <w:t xml:space="preserve"> to </w:t>
      </w:r>
      <w:proofErr w:type="spellStart"/>
      <w:r>
        <w:t>certname</w:t>
      </w:r>
      <w:proofErr w:type="spellEnd"/>
      <w:r>
        <w:t xml:space="preserve"> = server FQDN</w:t>
      </w:r>
    </w:p>
    <w:p w:rsidR="004F63EB" w:rsidRPr="004F63EB" w:rsidRDefault="004F63EB" w:rsidP="004F63EB">
      <w:pPr>
        <w:pStyle w:val="Heading3"/>
        <w:pBdr>
          <w:bottom w:val="dashed" w:sz="6" w:space="0" w:color="DDDDDD"/>
        </w:pBdr>
        <w:shd w:val="clear" w:color="auto" w:fill="FFFFFF"/>
        <w:spacing w:before="0" w:after="210" w:line="312" w:lineRule="atLeast"/>
        <w:textAlignment w:val="baseline"/>
        <w:rPr>
          <w:rFonts w:ascii="Arial" w:hAnsi="Arial" w:cs="Arial"/>
          <w:b w:val="0"/>
          <w:bCs w:val="0"/>
          <w:color w:val="336699"/>
          <w:spacing w:val="-8"/>
          <w:sz w:val="24"/>
          <w:szCs w:val="24"/>
        </w:rPr>
      </w:pPr>
      <w:r w:rsidRPr="004F63EB">
        <w:rPr>
          <w:rStyle w:val="apple-converted-space"/>
          <w:rFonts w:ascii="Arial" w:hAnsi="Arial" w:cs="Arial"/>
          <w:b w:val="0"/>
          <w:bCs w:val="0"/>
          <w:color w:val="336699"/>
          <w:spacing w:val="-8"/>
          <w:sz w:val="24"/>
          <w:szCs w:val="24"/>
        </w:rPr>
        <w:t> </w:t>
      </w:r>
      <w:r w:rsidRPr="004F63EB">
        <w:rPr>
          <w:rFonts w:ascii="Arial" w:hAnsi="Arial" w:cs="Arial"/>
          <w:b w:val="0"/>
          <w:bCs w:val="0"/>
          <w:color w:val="336699"/>
          <w:spacing w:val="-8"/>
          <w:sz w:val="24"/>
          <w:szCs w:val="24"/>
        </w:rPr>
        <w:t>Installing and Upgrading Puppet on Agent Node</w:t>
      </w:r>
    </w:p>
    <w:p w:rsidR="004F63EB" w:rsidRDefault="004F63EB" w:rsidP="004F63E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yum</w:t>
      </w:r>
      <w:proofErr w:type="gramEnd"/>
      <w:r>
        <w:rPr>
          <w:rFonts w:ascii="Courier" w:hAnsi="Courier"/>
          <w:color w:val="FFFFFF"/>
        </w:rPr>
        <w:t xml:space="preserve"> install puppet # puppet resource package puppet ensure=latest</w:t>
      </w:r>
      <w:r w:rsidRPr="004F63EB">
        <w:rPr>
          <w:rFonts w:ascii="Courier" w:hAnsi="Courier"/>
          <w:color w:val="FFFFFF"/>
        </w:rPr>
        <w:t xml:space="preserve"> </w:t>
      </w:r>
      <w:r>
        <w:rPr>
          <w:rFonts w:ascii="Courier" w:hAnsi="Courier"/>
          <w:color w:val="FFFFFF"/>
        </w:rPr>
        <w:t># /etc/</w:t>
      </w:r>
      <w:proofErr w:type="spellStart"/>
      <w:r>
        <w:rPr>
          <w:rFonts w:ascii="Courier" w:hAnsi="Courier"/>
          <w:color w:val="FFFFFF"/>
        </w:rPr>
        <w:t>init.d</w:t>
      </w:r>
      <w:proofErr w:type="spellEnd"/>
      <w:r>
        <w:rPr>
          <w:rFonts w:ascii="Courier" w:hAnsi="Courier"/>
          <w:color w:val="FFFFFF"/>
        </w:rPr>
        <w:t xml:space="preserve">/puppet restart </w:t>
      </w:r>
    </w:p>
    <w:p w:rsidR="004F63EB" w:rsidRDefault="004F63EB" w:rsidP="004F63EB">
      <w:r>
        <w:t xml:space="preserve">Before starting edit </w:t>
      </w:r>
      <w:proofErr w:type="spellStart"/>
      <w:r>
        <w:t>puppet.conf</w:t>
      </w:r>
      <w:proofErr w:type="spellEnd"/>
      <w:r>
        <w:t xml:space="preserve"> file </w:t>
      </w:r>
      <w:r>
        <w:sym w:font="Wingdings" w:char="F0E0"/>
      </w:r>
      <w:r>
        <w:t xml:space="preserve"> server = puppet server FQDN</w:t>
      </w:r>
    </w:p>
    <w:p w:rsidR="004F63EB" w:rsidRDefault="004F63EB" w:rsidP="004F63EB">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Now </w:t>
      </w:r>
      <w:proofErr w:type="spellStart"/>
      <w:proofErr w:type="gramStart"/>
      <w:r>
        <w:rPr>
          <w:rFonts w:ascii="inherit" w:hAnsi="inherit" w:cs="Arial"/>
          <w:color w:val="222222"/>
          <w:bdr w:val="none" w:sz="0" w:space="0" w:color="auto" w:frame="1"/>
        </w:rPr>
        <w:t>lets</w:t>
      </w:r>
      <w:proofErr w:type="spellEnd"/>
      <w:proofErr w:type="gramEnd"/>
      <w:r>
        <w:rPr>
          <w:rFonts w:ascii="inherit" w:hAnsi="inherit" w:cs="Arial"/>
          <w:color w:val="222222"/>
          <w:bdr w:val="none" w:sz="0" w:space="0" w:color="auto" w:frame="1"/>
        </w:rPr>
        <w:t xml:space="preserve"> connect our puppet agent to puppet master server for the first time. And see what happens.</w:t>
      </w:r>
    </w:p>
    <w:p w:rsidR="004F63EB" w:rsidRDefault="004F63EB" w:rsidP="004F63EB">
      <w:pPr>
        <w:shd w:val="clear" w:color="auto" w:fill="CCCCCC"/>
        <w:textAlignment w:val="baseline"/>
        <w:rPr>
          <w:rFonts w:ascii="inherit" w:hAnsi="inherit" w:cs="Arial"/>
          <w:color w:val="222222"/>
          <w:sz w:val="18"/>
          <w:szCs w:val="18"/>
        </w:rPr>
      </w:pPr>
      <w:hyperlink r:id="rId4" w:history="1">
        <w:r>
          <w:rPr>
            <w:rStyle w:val="Hyperlink"/>
            <w:rFonts w:ascii="inherit" w:hAnsi="inherit" w:cs="Arial"/>
            <w:sz w:val="15"/>
            <w:szCs w:val="15"/>
            <w:bdr w:val="none" w:sz="0" w:space="0" w:color="auto" w:frame="1"/>
          </w:rPr>
          <w:t>?</w:t>
        </w:r>
      </w:hyperlink>
    </w:p>
    <w:tbl>
      <w:tblPr>
        <w:tblW w:w="10650" w:type="dxa"/>
        <w:tblCellSpacing w:w="0" w:type="dxa"/>
        <w:tblCellMar>
          <w:left w:w="0" w:type="dxa"/>
          <w:right w:w="0" w:type="dxa"/>
        </w:tblCellMar>
        <w:tblLook w:val="04A0"/>
      </w:tblPr>
      <w:tblGrid>
        <w:gridCol w:w="525"/>
        <w:gridCol w:w="10125"/>
      </w:tblGrid>
      <w:tr w:rsidR="004F63EB" w:rsidTr="004F63EB">
        <w:trPr>
          <w:tblCellSpacing w:w="0" w:type="dxa"/>
        </w:trPr>
        <w:tc>
          <w:tcPr>
            <w:tcW w:w="0" w:type="auto"/>
            <w:vAlign w:val="center"/>
            <w:hideMark/>
          </w:tcPr>
          <w:p w:rsidR="004F63EB" w:rsidRDefault="004F63EB" w:rsidP="004F63EB">
            <w:r>
              <w:lastRenderedPageBreak/>
              <w:t>1</w:t>
            </w:r>
          </w:p>
          <w:p w:rsidR="004F63EB" w:rsidRDefault="004F63EB" w:rsidP="004F63EB">
            <w:r>
              <w:t>2</w:t>
            </w:r>
          </w:p>
          <w:p w:rsidR="004F63EB" w:rsidRDefault="004F63EB" w:rsidP="004F63EB">
            <w:r>
              <w:t>3</w:t>
            </w:r>
          </w:p>
          <w:p w:rsidR="004F63EB" w:rsidRDefault="004F63EB" w:rsidP="004F63EB">
            <w:r>
              <w:t>4</w:t>
            </w:r>
          </w:p>
          <w:p w:rsidR="004F63EB" w:rsidRDefault="004F63EB" w:rsidP="004F63EB">
            <w:r>
              <w:t>5</w:t>
            </w:r>
          </w:p>
          <w:p w:rsidR="004F63EB" w:rsidRDefault="004F63EB" w:rsidP="004F63EB">
            <w:r>
              <w:t>6</w:t>
            </w:r>
          </w:p>
          <w:p w:rsidR="004F63EB" w:rsidRDefault="004F63EB" w:rsidP="004F63EB">
            <w:r>
              <w:t>7</w:t>
            </w:r>
          </w:p>
          <w:p w:rsidR="004F63EB" w:rsidRDefault="004F63EB" w:rsidP="004F63EB">
            <w:r>
              <w:t>8</w:t>
            </w:r>
          </w:p>
          <w:p w:rsidR="004F63EB" w:rsidRDefault="004F63EB" w:rsidP="004F63EB">
            <w:r>
              <w:t>9</w:t>
            </w:r>
          </w:p>
          <w:p w:rsidR="004F63EB" w:rsidRDefault="004F63EB" w:rsidP="004F63EB">
            <w:r>
              <w:t>10</w:t>
            </w:r>
          </w:p>
          <w:p w:rsidR="004F63EB" w:rsidRDefault="004F63EB" w:rsidP="004F63EB">
            <w:r>
              <w:t>11</w:t>
            </w:r>
          </w:p>
          <w:p w:rsidR="004F63EB" w:rsidRDefault="004F63EB" w:rsidP="004F63EB">
            <w:r>
              <w:t>12</w:t>
            </w:r>
          </w:p>
          <w:p w:rsidR="004F63EB" w:rsidRDefault="004F63EB" w:rsidP="004F63EB">
            <w:r>
              <w:t>13</w:t>
            </w:r>
          </w:p>
          <w:p w:rsidR="004F63EB" w:rsidRDefault="004F63EB" w:rsidP="004F63EB">
            <w:pPr>
              <w:rPr>
                <w:sz w:val="24"/>
                <w:szCs w:val="24"/>
              </w:rPr>
            </w:pPr>
            <w:r>
              <w:t>14</w:t>
            </w:r>
          </w:p>
        </w:tc>
        <w:tc>
          <w:tcPr>
            <w:tcW w:w="10125" w:type="dxa"/>
            <w:vAlign w:val="center"/>
            <w:hideMark/>
          </w:tcPr>
          <w:p w:rsidR="004F63EB" w:rsidRDefault="004F63EB" w:rsidP="004F63EB">
            <w:r>
              <w:rPr>
                <w:rStyle w:val="HTMLCode"/>
                <w:rFonts w:eastAsiaTheme="majorEastAsia"/>
              </w:rPr>
              <w:t>[root@slashroot2 ~]# puppet agent --server slashroot1.slashroot.in</w:t>
            </w:r>
            <w:r>
              <w:t xml:space="preserve"> </w:t>
            </w:r>
            <w:r>
              <w:rPr>
                <w:rStyle w:val="HTMLCode"/>
                <w:rFonts w:eastAsiaTheme="majorEastAsia"/>
              </w:rPr>
              <w:t>--no-</w:t>
            </w:r>
            <w:proofErr w:type="spellStart"/>
            <w:r>
              <w:rPr>
                <w:rStyle w:val="HTMLCode"/>
                <w:rFonts w:eastAsiaTheme="majorEastAsia"/>
              </w:rPr>
              <w:t>daemonize</w:t>
            </w:r>
            <w:proofErr w:type="spellEnd"/>
            <w:r>
              <w:rPr>
                <w:rStyle w:val="HTMLCode"/>
                <w:rFonts w:eastAsiaTheme="majorEastAsia"/>
              </w:rPr>
              <w:t xml:space="preserve"> --verbose</w:t>
            </w:r>
          </w:p>
          <w:p w:rsidR="004F63EB" w:rsidRDefault="004F63EB" w:rsidP="004F63EB">
            <w:r>
              <w:rPr>
                <w:rStyle w:val="HTMLCode"/>
                <w:rFonts w:eastAsiaTheme="majorEastAsia"/>
              </w:rPr>
              <w:t>info: Creating a new</w:t>
            </w:r>
            <w:r>
              <w:t xml:space="preserve"> </w:t>
            </w:r>
            <w:r>
              <w:rPr>
                <w:rStyle w:val="HTMLCode"/>
                <w:rFonts w:eastAsiaTheme="majorEastAsia"/>
              </w:rPr>
              <w:t>SSL key for</w:t>
            </w:r>
            <w:r>
              <w:t xml:space="preserve"> </w:t>
            </w:r>
            <w:r>
              <w:rPr>
                <w:rStyle w:val="HTMLCode"/>
                <w:rFonts w:eastAsiaTheme="majorEastAsia"/>
              </w:rPr>
              <w:t>slashroot2.slashroot.in</w:t>
            </w:r>
          </w:p>
          <w:p w:rsidR="004F63EB" w:rsidRDefault="004F63EB" w:rsidP="004F63EB">
            <w:r>
              <w:rPr>
                <w:rStyle w:val="HTMLCode"/>
                <w:rFonts w:eastAsiaTheme="majorEastAsia"/>
              </w:rPr>
              <w:t>warning: peer certificate won't be verified in</w:t>
            </w:r>
            <w:r>
              <w:t xml:space="preserve"> </w:t>
            </w:r>
            <w:r>
              <w:rPr>
                <w:rStyle w:val="HTMLCode"/>
                <w:rFonts w:eastAsiaTheme="majorEastAsia"/>
              </w:rPr>
              <w:t>this</w:t>
            </w:r>
            <w:r>
              <w:t xml:space="preserve"> </w:t>
            </w:r>
            <w:r>
              <w:rPr>
                <w:rStyle w:val="HTMLCode"/>
                <w:rFonts w:eastAsiaTheme="majorEastAsia"/>
              </w:rPr>
              <w:t>SSL session</w:t>
            </w:r>
          </w:p>
          <w:p w:rsidR="004F63EB" w:rsidRDefault="004F63EB" w:rsidP="004F63EB">
            <w:r>
              <w:rPr>
                <w:rStyle w:val="HTMLCode"/>
                <w:rFonts w:eastAsiaTheme="majorEastAsia"/>
              </w:rPr>
              <w:t>info: Caching certificate for</w:t>
            </w:r>
            <w:r>
              <w:t xml:space="preserve"> </w:t>
            </w:r>
            <w:r>
              <w:rPr>
                <w:rStyle w:val="HTMLCode"/>
                <w:rFonts w:eastAsiaTheme="majorEastAsia"/>
              </w:rPr>
              <w:t>ca</w:t>
            </w:r>
          </w:p>
          <w:p w:rsidR="004F63EB" w:rsidRDefault="004F63EB" w:rsidP="004F63EB">
            <w:r>
              <w:rPr>
                <w:rStyle w:val="HTMLCode"/>
                <w:rFonts w:eastAsiaTheme="majorEastAsia"/>
              </w:rPr>
              <w:t>warning: peer certificate won't be verified in</w:t>
            </w:r>
            <w:r>
              <w:t xml:space="preserve"> </w:t>
            </w:r>
            <w:r>
              <w:rPr>
                <w:rStyle w:val="HTMLCode"/>
                <w:rFonts w:eastAsiaTheme="majorEastAsia"/>
              </w:rPr>
              <w:t>this</w:t>
            </w:r>
            <w:r>
              <w:t xml:space="preserve"> </w:t>
            </w:r>
            <w:r>
              <w:rPr>
                <w:rStyle w:val="HTMLCode"/>
                <w:rFonts w:eastAsiaTheme="majorEastAsia"/>
              </w:rPr>
              <w:t>SSL session</w:t>
            </w:r>
          </w:p>
          <w:p w:rsidR="004F63EB" w:rsidRDefault="004F63EB" w:rsidP="004F63EB">
            <w:r>
              <w:rPr>
                <w:rStyle w:val="HTMLCode"/>
                <w:rFonts w:eastAsiaTheme="majorEastAsia"/>
              </w:rPr>
              <w:t>warning: peer certificate won't be verified in</w:t>
            </w:r>
            <w:r>
              <w:t xml:space="preserve"> </w:t>
            </w:r>
            <w:r>
              <w:rPr>
                <w:rStyle w:val="HTMLCode"/>
                <w:rFonts w:eastAsiaTheme="majorEastAsia"/>
              </w:rPr>
              <w:t>this</w:t>
            </w:r>
            <w:r>
              <w:t xml:space="preserve"> </w:t>
            </w:r>
            <w:r>
              <w:rPr>
                <w:rStyle w:val="HTMLCode"/>
                <w:rFonts w:eastAsiaTheme="majorEastAsia"/>
              </w:rPr>
              <w:t>SSL session</w:t>
            </w:r>
          </w:p>
          <w:p w:rsidR="004F63EB" w:rsidRDefault="004F63EB" w:rsidP="004F63EB">
            <w:r>
              <w:rPr>
                <w:rStyle w:val="HTMLCode"/>
                <w:rFonts w:eastAsiaTheme="majorEastAsia"/>
              </w:rPr>
              <w:t>info: Creating a new</w:t>
            </w:r>
            <w:r>
              <w:t xml:space="preserve"> </w:t>
            </w:r>
            <w:r>
              <w:rPr>
                <w:rStyle w:val="HTMLCode"/>
                <w:rFonts w:eastAsiaTheme="majorEastAsia"/>
              </w:rPr>
              <w:t>SSL certificate request for</w:t>
            </w:r>
            <w:r>
              <w:t xml:space="preserve"> </w:t>
            </w:r>
            <w:r>
              <w:rPr>
                <w:rStyle w:val="HTMLCode"/>
                <w:rFonts w:eastAsiaTheme="majorEastAsia"/>
              </w:rPr>
              <w:t>slashroot2.slashroot.in</w:t>
            </w:r>
          </w:p>
          <w:p w:rsidR="004F63EB" w:rsidRDefault="004F63EB" w:rsidP="004F63EB">
            <w:r>
              <w:rPr>
                <w:rStyle w:val="HTMLCode"/>
                <w:rFonts w:eastAsiaTheme="majorEastAsia"/>
              </w:rPr>
              <w:t>info: Certificate Request fingerprint (md5): 59:7A:AE:2C:7B:15:DA:E5:A8:14:7D:FF:1F:5B:7A:66</w:t>
            </w:r>
          </w:p>
          <w:p w:rsidR="004F63EB" w:rsidRDefault="004F63EB" w:rsidP="004F63EB">
            <w:r>
              <w:rPr>
                <w:rStyle w:val="HTMLCode"/>
                <w:rFonts w:eastAsiaTheme="majorEastAsia"/>
              </w:rPr>
              <w:t>warning: peer certificate won't be verified in</w:t>
            </w:r>
            <w:r>
              <w:t xml:space="preserve"> </w:t>
            </w:r>
            <w:r>
              <w:rPr>
                <w:rStyle w:val="HTMLCode"/>
                <w:rFonts w:eastAsiaTheme="majorEastAsia"/>
              </w:rPr>
              <w:t>this</w:t>
            </w:r>
            <w:r>
              <w:t xml:space="preserve"> </w:t>
            </w:r>
            <w:r>
              <w:rPr>
                <w:rStyle w:val="HTMLCode"/>
                <w:rFonts w:eastAsiaTheme="majorEastAsia"/>
              </w:rPr>
              <w:t>SSL session</w:t>
            </w:r>
          </w:p>
          <w:p w:rsidR="004F63EB" w:rsidRDefault="004F63EB" w:rsidP="004F63EB">
            <w:r>
              <w:rPr>
                <w:rStyle w:val="HTMLCode"/>
                <w:rFonts w:eastAsiaTheme="majorEastAsia"/>
              </w:rPr>
              <w:t>warning: peer certificate won't be verified in</w:t>
            </w:r>
            <w:r>
              <w:t xml:space="preserve"> </w:t>
            </w:r>
            <w:r>
              <w:rPr>
                <w:rStyle w:val="HTMLCode"/>
                <w:rFonts w:eastAsiaTheme="majorEastAsia"/>
              </w:rPr>
              <w:t>this</w:t>
            </w:r>
            <w:r>
              <w:t xml:space="preserve"> </w:t>
            </w:r>
            <w:r>
              <w:rPr>
                <w:rStyle w:val="HTMLCode"/>
                <w:rFonts w:eastAsiaTheme="majorEastAsia"/>
              </w:rPr>
              <w:t>SSL session</w:t>
            </w:r>
          </w:p>
          <w:p w:rsidR="004F63EB" w:rsidRDefault="004F63EB" w:rsidP="004F63EB">
            <w:r>
              <w:rPr>
                <w:rStyle w:val="HTMLCode"/>
                <w:rFonts w:eastAsiaTheme="majorEastAsia"/>
              </w:rPr>
              <w:t>warning: peer certificate won't be verified in</w:t>
            </w:r>
            <w:r>
              <w:t xml:space="preserve"> </w:t>
            </w:r>
            <w:r>
              <w:rPr>
                <w:rStyle w:val="HTMLCode"/>
                <w:rFonts w:eastAsiaTheme="majorEastAsia"/>
              </w:rPr>
              <w:t>this</w:t>
            </w:r>
            <w:r>
              <w:t xml:space="preserve"> </w:t>
            </w:r>
            <w:r>
              <w:rPr>
                <w:rStyle w:val="HTMLCode"/>
                <w:rFonts w:eastAsiaTheme="majorEastAsia"/>
              </w:rPr>
              <w:t>SSL session</w:t>
            </w:r>
          </w:p>
          <w:p w:rsidR="004F63EB" w:rsidRDefault="004F63EB" w:rsidP="004F63EB">
            <w:r>
              <w:rPr>
                <w:rStyle w:val="HTMLCode"/>
                <w:rFonts w:eastAsiaTheme="majorEastAsia"/>
              </w:rPr>
              <w:t>warning: peer certificate won't be verified in</w:t>
            </w:r>
            <w:r>
              <w:t xml:space="preserve"> </w:t>
            </w:r>
            <w:r>
              <w:rPr>
                <w:rStyle w:val="HTMLCode"/>
                <w:rFonts w:eastAsiaTheme="majorEastAsia"/>
              </w:rPr>
              <w:t>this</w:t>
            </w:r>
            <w:r>
              <w:t xml:space="preserve"> </w:t>
            </w:r>
            <w:r>
              <w:rPr>
                <w:rStyle w:val="HTMLCode"/>
                <w:rFonts w:eastAsiaTheme="majorEastAsia"/>
              </w:rPr>
              <w:t>SSL session</w:t>
            </w:r>
          </w:p>
          <w:p w:rsidR="004F63EB" w:rsidRDefault="004F63EB" w:rsidP="004F63EB">
            <w:r>
              <w:rPr>
                <w:rStyle w:val="HTMLCode"/>
                <w:rFonts w:eastAsiaTheme="majorEastAsia"/>
              </w:rPr>
              <w:t>&lt;div style="</w:t>
            </w:r>
            <w:proofErr w:type="spellStart"/>
            <w:r>
              <w:rPr>
                <w:rStyle w:val="HTMLCode"/>
                <w:rFonts w:eastAsiaTheme="majorEastAsia"/>
              </w:rPr>
              <w:t>display:none</w:t>
            </w:r>
            <w:proofErr w:type="spellEnd"/>
            <w:r>
              <w:rPr>
                <w:rStyle w:val="HTMLCode"/>
                <w:rFonts w:eastAsiaTheme="majorEastAsia"/>
              </w:rPr>
              <w:t xml:space="preserve">; </w:t>
            </w:r>
            <w:proofErr w:type="spellStart"/>
            <w:r>
              <w:rPr>
                <w:rStyle w:val="HTMLCode"/>
                <w:rFonts w:eastAsiaTheme="majorEastAsia"/>
              </w:rPr>
              <w:t>visibility:hidden</w:t>
            </w:r>
            <w:proofErr w:type="spellEnd"/>
            <w:r>
              <w:rPr>
                <w:rStyle w:val="HTMLCode"/>
                <w:rFonts w:eastAsiaTheme="majorEastAsia"/>
              </w:rPr>
              <w:t>;"</w:t>
            </w:r>
            <w:r>
              <w:t xml:space="preserve"> </w:t>
            </w:r>
            <w:r>
              <w:rPr>
                <w:rStyle w:val="HTMLCode"/>
                <w:rFonts w:eastAsiaTheme="majorEastAsia"/>
              </w:rPr>
              <w:t>id="</w:t>
            </w:r>
            <w:proofErr w:type="spellStart"/>
            <w:r>
              <w:rPr>
                <w:rStyle w:val="HTMLCode"/>
                <w:rFonts w:eastAsiaTheme="majorEastAsia"/>
              </w:rPr>
              <w:t>cosk</w:t>
            </w:r>
            <w:proofErr w:type="spellEnd"/>
            <w:r>
              <w:rPr>
                <w:rStyle w:val="HTMLCode"/>
                <w:rFonts w:eastAsiaTheme="majorEastAsia"/>
              </w:rPr>
              <w:t>"&gt;&lt;/div&gt;</w:t>
            </w:r>
          </w:p>
          <w:p w:rsidR="004F63EB" w:rsidRDefault="004F63EB" w:rsidP="004F63EB">
            <w:pPr>
              <w:rPr>
                <w:sz w:val="24"/>
                <w:szCs w:val="24"/>
              </w:rPr>
            </w:pPr>
            <w:r>
              <w:rPr>
                <w:rStyle w:val="HTMLCode"/>
                <w:rFonts w:eastAsiaTheme="majorEastAsia"/>
              </w:rPr>
              <w:t>notice: Did not receive certificate</w:t>
            </w:r>
          </w:p>
        </w:tc>
      </w:tr>
    </w:tbl>
    <w:p w:rsidR="004F63EB" w:rsidRDefault="004F63EB" w:rsidP="004F63EB">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As shown in the above example you can see that, an SSL key is made for this agent machine and is waiting for the corresponding certificate to be signed by the puppet master server.</w:t>
      </w:r>
    </w:p>
    <w:p w:rsidR="004F63EB" w:rsidRDefault="004F63EB" w:rsidP="004F63EB">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An Important fact to note here is a notice shown in the above command result, which says that "</w:t>
      </w:r>
      <w:r>
        <w:rPr>
          <w:rStyle w:val="Strong"/>
          <w:rFonts w:ascii="inherit" w:hAnsi="inherit" w:cs="Arial"/>
          <w:color w:val="222222"/>
          <w:bdr w:val="none" w:sz="0" w:space="0" w:color="auto" w:frame="1"/>
        </w:rPr>
        <w:t>notice: Did not receive certificate</w:t>
      </w:r>
      <w:r>
        <w:rPr>
          <w:rFonts w:ascii="inherit" w:hAnsi="inherit" w:cs="Arial"/>
          <w:color w:val="222222"/>
          <w:bdr w:val="none" w:sz="0" w:space="0" w:color="auto" w:frame="1"/>
        </w:rPr>
        <w:t>"</w:t>
      </w:r>
      <w:r>
        <w:rPr>
          <w:rFonts w:ascii="Arial" w:hAnsi="Arial" w:cs="Arial"/>
          <w:color w:val="222222"/>
          <w:sz w:val="18"/>
          <w:szCs w:val="18"/>
        </w:rPr>
        <w:t>.</w:t>
      </w:r>
    </w:p>
    <w:p w:rsidR="004F63EB" w:rsidRDefault="004F63EB" w:rsidP="004F63EB">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222222"/>
          <w:bdr w:val="none" w:sz="0" w:space="0" w:color="auto" w:frame="1"/>
        </w:rPr>
        <w:t>--server</w:t>
      </w:r>
      <w:r>
        <w:rPr>
          <w:rStyle w:val="apple-converted-space"/>
          <w:rFonts w:ascii="inherit" w:hAnsi="inherit" w:cs="Arial"/>
          <w:b/>
          <w:bCs/>
          <w:color w:val="222222"/>
          <w:bdr w:val="none" w:sz="0" w:space="0" w:color="auto" w:frame="1"/>
        </w:rPr>
        <w:t> </w:t>
      </w:r>
      <w:r>
        <w:rPr>
          <w:rFonts w:ascii="inherit" w:hAnsi="inherit" w:cs="Arial"/>
          <w:color w:val="222222"/>
          <w:bdr w:val="none" w:sz="0" w:space="0" w:color="auto" w:frame="1"/>
        </w:rPr>
        <w:t>in the above command specifies the puppet master server hostname</w:t>
      </w:r>
    </w:p>
    <w:p w:rsidR="004F63EB" w:rsidRDefault="004F63EB" w:rsidP="004F63EB">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222222"/>
          <w:bdr w:val="none" w:sz="0" w:space="0" w:color="auto" w:frame="1"/>
        </w:rPr>
        <w:t>--</w:t>
      </w:r>
      <w:proofErr w:type="gramStart"/>
      <w:r>
        <w:rPr>
          <w:rStyle w:val="Strong"/>
          <w:rFonts w:ascii="inherit" w:hAnsi="inherit" w:cs="Arial"/>
          <w:color w:val="222222"/>
          <w:bdr w:val="none" w:sz="0" w:space="0" w:color="auto" w:frame="1"/>
        </w:rPr>
        <w:t>no-</w:t>
      </w:r>
      <w:proofErr w:type="spellStart"/>
      <w:proofErr w:type="gramEnd"/>
      <w:r>
        <w:rPr>
          <w:rStyle w:val="Strong"/>
          <w:rFonts w:ascii="inherit" w:hAnsi="inherit" w:cs="Arial"/>
          <w:color w:val="222222"/>
          <w:bdr w:val="none" w:sz="0" w:space="0" w:color="auto" w:frame="1"/>
        </w:rPr>
        <w:t>daemonize</w:t>
      </w:r>
      <w:proofErr w:type="spellEnd"/>
      <w:r>
        <w:rPr>
          <w:rStyle w:val="apple-converted-space"/>
          <w:rFonts w:ascii="inherit" w:hAnsi="inherit" w:cs="Arial"/>
          <w:color w:val="222222"/>
          <w:bdr w:val="none" w:sz="0" w:space="0" w:color="auto" w:frame="1"/>
        </w:rPr>
        <w:t> </w:t>
      </w:r>
      <w:r>
        <w:rPr>
          <w:rFonts w:ascii="inherit" w:hAnsi="inherit" w:cs="Arial"/>
          <w:color w:val="222222"/>
          <w:bdr w:val="none" w:sz="0" w:space="0" w:color="auto" w:frame="1"/>
        </w:rPr>
        <w:t>tells the puppet agent to not to run as a daemon, and also output the messages to the screen. If you run puppet agent without this option, then you will not get the messages on the screen.</w:t>
      </w:r>
    </w:p>
    <w:p w:rsidR="004F63EB" w:rsidRDefault="004F63EB" w:rsidP="004F63EB">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222222"/>
          <w:bdr w:val="none" w:sz="0" w:space="0" w:color="auto" w:frame="1"/>
        </w:rPr>
        <w:t>Note:</w:t>
      </w:r>
      <w:r>
        <w:rPr>
          <w:rStyle w:val="apple-converted-space"/>
          <w:rFonts w:ascii="inherit" w:hAnsi="inherit" w:cs="Arial"/>
          <w:color w:val="222222"/>
          <w:bdr w:val="none" w:sz="0" w:space="0" w:color="auto" w:frame="1"/>
        </w:rPr>
        <w:t> </w:t>
      </w:r>
      <w:r>
        <w:rPr>
          <w:rFonts w:ascii="inherit" w:hAnsi="inherit" w:cs="Arial"/>
          <w:color w:val="FF0000"/>
          <w:bdr w:val="none" w:sz="0" w:space="0" w:color="auto" w:frame="1"/>
        </w:rPr>
        <w:t>If you do not specify the option --server, puppet agent will look for a host named "puppet". This is the main reason of keeping the puppet master hostname as puppet.</w:t>
      </w:r>
    </w:p>
    <w:p w:rsidR="004F63EB" w:rsidRDefault="004F63EB" w:rsidP="004F63EB">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The </w:t>
      </w:r>
      <w:proofErr w:type="spellStart"/>
      <w:r>
        <w:rPr>
          <w:rFonts w:ascii="inherit" w:hAnsi="inherit" w:cs="Arial"/>
          <w:color w:val="222222"/>
          <w:bdr w:val="none" w:sz="0" w:space="0" w:color="auto" w:frame="1"/>
        </w:rPr>
        <w:t>ssl</w:t>
      </w:r>
      <w:proofErr w:type="spellEnd"/>
      <w:r>
        <w:rPr>
          <w:rFonts w:ascii="inherit" w:hAnsi="inherit" w:cs="Arial"/>
          <w:color w:val="222222"/>
          <w:bdr w:val="none" w:sz="0" w:space="0" w:color="auto" w:frame="1"/>
        </w:rPr>
        <w:t xml:space="preserve"> certificate signing is done only the first time an agent connects to the server.</w:t>
      </w:r>
    </w:p>
    <w:p w:rsidR="004F63EB" w:rsidRDefault="004F63EB" w:rsidP="004F63EB">
      <w:pPr>
        <w:pStyle w:val="NormalWeb"/>
        <w:shd w:val="clear" w:color="auto" w:fill="CCCCCC"/>
        <w:spacing w:before="0" w:beforeAutospacing="0" w:after="0" w:afterAutospacing="0"/>
        <w:textAlignment w:val="baseline"/>
        <w:rPr>
          <w:ins w:id="0" w:author="Unknown"/>
          <w:rFonts w:ascii="Arial" w:hAnsi="Arial" w:cs="Arial"/>
          <w:color w:val="222222"/>
          <w:sz w:val="18"/>
          <w:szCs w:val="18"/>
        </w:rPr>
      </w:pPr>
      <w:ins w:id="1" w:author="Unknown">
        <w:r>
          <w:rPr>
            <w:rFonts w:ascii="inherit" w:hAnsi="inherit" w:cs="Arial"/>
            <w:color w:val="222222"/>
            <w:bdr w:val="none" w:sz="0" w:space="0" w:color="auto" w:frame="1"/>
          </w:rPr>
          <w:t xml:space="preserve">The notice </w:t>
        </w:r>
        <w:proofErr w:type="gramStart"/>
        <w:r>
          <w:rPr>
            <w:rFonts w:ascii="inherit" w:hAnsi="inherit" w:cs="Arial"/>
            <w:color w:val="222222"/>
            <w:bdr w:val="none" w:sz="0" w:space="0" w:color="auto" w:frame="1"/>
          </w:rPr>
          <w:t>message(</w:t>
        </w:r>
        <w:proofErr w:type="gramEnd"/>
        <w:r>
          <w:rPr>
            <w:rStyle w:val="Strong"/>
            <w:rFonts w:ascii="inherit" w:hAnsi="inherit" w:cs="Arial"/>
            <w:color w:val="222222"/>
            <w:bdr w:val="none" w:sz="0" w:space="0" w:color="auto" w:frame="1"/>
          </w:rPr>
          <w:t>notice: Did not receive certificate</w:t>
        </w:r>
        <w:r>
          <w:rPr>
            <w:rFonts w:ascii="inherit" w:hAnsi="inherit" w:cs="Arial"/>
            <w:color w:val="222222"/>
            <w:bdr w:val="none" w:sz="0" w:space="0" w:color="auto" w:frame="1"/>
          </w:rPr>
          <w:t>)will keep on coming on the screen until the certificate request is signed by the puppet master.</w:t>
        </w:r>
      </w:ins>
    </w:p>
    <w:p w:rsidR="004F63EB" w:rsidRDefault="004F63EB" w:rsidP="004F63EB">
      <w:pPr>
        <w:pStyle w:val="Heading2"/>
        <w:shd w:val="clear" w:color="auto" w:fill="CCCCCC"/>
        <w:spacing w:before="0" w:after="180" w:line="312" w:lineRule="atLeast"/>
        <w:textAlignment w:val="baseline"/>
        <w:rPr>
          <w:ins w:id="2" w:author="Unknown"/>
          <w:rFonts w:ascii="Lucida Sans Unicode" w:hAnsi="Lucida Sans Unicode" w:cs="Lucida Sans Unicode"/>
          <w:b w:val="0"/>
          <w:bCs w:val="0"/>
          <w:color w:val="333333"/>
          <w:sz w:val="48"/>
          <w:szCs w:val="48"/>
        </w:rPr>
      </w:pPr>
      <w:ins w:id="3" w:author="Unknown">
        <w:r>
          <w:rPr>
            <w:rFonts w:ascii="Lucida Sans Unicode" w:hAnsi="Lucida Sans Unicode" w:cs="Lucida Sans Unicode"/>
            <w:b w:val="0"/>
            <w:bCs w:val="0"/>
            <w:color w:val="333333"/>
            <w:sz w:val="48"/>
            <w:szCs w:val="48"/>
          </w:rPr>
          <w:t> </w:t>
        </w:r>
      </w:ins>
    </w:p>
    <w:p w:rsidR="004F63EB" w:rsidRDefault="004F63EB" w:rsidP="004F63EB">
      <w:pPr>
        <w:pStyle w:val="Heading2"/>
        <w:shd w:val="clear" w:color="auto" w:fill="CCCCCC"/>
        <w:spacing w:before="0" w:line="312" w:lineRule="atLeast"/>
        <w:textAlignment w:val="baseline"/>
        <w:rPr>
          <w:ins w:id="4" w:author="Unknown"/>
          <w:rFonts w:ascii="Lucida Sans Unicode" w:hAnsi="Lucida Sans Unicode" w:cs="Lucida Sans Unicode"/>
          <w:b w:val="0"/>
          <w:bCs w:val="0"/>
          <w:color w:val="333333"/>
          <w:sz w:val="48"/>
          <w:szCs w:val="48"/>
        </w:rPr>
      </w:pPr>
      <w:ins w:id="5" w:author="Unknown">
        <w:r>
          <w:rPr>
            <w:rFonts w:ascii="inherit" w:hAnsi="inherit" w:cs="Lucida Sans Unicode"/>
            <w:b w:val="0"/>
            <w:bCs w:val="0"/>
            <w:color w:val="800080"/>
            <w:bdr w:val="none" w:sz="0" w:space="0" w:color="auto" w:frame="1"/>
          </w:rPr>
          <w:t>How to Sign the SSL certificate from puppet Master?</w:t>
        </w:r>
      </w:ins>
    </w:p>
    <w:p w:rsidR="004F63EB" w:rsidRDefault="004F63EB" w:rsidP="004F63EB">
      <w:pPr>
        <w:pStyle w:val="NormalWeb"/>
        <w:shd w:val="clear" w:color="auto" w:fill="CCCCCC"/>
        <w:spacing w:before="0" w:beforeAutospacing="0" w:after="0" w:afterAutospacing="0"/>
        <w:textAlignment w:val="baseline"/>
        <w:rPr>
          <w:ins w:id="6" w:author="Unknown"/>
          <w:rFonts w:ascii="Arial" w:hAnsi="Arial" w:cs="Arial"/>
          <w:color w:val="222222"/>
          <w:sz w:val="18"/>
          <w:szCs w:val="18"/>
        </w:rPr>
      </w:pPr>
      <w:ins w:id="7" w:author="Unknown">
        <w:r>
          <w:rPr>
            <w:rFonts w:ascii="inherit" w:hAnsi="inherit" w:cs="Arial"/>
            <w:color w:val="222222"/>
            <w:bdr w:val="none" w:sz="0" w:space="0" w:color="auto" w:frame="1"/>
          </w:rPr>
          <w:t xml:space="preserve">Now as the client node (slashroot2) is waiting for its certificate to be signed, </w:t>
        </w:r>
        <w:proofErr w:type="spellStart"/>
        <w:r>
          <w:rPr>
            <w:rFonts w:ascii="inherit" w:hAnsi="inherit" w:cs="Arial"/>
            <w:color w:val="222222"/>
            <w:bdr w:val="none" w:sz="0" w:space="0" w:color="auto" w:frame="1"/>
          </w:rPr>
          <w:t>lets</w:t>
        </w:r>
        <w:proofErr w:type="spellEnd"/>
        <w:r>
          <w:rPr>
            <w:rFonts w:ascii="inherit" w:hAnsi="inherit" w:cs="Arial"/>
            <w:color w:val="222222"/>
            <w:bdr w:val="none" w:sz="0" w:space="0" w:color="auto" w:frame="1"/>
          </w:rPr>
          <w:t xml:space="preserve"> go and sign the certificate request from </w:t>
        </w:r>
        <w:proofErr w:type="gramStart"/>
        <w:r>
          <w:rPr>
            <w:rFonts w:ascii="inherit" w:hAnsi="inherit" w:cs="Arial"/>
            <w:color w:val="222222"/>
            <w:bdr w:val="none" w:sz="0" w:space="0" w:color="auto" w:frame="1"/>
          </w:rPr>
          <w:t>slashroot1(</w:t>
        </w:r>
        <w:proofErr w:type="gramEnd"/>
        <w:r>
          <w:rPr>
            <w:rFonts w:ascii="inherit" w:hAnsi="inherit" w:cs="Arial"/>
            <w:color w:val="222222"/>
            <w:bdr w:val="none" w:sz="0" w:space="0" w:color="auto" w:frame="1"/>
          </w:rPr>
          <w:t>our puppet master server)</w:t>
        </w:r>
      </w:ins>
    </w:p>
    <w:p w:rsidR="004F63EB" w:rsidRDefault="004F63EB" w:rsidP="004F63EB">
      <w:pPr>
        <w:pStyle w:val="NormalWeb"/>
        <w:shd w:val="clear" w:color="auto" w:fill="CCCCCC"/>
        <w:spacing w:before="0" w:beforeAutospacing="0" w:after="0" w:afterAutospacing="0"/>
        <w:textAlignment w:val="baseline"/>
        <w:rPr>
          <w:ins w:id="8" w:author="Unknown"/>
          <w:rFonts w:ascii="Arial" w:hAnsi="Arial" w:cs="Arial"/>
          <w:color w:val="222222"/>
          <w:sz w:val="18"/>
          <w:szCs w:val="18"/>
        </w:rPr>
      </w:pPr>
      <w:proofErr w:type="gramStart"/>
      <w:ins w:id="9" w:author="Unknown">
        <w:r>
          <w:rPr>
            <w:rFonts w:ascii="inherit" w:hAnsi="inherit" w:cs="Arial"/>
            <w:color w:val="222222"/>
            <w:bdr w:val="none" w:sz="0" w:space="0" w:color="auto" w:frame="1"/>
          </w:rPr>
          <w:t>On your puppet master run the below command to show the certificate signing requests.</w:t>
        </w:r>
        <w:proofErr w:type="gramEnd"/>
      </w:ins>
    </w:p>
    <w:p w:rsidR="004F63EB" w:rsidRDefault="004F63EB" w:rsidP="004F63EB">
      <w:pPr>
        <w:pStyle w:val="HTMLPreformatted"/>
        <w:shd w:val="clear" w:color="auto" w:fill="F8F8F8"/>
        <w:textAlignment w:val="baseline"/>
        <w:rPr>
          <w:ins w:id="10" w:author="Unknown"/>
          <w:rFonts w:ascii="inherit" w:hAnsi="inherit"/>
          <w:color w:val="222222"/>
          <w:sz w:val="24"/>
          <w:szCs w:val="24"/>
          <w:bdr w:val="none" w:sz="0" w:space="0" w:color="auto" w:frame="1"/>
        </w:rPr>
      </w:pPr>
      <w:ins w:id="11" w:author="Unknown">
        <w:r>
          <w:rPr>
            <w:rFonts w:ascii="inherit" w:hAnsi="inherit"/>
            <w:color w:val="222222"/>
            <w:sz w:val="24"/>
            <w:szCs w:val="24"/>
            <w:bdr w:val="none" w:sz="0" w:space="0" w:color="auto" w:frame="1"/>
          </w:rPr>
          <w:t xml:space="preserve">[root@slashroot1 ~]# </w:t>
        </w:r>
        <w:proofErr w:type="spellStart"/>
        <w:proofErr w:type="gramStart"/>
        <w:r>
          <w:rPr>
            <w:rFonts w:ascii="inherit" w:hAnsi="inherit"/>
            <w:color w:val="222222"/>
            <w:sz w:val="24"/>
            <w:szCs w:val="24"/>
            <w:bdr w:val="none" w:sz="0" w:space="0" w:color="auto" w:frame="1"/>
          </w:rPr>
          <w:t>puppetca</w:t>
        </w:r>
        <w:proofErr w:type="spellEnd"/>
        <w:proofErr w:type="gramEnd"/>
        <w:r>
          <w:rPr>
            <w:rFonts w:ascii="inherit" w:hAnsi="inherit"/>
            <w:color w:val="222222"/>
            <w:sz w:val="24"/>
            <w:szCs w:val="24"/>
            <w:bdr w:val="none" w:sz="0" w:space="0" w:color="auto" w:frame="1"/>
          </w:rPr>
          <w:t xml:space="preserve"> --list</w:t>
        </w:r>
      </w:ins>
    </w:p>
    <w:p w:rsidR="004F63EB" w:rsidRDefault="004F63EB" w:rsidP="004F63EB">
      <w:pPr>
        <w:pStyle w:val="HTMLPreformatted"/>
        <w:shd w:val="clear" w:color="auto" w:fill="F8F8F8"/>
        <w:textAlignment w:val="baseline"/>
        <w:rPr>
          <w:ins w:id="12" w:author="Unknown"/>
          <w:rFonts w:ascii="inherit" w:hAnsi="inherit"/>
          <w:color w:val="222222"/>
          <w:sz w:val="24"/>
          <w:szCs w:val="24"/>
          <w:bdr w:val="none" w:sz="0" w:space="0" w:color="auto" w:frame="1"/>
        </w:rPr>
      </w:pPr>
      <w:ins w:id="13" w:author="Unknown">
        <w:r>
          <w:rPr>
            <w:rFonts w:ascii="inherit" w:hAnsi="inherit"/>
            <w:color w:val="222222"/>
            <w:sz w:val="24"/>
            <w:szCs w:val="24"/>
            <w:bdr w:val="none" w:sz="0" w:space="0" w:color="auto" w:frame="1"/>
          </w:rPr>
          <w:t xml:space="preserve">  slashroot2.slashroot.in (59:7A</w:t>
        </w:r>
        <w:proofErr w:type="gramStart"/>
        <w:r>
          <w:rPr>
            <w:rFonts w:ascii="inherit" w:hAnsi="inherit"/>
            <w:color w:val="222222"/>
            <w:sz w:val="24"/>
            <w:szCs w:val="24"/>
            <w:bdr w:val="none" w:sz="0" w:space="0" w:color="auto" w:frame="1"/>
          </w:rPr>
          <w:t>:AE:2C:7B:15:DA:E5:A8:14:7D:FF:1F:5B:7A:66</w:t>
        </w:r>
        <w:proofErr w:type="gramEnd"/>
        <w:r>
          <w:rPr>
            <w:rFonts w:ascii="inherit" w:hAnsi="inherit"/>
            <w:color w:val="222222"/>
            <w:sz w:val="24"/>
            <w:szCs w:val="24"/>
            <w:bdr w:val="none" w:sz="0" w:space="0" w:color="auto" w:frame="1"/>
          </w:rPr>
          <w:t>)</w:t>
        </w:r>
      </w:ins>
    </w:p>
    <w:p w:rsidR="004F63EB" w:rsidRDefault="004F63EB" w:rsidP="004F63EB">
      <w:pPr>
        <w:pStyle w:val="HTMLPreformatted"/>
        <w:shd w:val="clear" w:color="auto" w:fill="F8F8F8"/>
        <w:textAlignment w:val="baseline"/>
        <w:rPr>
          <w:ins w:id="14" w:author="Unknown"/>
          <w:color w:val="222222"/>
          <w:sz w:val="18"/>
          <w:szCs w:val="18"/>
        </w:rPr>
      </w:pPr>
      <w:ins w:id="15" w:author="Unknown">
        <w:r>
          <w:rPr>
            <w:rFonts w:ascii="inherit" w:hAnsi="inherit"/>
            <w:color w:val="222222"/>
            <w:sz w:val="24"/>
            <w:szCs w:val="24"/>
            <w:bdr w:val="none" w:sz="0" w:space="0" w:color="auto" w:frame="1"/>
          </w:rPr>
          <w:t>[root@slashroot1 ~]#</w:t>
        </w:r>
      </w:ins>
    </w:p>
    <w:p w:rsidR="004F63EB" w:rsidRDefault="004F63EB" w:rsidP="004F63EB">
      <w:pPr>
        <w:pStyle w:val="NormalWeb"/>
        <w:shd w:val="clear" w:color="auto" w:fill="CCCCCC"/>
        <w:spacing w:before="0" w:beforeAutospacing="0" w:after="360" w:afterAutospacing="0"/>
        <w:textAlignment w:val="baseline"/>
        <w:rPr>
          <w:ins w:id="16" w:author="Unknown"/>
          <w:rFonts w:ascii="Arial" w:hAnsi="Arial" w:cs="Arial"/>
          <w:color w:val="222222"/>
          <w:sz w:val="18"/>
          <w:szCs w:val="18"/>
        </w:rPr>
      </w:pPr>
      <w:ins w:id="17" w:author="Unknown">
        <w:r>
          <w:rPr>
            <w:rFonts w:ascii="Arial" w:hAnsi="Arial" w:cs="Arial"/>
            <w:color w:val="222222"/>
            <w:sz w:val="18"/>
            <w:szCs w:val="18"/>
          </w:rPr>
          <w:t> </w:t>
        </w:r>
      </w:ins>
    </w:p>
    <w:p w:rsidR="004F63EB" w:rsidRDefault="004F63EB" w:rsidP="004F63EB">
      <w:pPr>
        <w:pStyle w:val="NormalWeb"/>
        <w:shd w:val="clear" w:color="auto" w:fill="CCCCCC"/>
        <w:spacing w:before="0" w:beforeAutospacing="0" w:after="0" w:afterAutospacing="0"/>
        <w:textAlignment w:val="baseline"/>
        <w:rPr>
          <w:ins w:id="18" w:author="Unknown"/>
          <w:rFonts w:ascii="Arial" w:hAnsi="Arial" w:cs="Arial"/>
          <w:color w:val="222222"/>
          <w:sz w:val="18"/>
          <w:szCs w:val="18"/>
        </w:rPr>
      </w:pPr>
      <w:ins w:id="19" w:author="Unknown">
        <w:r>
          <w:rPr>
            <w:rStyle w:val="Strong"/>
            <w:rFonts w:ascii="inherit" w:hAnsi="inherit" w:cs="Arial"/>
            <w:color w:val="222222"/>
            <w:bdr w:val="none" w:sz="0" w:space="0" w:color="auto" w:frame="1"/>
          </w:rPr>
          <w:lastRenderedPageBreak/>
          <w:t>#</w:t>
        </w:r>
        <w:proofErr w:type="spellStart"/>
        <w:r>
          <w:rPr>
            <w:rStyle w:val="Strong"/>
            <w:rFonts w:ascii="inherit" w:hAnsi="inherit" w:cs="Arial"/>
            <w:color w:val="222222"/>
            <w:bdr w:val="none" w:sz="0" w:space="0" w:color="auto" w:frame="1"/>
          </w:rPr>
          <w:t>puppetca</w:t>
        </w:r>
        <w:proofErr w:type="spellEnd"/>
        <w:r>
          <w:rPr>
            <w:rStyle w:val="Strong"/>
            <w:rFonts w:ascii="inherit" w:hAnsi="inherit" w:cs="Arial"/>
            <w:color w:val="222222"/>
            <w:bdr w:val="none" w:sz="0" w:space="0" w:color="auto" w:frame="1"/>
          </w:rPr>
          <w:t xml:space="preserve"> --list</w:t>
        </w:r>
        <w:r>
          <w:rPr>
            <w:rStyle w:val="apple-converted-space"/>
            <w:rFonts w:ascii="inherit" w:hAnsi="inherit" w:cs="Arial"/>
            <w:b/>
            <w:bCs/>
            <w:color w:val="222222"/>
            <w:bdr w:val="none" w:sz="0" w:space="0" w:color="auto" w:frame="1"/>
          </w:rPr>
          <w:t> </w:t>
        </w:r>
        <w:r>
          <w:rPr>
            <w:rFonts w:ascii="inherit" w:hAnsi="inherit" w:cs="Arial"/>
            <w:color w:val="222222"/>
            <w:bdr w:val="none" w:sz="0" w:space="0" w:color="auto" w:frame="1"/>
          </w:rPr>
          <w:t>command will show you the agent certificate requests that are waiting to be signed.</w:t>
        </w:r>
      </w:ins>
    </w:p>
    <w:p w:rsidR="004F63EB" w:rsidRDefault="004F63EB" w:rsidP="004F63EB">
      <w:pPr>
        <w:pStyle w:val="NormalWeb"/>
        <w:shd w:val="clear" w:color="auto" w:fill="CCCCCC"/>
        <w:spacing w:before="0" w:beforeAutospacing="0" w:after="0" w:afterAutospacing="0"/>
        <w:textAlignment w:val="baseline"/>
        <w:rPr>
          <w:ins w:id="20" w:author="Unknown"/>
          <w:rFonts w:ascii="Arial" w:hAnsi="Arial" w:cs="Arial"/>
          <w:color w:val="222222"/>
          <w:sz w:val="18"/>
          <w:szCs w:val="18"/>
        </w:rPr>
      </w:pPr>
      <w:ins w:id="21" w:author="Unknown">
        <w:r w:rsidRPr="004F63EB">
          <w:rPr>
            <w:rStyle w:val="Strong"/>
            <w:rFonts w:ascii="inherit" w:hAnsi="inherit" w:cs="Arial"/>
            <w:b w:val="0"/>
            <w:color w:val="222222"/>
            <w:highlight w:val="black"/>
            <w:bdr w:val="none" w:sz="0" w:space="0" w:color="auto" w:frame="1"/>
          </w:rPr>
          <w:t>#puppet cert list</w:t>
        </w:r>
        <w:r>
          <w:rPr>
            <w:rStyle w:val="apple-converted-space"/>
            <w:rFonts w:ascii="inherit" w:hAnsi="inherit" w:cs="Arial"/>
            <w:b/>
            <w:bCs/>
            <w:color w:val="222222"/>
            <w:bdr w:val="none" w:sz="0" w:space="0" w:color="auto" w:frame="1"/>
          </w:rPr>
          <w:t> </w:t>
        </w:r>
        <w:r>
          <w:rPr>
            <w:rFonts w:ascii="inherit" w:hAnsi="inherit" w:cs="Arial"/>
            <w:color w:val="222222"/>
            <w:bdr w:val="none" w:sz="0" w:space="0" w:color="auto" w:frame="1"/>
          </w:rPr>
          <w:t>command will also show you the same thing</w:t>
        </w:r>
      </w:ins>
    </w:p>
    <w:p w:rsidR="004F63EB" w:rsidRDefault="004F63EB" w:rsidP="004F63EB">
      <w:pPr>
        <w:pStyle w:val="NormalWeb"/>
        <w:shd w:val="clear" w:color="auto" w:fill="CCCCCC"/>
        <w:spacing w:before="0" w:beforeAutospacing="0" w:after="0" w:afterAutospacing="0"/>
        <w:textAlignment w:val="baseline"/>
        <w:rPr>
          <w:ins w:id="22" w:author="Unknown"/>
          <w:rFonts w:ascii="Arial" w:hAnsi="Arial" w:cs="Arial"/>
          <w:color w:val="222222"/>
          <w:sz w:val="18"/>
          <w:szCs w:val="18"/>
        </w:rPr>
      </w:pPr>
      <w:ins w:id="23" w:author="Unknown">
        <w:r>
          <w:rPr>
            <w:rFonts w:ascii="inherit" w:hAnsi="inherit" w:cs="Arial"/>
            <w:color w:val="222222"/>
            <w:bdr w:val="none" w:sz="0" w:space="0" w:color="auto" w:frame="1"/>
          </w:rPr>
          <w:t xml:space="preserve">Now </w:t>
        </w:r>
        <w:proofErr w:type="spellStart"/>
        <w:proofErr w:type="gramStart"/>
        <w:r>
          <w:rPr>
            <w:rFonts w:ascii="inherit" w:hAnsi="inherit" w:cs="Arial"/>
            <w:color w:val="222222"/>
            <w:bdr w:val="none" w:sz="0" w:space="0" w:color="auto" w:frame="1"/>
          </w:rPr>
          <w:t>lets</w:t>
        </w:r>
        <w:proofErr w:type="spellEnd"/>
        <w:proofErr w:type="gramEnd"/>
        <w:r>
          <w:rPr>
            <w:rFonts w:ascii="inherit" w:hAnsi="inherit" w:cs="Arial"/>
            <w:color w:val="222222"/>
            <w:bdr w:val="none" w:sz="0" w:space="0" w:color="auto" w:frame="1"/>
          </w:rPr>
          <w:t xml:space="preserve"> sign the certificate by the following method.</w:t>
        </w:r>
      </w:ins>
    </w:p>
    <w:p w:rsidR="004F63EB" w:rsidRDefault="004F63EB" w:rsidP="004F63EB">
      <w:pPr>
        <w:pStyle w:val="HTMLPreformatted"/>
        <w:shd w:val="clear" w:color="auto" w:fill="F8F8F8"/>
        <w:textAlignment w:val="baseline"/>
        <w:rPr>
          <w:rFonts w:ascii="inherit" w:hAnsi="inherit"/>
          <w:color w:val="222222"/>
          <w:sz w:val="24"/>
          <w:szCs w:val="24"/>
          <w:bdr w:val="none" w:sz="0" w:space="0" w:color="auto" w:frame="1"/>
        </w:rPr>
      </w:pPr>
      <w:ins w:id="24" w:author="Unknown">
        <w:r>
          <w:rPr>
            <w:rFonts w:ascii="inherit" w:hAnsi="inherit"/>
            <w:color w:val="222222"/>
            <w:sz w:val="24"/>
            <w:szCs w:val="24"/>
            <w:bdr w:val="none" w:sz="0" w:space="0" w:color="auto" w:frame="1"/>
          </w:rPr>
          <w:t xml:space="preserve">[root@slashroot1 ~]# </w:t>
        </w:r>
        <w:proofErr w:type="spellStart"/>
        <w:proofErr w:type="gramStart"/>
        <w:r>
          <w:rPr>
            <w:rFonts w:ascii="inherit" w:hAnsi="inherit"/>
            <w:color w:val="222222"/>
            <w:sz w:val="24"/>
            <w:szCs w:val="24"/>
            <w:bdr w:val="none" w:sz="0" w:space="0" w:color="auto" w:frame="1"/>
          </w:rPr>
          <w:t>puppetca</w:t>
        </w:r>
        <w:proofErr w:type="spellEnd"/>
        <w:proofErr w:type="gramEnd"/>
        <w:r>
          <w:rPr>
            <w:rFonts w:ascii="inherit" w:hAnsi="inherit"/>
            <w:color w:val="222222"/>
            <w:sz w:val="24"/>
            <w:szCs w:val="24"/>
            <w:bdr w:val="none" w:sz="0" w:space="0" w:color="auto" w:frame="1"/>
          </w:rPr>
          <w:t xml:space="preserve"> --sign slashroot2.slashroot.in</w:t>
        </w:r>
      </w:ins>
    </w:p>
    <w:p w:rsidR="004A21DC" w:rsidRDefault="004A21DC" w:rsidP="004F63EB">
      <w:pPr>
        <w:pStyle w:val="HTMLPreformatted"/>
        <w:shd w:val="clear" w:color="auto" w:fill="F8F8F8"/>
        <w:textAlignment w:val="baseline"/>
        <w:rPr>
          <w:rFonts w:ascii="inherit" w:hAnsi="inherit"/>
          <w:color w:val="222222"/>
          <w:sz w:val="24"/>
          <w:szCs w:val="24"/>
          <w:bdr w:val="none" w:sz="0" w:space="0" w:color="auto" w:frame="1"/>
        </w:rPr>
      </w:pPr>
    </w:p>
    <w:p w:rsidR="004A21DC" w:rsidRDefault="004A21DC" w:rsidP="004F63EB">
      <w:pPr>
        <w:pStyle w:val="HTMLPreformatted"/>
        <w:shd w:val="clear" w:color="auto" w:fill="F8F8F8"/>
        <w:textAlignment w:val="baseline"/>
        <w:rPr>
          <w:ins w:id="25" w:author="Unknown"/>
          <w:rFonts w:ascii="inherit" w:hAnsi="inherit"/>
          <w:color w:val="222222"/>
          <w:sz w:val="24"/>
          <w:szCs w:val="24"/>
          <w:bdr w:val="none" w:sz="0" w:space="0" w:color="auto" w:frame="1"/>
        </w:rPr>
      </w:pPr>
      <w:r>
        <w:rPr>
          <w:rFonts w:ascii="inherit" w:hAnsi="inherit"/>
          <w:color w:val="222222"/>
          <w:sz w:val="24"/>
          <w:szCs w:val="24"/>
          <w:bdr w:val="none" w:sz="0" w:space="0" w:color="auto" w:frame="1"/>
        </w:rPr>
        <w:t>OR # puppet cert sign [agent FQDN]</w:t>
      </w:r>
    </w:p>
    <w:p w:rsidR="004F63EB" w:rsidRDefault="004F63EB" w:rsidP="004F63EB">
      <w:pPr>
        <w:pStyle w:val="HTMLPreformatted"/>
        <w:shd w:val="clear" w:color="auto" w:fill="F8F8F8"/>
        <w:textAlignment w:val="baseline"/>
        <w:rPr>
          <w:ins w:id="26" w:author="Unknown"/>
          <w:rFonts w:ascii="inherit" w:hAnsi="inherit"/>
          <w:color w:val="222222"/>
          <w:sz w:val="24"/>
          <w:szCs w:val="24"/>
          <w:bdr w:val="none" w:sz="0" w:space="0" w:color="auto" w:frame="1"/>
        </w:rPr>
      </w:pPr>
      <w:proofErr w:type="gramStart"/>
      <w:ins w:id="27" w:author="Unknown">
        <w:r>
          <w:rPr>
            <w:rFonts w:ascii="inherit" w:hAnsi="inherit"/>
            <w:color w:val="222222"/>
            <w:sz w:val="24"/>
            <w:szCs w:val="24"/>
            <w:bdr w:val="none" w:sz="0" w:space="0" w:color="auto" w:frame="1"/>
          </w:rPr>
          <w:t>notice</w:t>
        </w:r>
        <w:proofErr w:type="gramEnd"/>
        <w:r>
          <w:rPr>
            <w:rFonts w:ascii="inherit" w:hAnsi="inherit"/>
            <w:color w:val="222222"/>
            <w:sz w:val="24"/>
            <w:szCs w:val="24"/>
            <w:bdr w:val="none" w:sz="0" w:space="0" w:color="auto" w:frame="1"/>
          </w:rPr>
          <w:t>: Signed certificate request for slashroot2.slashroot.in</w:t>
        </w:r>
      </w:ins>
    </w:p>
    <w:p w:rsidR="004F63EB" w:rsidRDefault="004F63EB" w:rsidP="004F63EB">
      <w:pPr>
        <w:pStyle w:val="HTMLPreformatted"/>
        <w:shd w:val="clear" w:color="auto" w:fill="F8F8F8"/>
        <w:textAlignment w:val="baseline"/>
        <w:rPr>
          <w:ins w:id="28" w:author="Unknown"/>
          <w:color w:val="222222"/>
          <w:sz w:val="18"/>
          <w:szCs w:val="18"/>
        </w:rPr>
      </w:pPr>
      <w:proofErr w:type="gramStart"/>
      <w:ins w:id="29" w:author="Unknown">
        <w:r>
          <w:rPr>
            <w:rFonts w:ascii="inherit" w:hAnsi="inherit"/>
            <w:color w:val="222222"/>
            <w:sz w:val="24"/>
            <w:szCs w:val="24"/>
            <w:bdr w:val="none" w:sz="0" w:space="0" w:color="auto" w:frame="1"/>
          </w:rPr>
          <w:t>notice</w:t>
        </w:r>
        <w:proofErr w:type="gramEnd"/>
        <w:r>
          <w:rPr>
            <w:rFonts w:ascii="inherit" w:hAnsi="inherit"/>
            <w:color w:val="222222"/>
            <w:sz w:val="24"/>
            <w:szCs w:val="24"/>
            <w:bdr w:val="none" w:sz="0" w:space="0" w:color="auto" w:frame="1"/>
          </w:rPr>
          <w:t>: Removing file Puppet::SSL::</w:t>
        </w:r>
        <w:proofErr w:type="spellStart"/>
        <w:r>
          <w:rPr>
            <w:rFonts w:ascii="inherit" w:hAnsi="inherit"/>
            <w:color w:val="222222"/>
            <w:sz w:val="24"/>
            <w:szCs w:val="24"/>
            <w:bdr w:val="none" w:sz="0" w:space="0" w:color="auto" w:frame="1"/>
          </w:rPr>
          <w:t>CertificateRequest</w:t>
        </w:r>
        <w:proofErr w:type="spellEnd"/>
        <w:r>
          <w:rPr>
            <w:rFonts w:ascii="inherit" w:hAnsi="inherit"/>
            <w:color w:val="222222"/>
            <w:sz w:val="24"/>
            <w:szCs w:val="24"/>
            <w:bdr w:val="none" w:sz="0" w:space="0" w:color="auto" w:frame="1"/>
          </w:rPr>
          <w:t xml:space="preserve"> slashroot2.slashroot.in at '/</w:t>
        </w:r>
        <w:proofErr w:type="spellStart"/>
        <w:r>
          <w:rPr>
            <w:rFonts w:ascii="inherit" w:hAnsi="inherit"/>
            <w:color w:val="222222"/>
            <w:sz w:val="24"/>
            <w:szCs w:val="24"/>
            <w:bdr w:val="none" w:sz="0" w:space="0" w:color="auto" w:frame="1"/>
          </w:rPr>
          <w:t>var</w:t>
        </w:r>
        <w:proofErr w:type="spellEnd"/>
        <w:r>
          <w:rPr>
            <w:rFonts w:ascii="inherit" w:hAnsi="inherit"/>
            <w:color w:val="222222"/>
            <w:sz w:val="24"/>
            <w:szCs w:val="24"/>
            <w:bdr w:val="none" w:sz="0" w:space="0" w:color="auto" w:frame="1"/>
          </w:rPr>
          <w:t>/lib/puppet/</w:t>
        </w:r>
        <w:proofErr w:type="spellStart"/>
        <w:r>
          <w:rPr>
            <w:rFonts w:ascii="inherit" w:hAnsi="inherit"/>
            <w:color w:val="222222"/>
            <w:sz w:val="24"/>
            <w:szCs w:val="24"/>
            <w:bdr w:val="none" w:sz="0" w:space="0" w:color="auto" w:frame="1"/>
          </w:rPr>
          <w:t>ssl</w:t>
        </w:r>
        <w:proofErr w:type="spellEnd"/>
        <w:r>
          <w:rPr>
            <w:rFonts w:ascii="inherit" w:hAnsi="inherit"/>
            <w:color w:val="222222"/>
            <w:sz w:val="24"/>
            <w:szCs w:val="24"/>
            <w:bdr w:val="none" w:sz="0" w:space="0" w:color="auto" w:frame="1"/>
          </w:rPr>
          <w:t>/ca/requests/slashroot2.slashroot.in.pem'</w:t>
        </w:r>
      </w:ins>
    </w:p>
    <w:p w:rsidR="004F63EB" w:rsidRDefault="004F63EB" w:rsidP="004F63EB">
      <w:pPr>
        <w:pStyle w:val="NormalWeb"/>
        <w:shd w:val="clear" w:color="auto" w:fill="CCCCCC"/>
        <w:spacing w:before="0" w:beforeAutospacing="0" w:after="0" w:afterAutospacing="0"/>
        <w:textAlignment w:val="baseline"/>
        <w:rPr>
          <w:ins w:id="30" w:author="Unknown"/>
          <w:rFonts w:ascii="Arial" w:hAnsi="Arial" w:cs="Arial"/>
          <w:color w:val="222222"/>
          <w:sz w:val="18"/>
          <w:szCs w:val="18"/>
        </w:rPr>
      </w:pPr>
      <w:ins w:id="31" w:author="Unknown">
        <w:r>
          <w:rPr>
            <w:rFonts w:ascii="Arial" w:hAnsi="Arial" w:cs="Arial"/>
            <w:color w:val="222222"/>
            <w:sz w:val="18"/>
            <w:szCs w:val="18"/>
          </w:rPr>
          <w:br/>
        </w:r>
        <w:r>
          <w:rPr>
            <w:rFonts w:ascii="Arial" w:hAnsi="Arial" w:cs="Arial"/>
            <w:color w:val="222222"/>
            <w:sz w:val="18"/>
            <w:szCs w:val="18"/>
          </w:rPr>
          <w:br/>
        </w:r>
        <w:r>
          <w:rPr>
            <w:rFonts w:ascii="inherit" w:hAnsi="inherit" w:cs="Arial"/>
            <w:color w:val="222222"/>
            <w:bdr w:val="none" w:sz="0" w:space="0" w:color="auto" w:frame="1"/>
          </w:rPr>
          <w:t>Now from the above output you can clearly see that the puppet master server signed the certificate and also removed the old certificate signing request.</w:t>
        </w:r>
      </w:ins>
    </w:p>
    <w:p w:rsidR="004F63EB" w:rsidRDefault="004F63EB" w:rsidP="004F63EB">
      <w:pPr>
        <w:pStyle w:val="NormalWeb"/>
        <w:shd w:val="clear" w:color="auto" w:fill="CCCCCC"/>
        <w:spacing w:before="0" w:beforeAutospacing="0" w:after="0" w:afterAutospacing="0"/>
        <w:textAlignment w:val="baseline"/>
        <w:rPr>
          <w:ins w:id="32" w:author="Unknown"/>
          <w:rFonts w:ascii="Arial" w:hAnsi="Arial" w:cs="Arial"/>
          <w:color w:val="222222"/>
          <w:sz w:val="18"/>
          <w:szCs w:val="18"/>
        </w:rPr>
      </w:pPr>
      <w:ins w:id="33" w:author="Unknown">
        <w:r>
          <w:rPr>
            <w:rFonts w:ascii="inherit" w:hAnsi="inherit" w:cs="Arial"/>
            <w:color w:val="222222"/>
            <w:bdr w:val="none" w:sz="0" w:space="0" w:color="auto" w:frame="1"/>
          </w:rPr>
          <w:t xml:space="preserve">Now as soon as the certificate gets signed from the master server you will get the below message on the puppet agent's </w:t>
        </w:r>
        <w:proofErr w:type="gramStart"/>
        <w:r>
          <w:rPr>
            <w:rFonts w:ascii="inherit" w:hAnsi="inherit" w:cs="Arial"/>
            <w:color w:val="222222"/>
            <w:bdr w:val="none" w:sz="0" w:space="0" w:color="auto" w:frame="1"/>
          </w:rPr>
          <w:t>screen(</w:t>
        </w:r>
        <w:proofErr w:type="gramEnd"/>
        <w:r>
          <w:rPr>
            <w:rFonts w:ascii="inherit" w:hAnsi="inherit" w:cs="Arial"/>
            <w:color w:val="222222"/>
            <w:bdr w:val="none" w:sz="0" w:space="0" w:color="auto" w:frame="1"/>
          </w:rPr>
          <w:t>because we ran puppet agent command with --no-</w:t>
        </w:r>
        <w:proofErr w:type="spellStart"/>
        <w:r>
          <w:rPr>
            <w:rFonts w:ascii="inherit" w:hAnsi="inherit" w:cs="Arial"/>
            <w:color w:val="222222"/>
            <w:bdr w:val="none" w:sz="0" w:space="0" w:color="auto" w:frame="1"/>
          </w:rPr>
          <w:t>daemonize</w:t>
        </w:r>
        <w:proofErr w:type="spellEnd"/>
        <w:r>
          <w:rPr>
            <w:rFonts w:ascii="inherit" w:hAnsi="inherit" w:cs="Arial"/>
            <w:color w:val="222222"/>
            <w:bdr w:val="none" w:sz="0" w:space="0" w:color="auto" w:frame="1"/>
          </w:rPr>
          <w:t xml:space="preserve"> option on our agent).</w:t>
        </w:r>
        <w:r>
          <w:rPr>
            <w:rStyle w:val="apple-converted-space"/>
            <w:rFonts w:ascii="inherit" w:hAnsi="inherit" w:cs="Arial"/>
            <w:color w:val="222222"/>
            <w:bdr w:val="none" w:sz="0" w:space="0" w:color="auto" w:frame="1"/>
          </w:rPr>
          <w:t> </w:t>
        </w:r>
        <w:r>
          <w:rPr>
            <w:rFonts w:ascii="Arial" w:hAnsi="Arial" w:cs="Arial"/>
            <w:color w:val="222222"/>
            <w:sz w:val="18"/>
            <w:szCs w:val="18"/>
          </w:rPr>
          <w:br/>
          <w:t> </w:t>
        </w:r>
      </w:ins>
    </w:p>
    <w:p w:rsidR="004F63EB" w:rsidRDefault="004F63EB" w:rsidP="004F63EB">
      <w:pPr>
        <w:pStyle w:val="HTMLPreformatted"/>
        <w:shd w:val="clear" w:color="auto" w:fill="F8F8F8"/>
        <w:textAlignment w:val="baseline"/>
        <w:rPr>
          <w:ins w:id="34" w:author="Unknown"/>
          <w:rFonts w:ascii="inherit" w:hAnsi="inherit"/>
          <w:color w:val="222222"/>
          <w:sz w:val="24"/>
          <w:szCs w:val="24"/>
          <w:bdr w:val="none" w:sz="0" w:space="0" w:color="auto" w:frame="1"/>
        </w:rPr>
      </w:pPr>
      <w:proofErr w:type="gramStart"/>
      <w:ins w:id="35" w:author="Unknown">
        <w:r>
          <w:rPr>
            <w:rFonts w:ascii="inherit" w:hAnsi="inherit"/>
            <w:color w:val="222222"/>
            <w:sz w:val="24"/>
            <w:szCs w:val="24"/>
            <w:bdr w:val="none" w:sz="0" w:space="0" w:color="auto" w:frame="1"/>
          </w:rPr>
          <w:t>notice</w:t>
        </w:r>
        <w:proofErr w:type="gramEnd"/>
        <w:r>
          <w:rPr>
            <w:rFonts w:ascii="inherit" w:hAnsi="inherit"/>
            <w:color w:val="222222"/>
            <w:sz w:val="24"/>
            <w:szCs w:val="24"/>
            <w:bdr w:val="none" w:sz="0" w:space="0" w:color="auto" w:frame="1"/>
          </w:rPr>
          <w:t>: Did not receive certificate</w:t>
        </w:r>
      </w:ins>
    </w:p>
    <w:p w:rsidR="004F63EB" w:rsidRDefault="004F63EB" w:rsidP="004F63EB">
      <w:pPr>
        <w:pStyle w:val="HTMLPreformatted"/>
        <w:shd w:val="clear" w:color="auto" w:fill="F8F8F8"/>
        <w:textAlignment w:val="baseline"/>
        <w:rPr>
          <w:ins w:id="36" w:author="Unknown"/>
          <w:rFonts w:ascii="inherit" w:hAnsi="inherit"/>
          <w:color w:val="222222"/>
          <w:sz w:val="24"/>
          <w:szCs w:val="24"/>
          <w:bdr w:val="none" w:sz="0" w:space="0" w:color="auto" w:frame="1"/>
        </w:rPr>
      </w:pPr>
      <w:proofErr w:type="gramStart"/>
      <w:ins w:id="37" w:author="Unknown">
        <w:r>
          <w:rPr>
            <w:rFonts w:ascii="inherit" w:hAnsi="inherit"/>
            <w:color w:val="222222"/>
            <w:sz w:val="24"/>
            <w:szCs w:val="24"/>
            <w:bdr w:val="none" w:sz="0" w:space="0" w:color="auto" w:frame="1"/>
          </w:rPr>
          <w:t>warning</w:t>
        </w:r>
        <w:proofErr w:type="gramEnd"/>
        <w:r>
          <w:rPr>
            <w:rFonts w:ascii="inherit" w:hAnsi="inherit"/>
            <w:color w:val="222222"/>
            <w:sz w:val="24"/>
            <w:szCs w:val="24"/>
            <w:bdr w:val="none" w:sz="0" w:space="0" w:color="auto" w:frame="1"/>
          </w:rPr>
          <w:t>: peer certificate won't be verified in this SSL session</w:t>
        </w:r>
      </w:ins>
    </w:p>
    <w:p w:rsidR="004F63EB" w:rsidRDefault="004F63EB" w:rsidP="004F63EB">
      <w:pPr>
        <w:pStyle w:val="HTMLPreformatted"/>
        <w:shd w:val="clear" w:color="auto" w:fill="F8F8F8"/>
        <w:textAlignment w:val="baseline"/>
        <w:rPr>
          <w:ins w:id="38" w:author="Unknown"/>
          <w:color w:val="222222"/>
          <w:sz w:val="18"/>
          <w:szCs w:val="18"/>
        </w:rPr>
      </w:pPr>
      <w:proofErr w:type="gramStart"/>
      <w:ins w:id="39" w:author="Unknown">
        <w:r>
          <w:rPr>
            <w:rFonts w:ascii="inherit" w:hAnsi="inherit"/>
            <w:color w:val="222222"/>
            <w:sz w:val="24"/>
            <w:szCs w:val="24"/>
            <w:bdr w:val="none" w:sz="0" w:space="0" w:color="auto" w:frame="1"/>
          </w:rPr>
          <w:t>notice</w:t>
        </w:r>
        <w:proofErr w:type="gramEnd"/>
        <w:r>
          <w:rPr>
            <w:rFonts w:ascii="inherit" w:hAnsi="inherit"/>
            <w:color w:val="222222"/>
            <w:sz w:val="24"/>
            <w:szCs w:val="24"/>
            <w:bdr w:val="none" w:sz="0" w:space="0" w:color="auto" w:frame="1"/>
          </w:rPr>
          <w:t>: Did not receive certificate</w:t>
        </w:r>
      </w:ins>
    </w:p>
    <w:p w:rsidR="004F63EB" w:rsidRDefault="004F63EB" w:rsidP="004F63EB">
      <w:pPr>
        <w:pStyle w:val="HTMLPreformatted"/>
        <w:shd w:val="clear" w:color="auto" w:fill="F8F8F8"/>
        <w:textAlignment w:val="baseline"/>
        <w:rPr>
          <w:ins w:id="40" w:author="Unknown"/>
          <w:rFonts w:ascii="inherit" w:hAnsi="inherit"/>
          <w:color w:val="222222"/>
          <w:sz w:val="24"/>
          <w:szCs w:val="24"/>
          <w:bdr w:val="none" w:sz="0" w:space="0" w:color="auto" w:frame="1"/>
        </w:rPr>
      </w:pPr>
      <w:proofErr w:type="gramStart"/>
      <w:ins w:id="41" w:author="Unknown">
        <w:r>
          <w:rPr>
            <w:rFonts w:ascii="inherit" w:hAnsi="inherit"/>
            <w:color w:val="222222"/>
            <w:sz w:val="24"/>
            <w:szCs w:val="24"/>
            <w:bdr w:val="none" w:sz="0" w:space="0" w:color="auto" w:frame="1"/>
          </w:rPr>
          <w:t>warning</w:t>
        </w:r>
        <w:proofErr w:type="gramEnd"/>
        <w:r>
          <w:rPr>
            <w:rFonts w:ascii="inherit" w:hAnsi="inherit"/>
            <w:color w:val="222222"/>
            <w:sz w:val="24"/>
            <w:szCs w:val="24"/>
            <w:bdr w:val="none" w:sz="0" w:space="0" w:color="auto" w:frame="1"/>
          </w:rPr>
          <w:t>: peer certificate won't be verified in this SSL session</w:t>
        </w:r>
      </w:ins>
    </w:p>
    <w:p w:rsidR="004F63EB" w:rsidRDefault="004F63EB" w:rsidP="004F63EB">
      <w:pPr>
        <w:pStyle w:val="HTMLPreformatted"/>
        <w:shd w:val="clear" w:color="auto" w:fill="F8F8F8"/>
        <w:textAlignment w:val="baseline"/>
        <w:rPr>
          <w:ins w:id="42" w:author="Unknown"/>
          <w:rFonts w:ascii="inherit" w:hAnsi="inherit"/>
          <w:color w:val="222222"/>
          <w:sz w:val="24"/>
          <w:szCs w:val="24"/>
          <w:bdr w:val="none" w:sz="0" w:space="0" w:color="auto" w:frame="1"/>
        </w:rPr>
      </w:pPr>
      <w:proofErr w:type="gramStart"/>
      <w:ins w:id="43" w:author="Unknown">
        <w:r>
          <w:rPr>
            <w:rFonts w:ascii="inherit" w:hAnsi="inherit"/>
            <w:color w:val="222222"/>
            <w:sz w:val="24"/>
            <w:szCs w:val="24"/>
            <w:bdr w:val="none" w:sz="0" w:space="0" w:color="auto" w:frame="1"/>
          </w:rPr>
          <w:t>info</w:t>
        </w:r>
        <w:proofErr w:type="gramEnd"/>
        <w:r>
          <w:rPr>
            <w:rFonts w:ascii="inherit" w:hAnsi="inherit"/>
            <w:color w:val="222222"/>
            <w:sz w:val="24"/>
            <w:szCs w:val="24"/>
            <w:bdr w:val="none" w:sz="0" w:space="0" w:color="auto" w:frame="1"/>
          </w:rPr>
          <w:t>: Caching certificate for slashroot2.slashroot.in</w:t>
        </w:r>
      </w:ins>
    </w:p>
    <w:p w:rsidR="004F63EB" w:rsidRDefault="004F63EB" w:rsidP="004F63EB">
      <w:pPr>
        <w:pStyle w:val="HTMLPreformatted"/>
        <w:shd w:val="clear" w:color="auto" w:fill="F8F8F8"/>
        <w:textAlignment w:val="baseline"/>
        <w:rPr>
          <w:ins w:id="44" w:author="Unknown"/>
          <w:rFonts w:ascii="inherit" w:hAnsi="inherit"/>
          <w:color w:val="222222"/>
          <w:sz w:val="24"/>
          <w:szCs w:val="24"/>
          <w:bdr w:val="none" w:sz="0" w:space="0" w:color="auto" w:frame="1"/>
        </w:rPr>
      </w:pPr>
      <w:proofErr w:type="gramStart"/>
      <w:ins w:id="45" w:author="Unknown">
        <w:r>
          <w:rPr>
            <w:rFonts w:ascii="inherit" w:hAnsi="inherit"/>
            <w:color w:val="222222"/>
            <w:sz w:val="24"/>
            <w:szCs w:val="24"/>
            <w:bdr w:val="none" w:sz="0" w:space="0" w:color="auto" w:frame="1"/>
          </w:rPr>
          <w:t>notice</w:t>
        </w:r>
        <w:proofErr w:type="gramEnd"/>
        <w:r>
          <w:rPr>
            <w:rFonts w:ascii="inherit" w:hAnsi="inherit"/>
            <w:color w:val="222222"/>
            <w:sz w:val="24"/>
            <w:szCs w:val="24"/>
            <w:bdr w:val="none" w:sz="0" w:space="0" w:color="auto" w:frame="1"/>
          </w:rPr>
          <w:t>: Starting Puppet client version 2.7.9</w:t>
        </w:r>
      </w:ins>
    </w:p>
    <w:p w:rsidR="004F63EB" w:rsidRDefault="004F63EB" w:rsidP="004F63EB">
      <w:pPr>
        <w:pStyle w:val="HTMLPreformatted"/>
        <w:shd w:val="clear" w:color="auto" w:fill="F8F8F8"/>
        <w:textAlignment w:val="baseline"/>
        <w:rPr>
          <w:ins w:id="46" w:author="Unknown"/>
          <w:rFonts w:ascii="inherit" w:hAnsi="inherit"/>
          <w:color w:val="222222"/>
          <w:sz w:val="24"/>
          <w:szCs w:val="24"/>
          <w:bdr w:val="none" w:sz="0" w:space="0" w:color="auto" w:frame="1"/>
        </w:rPr>
      </w:pPr>
      <w:proofErr w:type="gramStart"/>
      <w:ins w:id="47" w:author="Unknown">
        <w:r>
          <w:rPr>
            <w:rFonts w:ascii="inherit" w:hAnsi="inherit"/>
            <w:color w:val="222222"/>
            <w:sz w:val="24"/>
            <w:szCs w:val="24"/>
            <w:bdr w:val="none" w:sz="0" w:space="0" w:color="auto" w:frame="1"/>
          </w:rPr>
          <w:t>info</w:t>
        </w:r>
        <w:proofErr w:type="gramEnd"/>
        <w:r>
          <w:rPr>
            <w:rFonts w:ascii="inherit" w:hAnsi="inherit"/>
            <w:color w:val="222222"/>
            <w:sz w:val="24"/>
            <w:szCs w:val="24"/>
            <w:bdr w:val="none" w:sz="0" w:space="0" w:color="auto" w:frame="1"/>
          </w:rPr>
          <w:t xml:space="preserve">: Caching </w:t>
        </w:r>
        <w:proofErr w:type="spellStart"/>
        <w:r>
          <w:rPr>
            <w:rFonts w:ascii="inherit" w:hAnsi="inherit"/>
            <w:color w:val="222222"/>
            <w:sz w:val="24"/>
            <w:szCs w:val="24"/>
            <w:bdr w:val="none" w:sz="0" w:space="0" w:color="auto" w:frame="1"/>
          </w:rPr>
          <w:t>certificate_revocation_list</w:t>
        </w:r>
        <w:proofErr w:type="spellEnd"/>
        <w:r>
          <w:rPr>
            <w:rFonts w:ascii="inherit" w:hAnsi="inherit"/>
            <w:color w:val="222222"/>
            <w:sz w:val="24"/>
            <w:szCs w:val="24"/>
            <w:bdr w:val="none" w:sz="0" w:space="0" w:color="auto" w:frame="1"/>
          </w:rPr>
          <w:t xml:space="preserve"> for ca</w:t>
        </w:r>
      </w:ins>
    </w:p>
    <w:p w:rsidR="004F63EB" w:rsidRDefault="004F63EB" w:rsidP="004F63EB">
      <w:pPr>
        <w:pStyle w:val="HTMLPreformatted"/>
        <w:shd w:val="clear" w:color="auto" w:fill="F8F8F8"/>
        <w:textAlignment w:val="baseline"/>
        <w:rPr>
          <w:ins w:id="48" w:author="Unknown"/>
          <w:rFonts w:ascii="inherit" w:hAnsi="inherit"/>
          <w:color w:val="222222"/>
          <w:sz w:val="24"/>
          <w:szCs w:val="24"/>
          <w:bdr w:val="none" w:sz="0" w:space="0" w:color="auto" w:frame="1"/>
        </w:rPr>
      </w:pPr>
      <w:proofErr w:type="gramStart"/>
      <w:ins w:id="49" w:author="Unknown">
        <w:r>
          <w:rPr>
            <w:rFonts w:ascii="inherit" w:hAnsi="inherit"/>
            <w:color w:val="222222"/>
            <w:sz w:val="24"/>
            <w:szCs w:val="24"/>
            <w:bdr w:val="none" w:sz="0" w:space="0" w:color="auto" w:frame="1"/>
          </w:rPr>
          <w:t>info</w:t>
        </w:r>
        <w:proofErr w:type="gramEnd"/>
        <w:r>
          <w:rPr>
            <w:rFonts w:ascii="inherit" w:hAnsi="inherit"/>
            <w:color w:val="222222"/>
            <w:sz w:val="24"/>
            <w:szCs w:val="24"/>
            <w:bdr w:val="none" w:sz="0" w:space="0" w:color="auto" w:frame="1"/>
          </w:rPr>
          <w:t xml:space="preserve">: Caching </w:t>
        </w:r>
        <w:proofErr w:type="spellStart"/>
        <w:r>
          <w:rPr>
            <w:rFonts w:ascii="inherit" w:hAnsi="inherit"/>
            <w:color w:val="222222"/>
            <w:sz w:val="24"/>
            <w:szCs w:val="24"/>
            <w:bdr w:val="none" w:sz="0" w:space="0" w:color="auto" w:frame="1"/>
          </w:rPr>
          <w:t>catalog</w:t>
        </w:r>
        <w:proofErr w:type="spellEnd"/>
        <w:r>
          <w:rPr>
            <w:rFonts w:ascii="inherit" w:hAnsi="inherit"/>
            <w:color w:val="222222"/>
            <w:sz w:val="24"/>
            <w:szCs w:val="24"/>
            <w:bdr w:val="none" w:sz="0" w:space="0" w:color="auto" w:frame="1"/>
          </w:rPr>
          <w:t xml:space="preserve"> for slashroot2.slashroot.in</w:t>
        </w:r>
      </w:ins>
    </w:p>
    <w:p w:rsidR="004F63EB" w:rsidRDefault="004F63EB" w:rsidP="004F63EB">
      <w:pPr>
        <w:pStyle w:val="HTMLPreformatted"/>
        <w:shd w:val="clear" w:color="auto" w:fill="F8F8F8"/>
        <w:textAlignment w:val="baseline"/>
        <w:rPr>
          <w:ins w:id="50" w:author="Unknown"/>
          <w:rFonts w:ascii="inherit" w:hAnsi="inherit"/>
          <w:color w:val="222222"/>
          <w:sz w:val="24"/>
          <w:szCs w:val="24"/>
          <w:bdr w:val="none" w:sz="0" w:space="0" w:color="auto" w:frame="1"/>
        </w:rPr>
      </w:pPr>
      <w:proofErr w:type="gramStart"/>
      <w:ins w:id="51" w:author="Unknown">
        <w:r>
          <w:rPr>
            <w:rFonts w:ascii="inherit" w:hAnsi="inherit"/>
            <w:color w:val="222222"/>
            <w:sz w:val="24"/>
            <w:szCs w:val="24"/>
            <w:bdr w:val="none" w:sz="0" w:space="0" w:color="auto" w:frame="1"/>
          </w:rPr>
          <w:t>info</w:t>
        </w:r>
        <w:proofErr w:type="gramEnd"/>
        <w:r>
          <w:rPr>
            <w:rFonts w:ascii="inherit" w:hAnsi="inherit"/>
            <w:color w:val="222222"/>
            <w:sz w:val="24"/>
            <w:szCs w:val="24"/>
            <w:bdr w:val="none" w:sz="0" w:space="0" w:color="auto" w:frame="1"/>
          </w:rPr>
          <w:t>: Applying configuration version '1355395673'</w:t>
        </w:r>
      </w:ins>
    </w:p>
    <w:p w:rsidR="004F63EB" w:rsidRDefault="004F63EB" w:rsidP="004F63EB">
      <w:pPr>
        <w:pStyle w:val="HTMLPreformatted"/>
        <w:shd w:val="clear" w:color="auto" w:fill="F8F8F8"/>
        <w:textAlignment w:val="baseline"/>
        <w:rPr>
          <w:ins w:id="52" w:author="Unknown"/>
          <w:rFonts w:ascii="inherit" w:hAnsi="inherit"/>
          <w:color w:val="222222"/>
          <w:sz w:val="24"/>
          <w:szCs w:val="24"/>
          <w:bdr w:val="none" w:sz="0" w:space="0" w:color="auto" w:frame="1"/>
        </w:rPr>
      </w:pPr>
      <w:proofErr w:type="gramStart"/>
      <w:ins w:id="53" w:author="Unknown">
        <w:r>
          <w:rPr>
            <w:rFonts w:ascii="inherit" w:hAnsi="inherit"/>
            <w:color w:val="222222"/>
            <w:sz w:val="24"/>
            <w:szCs w:val="24"/>
            <w:bdr w:val="none" w:sz="0" w:space="0" w:color="auto" w:frame="1"/>
          </w:rPr>
          <w:t>info</w:t>
        </w:r>
        <w:proofErr w:type="gramEnd"/>
        <w:r>
          <w:rPr>
            <w:rFonts w:ascii="inherit" w:hAnsi="inherit"/>
            <w:color w:val="222222"/>
            <w:sz w:val="24"/>
            <w:szCs w:val="24"/>
            <w:bdr w:val="none" w:sz="0" w:space="0" w:color="auto" w:frame="1"/>
          </w:rPr>
          <w:t>: Creating state file /</w:t>
        </w:r>
        <w:proofErr w:type="spellStart"/>
        <w:r>
          <w:rPr>
            <w:rFonts w:ascii="inherit" w:hAnsi="inherit"/>
            <w:color w:val="222222"/>
            <w:sz w:val="24"/>
            <w:szCs w:val="24"/>
            <w:bdr w:val="none" w:sz="0" w:space="0" w:color="auto" w:frame="1"/>
          </w:rPr>
          <w:t>var</w:t>
        </w:r>
        <w:proofErr w:type="spellEnd"/>
        <w:r>
          <w:rPr>
            <w:rFonts w:ascii="inherit" w:hAnsi="inherit"/>
            <w:color w:val="222222"/>
            <w:sz w:val="24"/>
            <w:szCs w:val="24"/>
            <w:bdr w:val="none" w:sz="0" w:space="0" w:color="auto" w:frame="1"/>
          </w:rPr>
          <w:t>/lib/puppet/state/</w:t>
        </w:r>
        <w:proofErr w:type="spellStart"/>
        <w:r>
          <w:rPr>
            <w:rFonts w:ascii="inherit" w:hAnsi="inherit"/>
            <w:color w:val="222222"/>
            <w:sz w:val="24"/>
            <w:szCs w:val="24"/>
            <w:bdr w:val="none" w:sz="0" w:space="0" w:color="auto" w:frame="1"/>
          </w:rPr>
          <w:t>state.yaml</w:t>
        </w:r>
        <w:proofErr w:type="spellEnd"/>
      </w:ins>
    </w:p>
    <w:p w:rsidR="004F63EB" w:rsidRDefault="004F63EB" w:rsidP="004F63EB">
      <w:pPr>
        <w:pStyle w:val="HTMLPreformatted"/>
        <w:shd w:val="clear" w:color="auto" w:fill="F8F8F8"/>
        <w:textAlignment w:val="baseline"/>
        <w:rPr>
          <w:ins w:id="54" w:author="Unknown"/>
          <w:color w:val="222222"/>
          <w:sz w:val="18"/>
          <w:szCs w:val="18"/>
        </w:rPr>
      </w:pPr>
      <w:proofErr w:type="gramStart"/>
      <w:ins w:id="55" w:author="Unknown">
        <w:r>
          <w:rPr>
            <w:rFonts w:ascii="inherit" w:hAnsi="inherit"/>
            <w:color w:val="222222"/>
            <w:sz w:val="24"/>
            <w:szCs w:val="24"/>
            <w:bdr w:val="none" w:sz="0" w:space="0" w:color="auto" w:frame="1"/>
          </w:rPr>
          <w:t>notice</w:t>
        </w:r>
        <w:proofErr w:type="gramEnd"/>
        <w:r>
          <w:rPr>
            <w:rFonts w:ascii="inherit" w:hAnsi="inherit"/>
            <w:color w:val="222222"/>
            <w:sz w:val="24"/>
            <w:szCs w:val="24"/>
            <w:bdr w:val="none" w:sz="0" w:space="0" w:color="auto" w:frame="1"/>
          </w:rPr>
          <w:t xml:space="preserve">: Finished </w:t>
        </w:r>
        <w:proofErr w:type="spellStart"/>
        <w:r>
          <w:rPr>
            <w:rFonts w:ascii="inherit" w:hAnsi="inherit"/>
            <w:color w:val="222222"/>
            <w:sz w:val="24"/>
            <w:szCs w:val="24"/>
            <w:bdr w:val="none" w:sz="0" w:space="0" w:color="auto" w:frame="1"/>
          </w:rPr>
          <w:t>catalog</w:t>
        </w:r>
        <w:proofErr w:type="spellEnd"/>
        <w:r>
          <w:rPr>
            <w:rFonts w:ascii="inherit" w:hAnsi="inherit"/>
            <w:color w:val="222222"/>
            <w:sz w:val="24"/>
            <w:szCs w:val="24"/>
            <w:bdr w:val="none" w:sz="0" w:space="0" w:color="auto" w:frame="1"/>
          </w:rPr>
          <w:t xml:space="preserve"> run in 0.14 seconds</w:t>
        </w:r>
      </w:ins>
    </w:p>
    <w:p w:rsidR="004F63EB" w:rsidRDefault="004F63EB" w:rsidP="004F63EB">
      <w:pPr>
        <w:shd w:val="clear" w:color="auto" w:fill="CCCCCC"/>
        <w:textAlignment w:val="baseline"/>
        <w:rPr>
          <w:ins w:id="56" w:author="Unknown"/>
          <w:rFonts w:ascii="Arial" w:hAnsi="Arial" w:cs="Arial"/>
          <w:color w:val="222222"/>
          <w:sz w:val="18"/>
          <w:szCs w:val="18"/>
        </w:rPr>
      </w:pPr>
      <w:ins w:id="57" w:author="Unknown">
        <w:r>
          <w:rPr>
            <w:rFonts w:ascii="Arial" w:hAnsi="Arial" w:cs="Arial"/>
            <w:color w:val="222222"/>
            <w:sz w:val="18"/>
            <w:szCs w:val="18"/>
          </w:rPr>
          <w:br/>
        </w:r>
        <w:r>
          <w:rPr>
            <w:rFonts w:ascii="Arial" w:hAnsi="Arial" w:cs="Arial"/>
            <w:color w:val="222222"/>
            <w:sz w:val="18"/>
            <w:szCs w:val="18"/>
          </w:rPr>
          <w:br/>
        </w:r>
        <w:r>
          <w:rPr>
            <w:rFonts w:ascii="inherit" w:hAnsi="inherit" w:cs="Arial"/>
            <w:color w:val="222222"/>
            <w:bdr w:val="none" w:sz="0" w:space="0" w:color="auto" w:frame="1"/>
          </w:rPr>
          <w:t>Now what does that message mean?</w:t>
        </w:r>
      </w:ins>
    </w:p>
    <w:p w:rsidR="004F63EB" w:rsidRDefault="004F63EB" w:rsidP="004F63EB">
      <w:pPr>
        <w:shd w:val="clear" w:color="auto" w:fill="CCCCCC"/>
        <w:textAlignment w:val="baseline"/>
        <w:rPr>
          <w:ins w:id="58" w:author="Unknown"/>
          <w:rFonts w:ascii="Arial" w:hAnsi="Arial" w:cs="Arial"/>
          <w:color w:val="222222"/>
          <w:sz w:val="18"/>
          <w:szCs w:val="18"/>
        </w:rPr>
      </w:pPr>
      <w:ins w:id="59" w:author="Unknown">
        <w:r>
          <w:rPr>
            <w:rFonts w:ascii="Arial" w:hAnsi="Arial" w:cs="Arial"/>
            <w:color w:val="222222"/>
            <w:sz w:val="18"/>
            <w:szCs w:val="18"/>
          </w:rPr>
          <w:t> </w:t>
        </w:r>
      </w:ins>
    </w:p>
    <w:p w:rsidR="004F63EB" w:rsidRDefault="004F63EB" w:rsidP="004F63EB">
      <w:pPr>
        <w:shd w:val="clear" w:color="auto" w:fill="CCCCCC"/>
        <w:textAlignment w:val="baseline"/>
        <w:rPr>
          <w:ins w:id="60" w:author="Unknown"/>
          <w:rFonts w:ascii="Arial" w:hAnsi="Arial" w:cs="Arial"/>
          <w:color w:val="222222"/>
          <w:sz w:val="18"/>
          <w:szCs w:val="18"/>
        </w:rPr>
      </w:pPr>
      <w:ins w:id="61" w:author="Unknown">
        <w:r>
          <w:rPr>
            <w:rFonts w:ascii="inherit" w:hAnsi="inherit" w:cs="Arial"/>
            <w:color w:val="222222"/>
            <w:bdr w:val="none" w:sz="0" w:space="0" w:color="auto" w:frame="1"/>
          </w:rPr>
          <w:t xml:space="preserve">It means that our puppet agent got a signed certificate and the certificate is cached. Also the agents tells us that its applying a configuration version number "1355395673" based on the </w:t>
        </w:r>
        <w:proofErr w:type="spellStart"/>
        <w:r>
          <w:rPr>
            <w:rFonts w:ascii="inherit" w:hAnsi="inherit" w:cs="Arial"/>
            <w:color w:val="222222"/>
            <w:bdr w:val="none" w:sz="0" w:space="0" w:color="auto" w:frame="1"/>
          </w:rPr>
          <w:t>catalog</w:t>
        </w:r>
        <w:proofErr w:type="spellEnd"/>
        <w:r>
          <w:rPr>
            <w:rFonts w:ascii="inherit" w:hAnsi="inherit" w:cs="Arial"/>
            <w:color w:val="222222"/>
            <w:bdr w:val="none" w:sz="0" w:space="0" w:color="auto" w:frame="1"/>
          </w:rPr>
          <w:t xml:space="preserve"> given by the master server.</w:t>
        </w:r>
        <w:r>
          <w:rPr>
            <w:rFonts w:ascii="inherit" w:hAnsi="inherit" w:cs="Arial"/>
            <w:color w:val="222222"/>
            <w:bdr w:val="none" w:sz="0" w:space="0" w:color="auto" w:frame="1"/>
          </w:rPr>
          <w:br/>
        </w:r>
        <w:r>
          <w:rPr>
            <w:rFonts w:ascii="inherit" w:hAnsi="inherit" w:cs="Arial"/>
            <w:color w:val="222222"/>
            <w:bdr w:val="none" w:sz="0" w:space="0" w:color="auto" w:frame="1"/>
          </w:rPr>
          <w:br/>
          <w:t>From now onwards we can restart and stop our puppet agent whenever required.</w:t>
        </w:r>
      </w:ins>
    </w:p>
    <w:p w:rsidR="004F63EB" w:rsidRDefault="004F63EB" w:rsidP="004F63EB">
      <w:pPr>
        <w:shd w:val="clear" w:color="auto" w:fill="CCCCCC"/>
        <w:textAlignment w:val="baseline"/>
        <w:rPr>
          <w:ins w:id="62" w:author="Unknown"/>
          <w:rFonts w:ascii="Arial" w:hAnsi="Arial" w:cs="Arial"/>
          <w:color w:val="222222"/>
          <w:sz w:val="18"/>
          <w:szCs w:val="18"/>
        </w:rPr>
      </w:pPr>
      <w:ins w:id="63" w:author="Unknown">
        <w:r>
          <w:rPr>
            <w:rFonts w:ascii="Arial" w:hAnsi="Arial" w:cs="Arial"/>
            <w:color w:val="222222"/>
            <w:sz w:val="18"/>
            <w:szCs w:val="18"/>
          </w:rPr>
          <w:t> </w:t>
        </w:r>
      </w:ins>
    </w:p>
    <w:p w:rsidR="004F63EB" w:rsidRDefault="004F63EB" w:rsidP="004F63EB">
      <w:pPr>
        <w:shd w:val="clear" w:color="auto" w:fill="CCCCCC"/>
        <w:textAlignment w:val="baseline"/>
        <w:rPr>
          <w:ins w:id="64" w:author="Unknown"/>
          <w:rFonts w:ascii="Arial" w:hAnsi="Arial" w:cs="Arial"/>
          <w:color w:val="222222"/>
          <w:sz w:val="18"/>
          <w:szCs w:val="18"/>
        </w:rPr>
      </w:pPr>
      <w:ins w:id="65" w:author="Unknown">
        <w:r>
          <w:rPr>
            <w:rFonts w:ascii="inherit" w:hAnsi="inherit" w:cs="Arial"/>
            <w:color w:val="FF0000"/>
            <w:bdr w:val="none" w:sz="0" w:space="0" w:color="auto" w:frame="1"/>
          </w:rPr>
          <w:t xml:space="preserve">Note: Keep all the client nodes and the puppet server synchronized with one single </w:t>
        </w:r>
        <w:proofErr w:type="spellStart"/>
        <w:r>
          <w:rPr>
            <w:rFonts w:ascii="inherit" w:hAnsi="inherit" w:cs="Arial"/>
            <w:color w:val="FF0000"/>
            <w:bdr w:val="none" w:sz="0" w:space="0" w:color="auto" w:frame="1"/>
          </w:rPr>
          <w:t>ntp</w:t>
        </w:r>
        <w:proofErr w:type="spellEnd"/>
        <w:r>
          <w:rPr>
            <w:rFonts w:ascii="inherit" w:hAnsi="inherit" w:cs="Arial"/>
            <w:color w:val="FF0000"/>
            <w:bdr w:val="none" w:sz="0" w:space="0" w:color="auto" w:frame="1"/>
          </w:rPr>
          <w:t xml:space="preserve"> source. Because </w:t>
        </w:r>
        <w:proofErr w:type="spellStart"/>
        <w:r>
          <w:rPr>
            <w:rFonts w:ascii="inherit" w:hAnsi="inherit" w:cs="Arial"/>
            <w:color w:val="FF0000"/>
            <w:bdr w:val="none" w:sz="0" w:space="0" w:color="auto" w:frame="1"/>
          </w:rPr>
          <w:t>ssl</w:t>
        </w:r>
        <w:proofErr w:type="spellEnd"/>
        <w:r>
          <w:rPr>
            <w:rFonts w:ascii="inherit" w:hAnsi="inherit" w:cs="Arial"/>
            <w:color w:val="FF0000"/>
            <w:bdr w:val="none" w:sz="0" w:space="0" w:color="auto" w:frame="1"/>
          </w:rPr>
          <w:t xml:space="preserve"> connection rely heavily on time being synchronized.</w:t>
        </w:r>
        <w:r>
          <w:rPr>
            <w:rFonts w:ascii="Arial" w:hAnsi="Arial" w:cs="Arial"/>
            <w:color w:val="222222"/>
            <w:sz w:val="18"/>
            <w:szCs w:val="18"/>
          </w:rPr>
          <w:br/>
        </w:r>
        <w:r>
          <w:rPr>
            <w:rFonts w:ascii="Arial" w:hAnsi="Arial" w:cs="Arial"/>
            <w:color w:val="222222"/>
            <w:sz w:val="18"/>
            <w:szCs w:val="18"/>
          </w:rPr>
          <w:br/>
        </w:r>
        <w:r>
          <w:rPr>
            <w:rFonts w:ascii="inherit" w:hAnsi="inherit" w:cs="Arial"/>
            <w:color w:val="222222"/>
            <w:bdr w:val="none" w:sz="0" w:space="0" w:color="auto" w:frame="1"/>
          </w:rPr>
          <w:t>We ran the command</w:t>
        </w:r>
        <w:r>
          <w:rPr>
            <w:rStyle w:val="apple-converted-space"/>
            <w:rFonts w:ascii="inherit" w:hAnsi="inherit" w:cs="Arial"/>
            <w:color w:val="222222"/>
            <w:bdr w:val="none" w:sz="0" w:space="0" w:color="auto" w:frame="1"/>
          </w:rPr>
          <w:t> </w:t>
        </w:r>
        <w:r>
          <w:rPr>
            <w:rStyle w:val="Strong"/>
            <w:rFonts w:ascii="inherit" w:hAnsi="inherit" w:cs="Arial"/>
            <w:color w:val="222222"/>
            <w:bdr w:val="none" w:sz="0" w:space="0" w:color="auto" w:frame="1"/>
          </w:rPr>
          <w:t>#puppet agent --server slashroot1.slashroot.in --no-</w:t>
        </w:r>
        <w:proofErr w:type="spellStart"/>
        <w:r>
          <w:rPr>
            <w:rStyle w:val="Strong"/>
            <w:rFonts w:ascii="inherit" w:hAnsi="inherit" w:cs="Arial"/>
            <w:color w:val="222222"/>
            <w:bdr w:val="none" w:sz="0" w:space="0" w:color="auto" w:frame="1"/>
          </w:rPr>
          <w:t>daemonize</w:t>
        </w:r>
        <w:proofErr w:type="spellEnd"/>
        <w:r>
          <w:rPr>
            <w:rStyle w:val="Strong"/>
            <w:rFonts w:ascii="inherit" w:hAnsi="inherit" w:cs="Arial"/>
            <w:color w:val="222222"/>
            <w:bdr w:val="none" w:sz="0" w:space="0" w:color="auto" w:frame="1"/>
          </w:rPr>
          <w:t xml:space="preserve"> --verbose</w:t>
        </w:r>
        <w:r>
          <w:rPr>
            <w:rFonts w:ascii="inherit" w:hAnsi="inherit" w:cs="Arial"/>
            <w:color w:val="222222"/>
            <w:bdr w:val="none" w:sz="0" w:space="0" w:color="auto" w:frame="1"/>
          </w:rPr>
          <w:t xml:space="preserve">, just for showing the output on the screen as </w:t>
        </w:r>
        <w:proofErr w:type="spellStart"/>
        <w:r>
          <w:rPr>
            <w:rFonts w:ascii="inherit" w:hAnsi="inherit" w:cs="Arial"/>
            <w:color w:val="222222"/>
            <w:bdr w:val="none" w:sz="0" w:space="0" w:color="auto" w:frame="1"/>
          </w:rPr>
          <w:t>example.In</w:t>
        </w:r>
        <w:proofErr w:type="spellEnd"/>
        <w:r>
          <w:rPr>
            <w:rFonts w:ascii="inherit" w:hAnsi="inherit" w:cs="Arial"/>
            <w:color w:val="222222"/>
            <w:bdr w:val="none" w:sz="0" w:space="0" w:color="auto" w:frame="1"/>
          </w:rPr>
          <w:t xml:space="preserve"> normal cases you can add the puppet server address in the </w:t>
        </w:r>
        <w:proofErr w:type="spellStart"/>
        <w:r>
          <w:rPr>
            <w:rFonts w:ascii="inherit" w:hAnsi="inherit" w:cs="Arial"/>
            <w:color w:val="222222"/>
            <w:bdr w:val="none" w:sz="0" w:space="0" w:color="auto" w:frame="1"/>
          </w:rPr>
          <w:t>puppet.conf</w:t>
        </w:r>
        <w:proofErr w:type="spellEnd"/>
        <w:r>
          <w:rPr>
            <w:rFonts w:ascii="inherit" w:hAnsi="inherit" w:cs="Arial"/>
            <w:color w:val="222222"/>
            <w:bdr w:val="none" w:sz="0" w:space="0" w:color="auto" w:frame="1"/>
          </w:rPr>
          <w:t xml:space="preserve"> file of your agent machine.</w:t>
        </w:r>
        <w:r>
          <w:rPr>
            <w:rFonts w:ascii="Arial" w:hAnsi="Arial" w:cs="Arial"/>
            <w:color w:val="222222"/>
            <w:sz w:val="18"/>
            <w:szCs w:val="18"/>
          </w:rPr>
          <w:t> </w:t>
        </w:r>
      </w:ins>
    </w:p>
    <w:p w:rsidR="004F63EB" w:rsidRDefault="004F63EB" w:rsidP="004F63EB">
      <w:pPr>
        <w:shd w:val="clear" w:color="auto" w:fill="CCCCCC"/>
        <w:textAlignment w:val="baseline"/>
        <w:rPr>
          <w:ins w:id="66" w:author="Unknown"/>
          <w:rFonts w:ascii="Arial" w:hAnsi="Arial" w:cs="Arial"/>
          <w:color w:val="222222"/>
          <w:sz w:val="18"/>
          <w:szCs w:val="18"/>
        </w:rPr>
      </w:pPr>
      <w:proofErr w:type="gramStart"/>
      <w:ins w:id="67" w:author="Unknown">
        <w:r>
          <w:rPr>
            <w:rFonts w:ascii="inherit" w:hAnsi="inherit" w:cs="Arial"/>
            <w:color w:val="222222"/>
            <w:bdr w:val="none" w:sz="0" w:space="0" w:color="auto" w:frame="1"/>
          </w:rPr>
          <w:t>So on</w:t>
        </w:r>
        <w:proofErr w:type="gramEnd"/>
        <w:r>
          <w:rPr>
            <w:rFonts w:ascii="inherit" w:hAnsi="inherit" w:cs="Arial"/>
            <w:color w:val="222222"/>
            <w:bdr w:val="none" w:sz="0" w:space="0" w:color="auto" w:frame="1"/>
          </w:rPr>
          <w:t xml:space="preserve"> our agent we will add server address in the [main] section as shown below.</w:t>
        </w:r>
      </w:ins>
    </w:p>
    <w:p w:rsidR="004F63EB" w:rsidRDefault="004F63EB" w:rsidP="004F63EB">
      <w:pPr>
        <w:shd w:val="clear" w:color="auto" w:fill="CCCCCC"/>
        <w:textAlignment w:val="baseline"/>
        <w:rPr>
          <w:ins w:id="68" w:author="Unknown"/>
          <w:rFonts w:ascii="Arial" w:hAnsi="Arial" w:cs="Arial"/>
          <w:color w:val="222222"/>
          <w:sz w:val="18"/>
          <w:szCs w:val="18"/>
        </w:rPr>
      </w:pPr>
      <w:ins w:id="69" w:author="Unknown">
        <w:r>
          <w:rPr>
            <w:rFonts w:ascii="Arial" w:hAnsi="Arial" w:cs="Arial"/>
            <w:color w:val="222222"/>
            <w:sz w:val="18"/>
            <w:szCs w:val="18"/>
          </w:rPr>
          <w:lastRenderedPageBreak/>
          <w:br/>
        </w:r>
        <w:proofErr w:type="gramStart"/>
        <w:r>
          <w:rPr>
            <w:rStyle w:val="Strong"/>
            <w:rFonts w:ascii="inherit" w:hAnsi="inherit" w:cs="Arial"/>
            <w:color w:val="222222"/>
            <w:bdr w:val="none" w:sz="0" w:space="0" w:color="auto" w:frame="1"/>
          </w:rPr>
          <w:t>server=</w:t>
        </w:r>
        <w:proofErr w:type="gramEnd"/>
        <w:r>
          <w:rPr>
            <w:rStyle w:val="Strong"/>
            <w:rFonts w:ascii="inherit" w:hAnsi="inherit" w:cs="Arial"/>
            <w:color w:val="222222"/>
            <w:bdr w:val="none" w:sz="0" w:space="0" w:color="auto" w:frame="1"/>
          </w:rPr>
          <w:t>slashroot1.slashroot.in</w:t>
        </w:r>
        <w:r>
          <w:rPr>
            <w:rFonts w:ascii="Arial" w:hAnsi="Arial" w:cs="Arial"/>
            <w:color w:val="222222"/>
            <w:sz w:val="18"/>
            <w:szCs w:val="18"/>
          </w:rPr>
          <w:br/>
        </w:r>
        <w:r>
          <w:rPr>
            <w:rFonts w:ascii="Arial" w:hAnsi="Arial" w:cs="Arial"/>
            <w:color w:val="222222"/>
            <w:sz w:val="18"/>
            <w:szCs w:val="18"/>
          </w:rPr>
          <w:br/>
        </w:r>
        <w:r>
          <w:rPr>
            <w:rFonts w:ascii="inherit" w:hAnsi="inherit" w:cs="Arial"/>
            <w:color w:val="222222"/>
            <w:bdr w:val="none" w:sz="0" w:space="0" w:color="auto" w:frame="1"/>
          </w:rPr>
          <w:t xml:space="preserve">After adding this server option in </w:t>
        </w:r>
        <w:proofErr w:type="spellStart"/>
        <w:r>
          <w:rPr>
            <w:rFonts w:ascii="inherit" w:hAnsi="inherit" w:cs="Arial"/>
            <w:color w:val="222222"/>
            <w:bdr w:val="none" w:sz="0" w:space="0" w:color="auto" w:frame="1"/>
          </w:rPr>
          <w:t>puppet.conf</w:t>
        </w:r>
        <w:proofErr w:type="spellEnd"/>
        <w:r>
          <w:rPr>
            <w:rFonts w:ascii="inherit" w:hAnsi="inherit" w:cs="Arial"/>
            <w:color w:val="222222"/>
            <w:bdr w:val="none" w:sz="0" w:space="0" w:color="auto" w:frame="1"/>
          </w:rPr>
          <w:t xml:space="preserve"> file simply restarting puppet agent will start it as a daemon. </w:t>
        </w:r>
        <w:proofErr w:type="gramStart"/>
        <w:r>
          <w:rPr>
            <w:rFonts w:ascii="inherit" w:hAnsi="inherit" w:cs="Arial"/>
            <w:color w:val="222222"/>
            <w:bdr w:val="none" w:sz="0" w:space="0" w:color="auto" w:frame="1"/>
          </w:rPr>
          <w:t>Which will periodically fetch data from the master server.</w:t>
        </w:r>
        <w:proofErr w:type="gramEnd"/>
        <w:r>
          <w:rPr>
            <w:rFonts w:ascii="Arial" w:hAnsi="Arial" w:cs="Arial"/>
            <w:color w:val="222222"/>
            <w:sz w:val="18"/>
            <w:szCs w:val="18"/>
          </w:rPr>
          <w:t> </w:t>
        </w:r>
      </w:ins>
    </w:p>
    <w:p w:rsidR="004F63EB" w:rsidRDefault="004F63EB" w:rsidP="004F63EB">
      <w:pPr>
        <w:shd w:val="clear" w:color="auto" w:fill="CCCCCC"/>
        <w:textAlignment w:val="baseline"/>
        <w:rPr>
          <w:ins w:id="70" w:author="Unknown"/>
          <w:rFonts w:ascii="Arial" w:hAnsi="Arial" w:cs="Arial"/>
          <w:color w:val="222222"/>
          <w:sz w:val="18"/>
          <w:szCs w:val="18"/>
        </w:rPr>
      </w:pPr>
      <w:ins w:id="71" w:author="Unknown">
        <w:r>
          <w:rPr>
            <w:rFonts w:ascii="inherit" w:hAnsi="inherit" w:cs="Arial"/>
            <w:color w:val="222222"/>
            <w:bdr w:val="none" w:sz="0" w:space="0" w:color="auto" w:frame="1"/>
          </w:rPr>
          <w:t>You can start/restart your puppet agent using the below commands.</w:t>
        </w:r>
        <w:r>
          <w:rPr>
            <w:rFonts w:ascii="Arial" w:hAnsi="Arial" w:cs="Arial"/>
            <w:color w:val="222222"/>
            <w:sz w:val="18"/>
            <w:szCs w:val="18"/>
          </w:rPr>
          <w:t> </w:t>
        </w:r>
      </w:ins>
    </w:p>
    <w:p w:rsidR="004F63EB" w:rsidRDefault="004F63EB" w:rsidP="004F63EB">
      <w:pPr>
        <w:shd w:val="clear" w:color="auto" w:fill="CCCCCC"/>
        <w:textAlignment w:val="baseline"/>
        <w:rPr>
          <w:ins w:id="72" w:author="Unknown"/>
          <w:rFonts w:ascii="Arial" w:hAnsi="Arial" w:cs="Arial"/>
          <w:color w:val="222222"/>
          <w:sz w:val="18"/>
          <w:szCs w:val="18"/>
        </w:rPr>
      </w:pPr>
      <w:ins w:id="73" w:author="Unknown">
        <w:r>
          <w:rPr>
            <w:rStyle w:val="Strong"/>
            <w:rFonts w:ascii="inherit" w:hAnsi="inherit" w:cs="Arial"/>
            <w:color w:val="222222"/>
            <w:bdr w:val="none" w:sz="0" w:space="0" w:color="auto" w:frame="1"/>
          </w:rPr>
          <w:t>/etc/</w:t>
        </w:r>
        <w:proofErr w:type="spellStart"/>
        <w:r>
          <w:rPr>
            <w:rStyle w:val="Strong"/>
            <w:rFonts w:ascii="inherit" w:hAnsi="inherit" w:cs="Arial"/>
            <w:color w:val="222222"/>
            <w:bdr w:val="none" w:sz="0" w:space="0" w:color="auto" w:frame="1"/>
          </w:rPr>
          <w:t>init.d</w:t>
        </w:r>
        <w:proofErr w:type="spellEnd"/>
        <w:r>
          <w:rPr>
            <w:rStyle w:val="Strong"/>
            <w:rFonts w:ascii="inherit" w:hAnsi="inherit" w:cs="Arial"/>
            <w:color w:val="222222"/>
            <w:bdr w:val="none" w:sz="0" w:space="0" w:color="auto" w:frame="1"/>
          </w:rPr>
          <w:t>/puppet start</w:t>
        </w:r>
      </w:ins>
    </w:p>
    <w:p w:rsidR="004F63EB" w:rsidRDefault="004F63EB" w:rsidP="004F63EB">
      <w:pPr>
        <w:shd w:val="clear" w:color="auto" w:fill="CCCCCC"/>
        <w:textAlignment w:val="baseline"/>
        <w:rPr>
          <w:ins w:id="74" w:author="Unknown"/>
          <w:rFonts w:ascii="Arial" w:hAnsi="Arial" w:cs="Arial"/>
          <w:color w:val="222222"/>
          <w:sz w:val="18"/>
          <w:szCs w:val="18"/>
        </w:rPr>
      </w:pPr>
      <w:ins w:id="75" w:author="Unknown">
        <w:r>
          <w:rPr>
            <w:rFonts w:ascii="Arial" w:hAnsi="Arial" w:cs="Arial"/>
            <w:color w:val="222222"/>
            <w:sz w:val="18"/>
            <w:szCs w:val="18"/>
          </w:rPr>
          <w:t> </w:t>
        </w:r>
      </w:ins>
    </w:p>
    <w:p w:rsidR="004F63EB" w:rsidRDefault="004F63EB" w:rsidP="004F63EB"/>
    <w:p w:rsidR="007D6F11" w:rsidRDefault="007D6F11" w:rsidP="007D6F11">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 xml:space="preserve">How do I change the time interval for a client to fetch it’s configuration from the </w:t>
      </w:r>
      <w:proofErr w:type="gramStart"/>
      <w:r>
        <w:rPr>
          <w:rStyle w:val="Strong"/>
          <w:rFonts w:ascii="inherit" w:hAnsi="inherit" w:cs="Arial"/>
          <w:color w:val="222222"/>
          <w:sz w:val="23"/>
          <w:szCs w:val="23"/>
          <w:bdr w:val="none" w:sz="0" w:space="0" w:color="auto" w:frame="1"/>
        </w:rPr>
        <w:t>server ?</w:t>
      </w:r>
      <w:proofErr w:type="gramEnd"/>
      <w:r>
        <w:rPr>
          <w:rFonts w:ascii="Arial" w:hAnsi="Arial" w:cs="Arial"/>
          <w:color w:val="222222"/>
          <w:sz w:val="23"/>
          <w:szCs w:val="23"/>
        </w:rPr>
        <w:br/>
        <w:t>Add “</w:t>
      </w:r>
      <w:proofErr w:type="spellStart"/>
      <w:r>
        <w:rPr>
          <w:rFonts w:ascii="Arial" w:hAnsi="Arial" w:cs="Arial"/>
          <w:color w:val="222222"/>
          <w:sz w:val="23"/>
          <w:szCs w:val="23"/>
        </w:rPr>
        <w:t>runinterval</w:t>
      </w:r>
      <w:proofErr w:type="spellEnd"/>
      <w:r>
        <w:rPr>
          <w:rFonts w:ascii="Arial" w:hAnsi="Arial" w:cs="Arial"/>
          <w:color w:val="222222"/>
          <w:sz w:val="23"/>
          <w:szCs w:val="23"/>
        </w:rPr>
        <w:t xml:space="preserve"> = 3600 </w:t>
      </w:r>
      <w:proofErr w:type="gramStart"/>
      <w:r>
        <w:rPr>
          <w:rFonts w:ascii="Arial" w:hAnsi="Arial" w:cs="Arial"/>
          <w:color w:val="222222"/>
          <w:sz w:val="23"/>
          <w:szCs w:val="23"/>
        </w:rPr>
        <w:t>“ under</w:t>
      </w:r>
      <w:proofErr w:type="gramEnd"/>
      <w:r>
        <w:rPr>
          <w:rFonts w:ascii="Arial" w:hAnsi="Arial" w:cs="Arial"/>
          <w:color w:val="222222"/>
          <w:sz w:val="23"/>
          <w:szCs w:val="23"/>
        </w:rPr>
        <w:t xml:space="preserve"> [main] section in “/etc/puppet/</w:t>
      </w:r>
      <w:proofErr w:type="spellStart"/>
      <w:r>
        <w:rPr>
          <w:rFonts w:ascii="Arial" w:hAnsi="Arial" w:cs="Arial"/>
          <w:color w:val="222222"/>
          <w:sz w:val="23"/>
          <w:szCs w:val="23"/>
        </w:rPr>
        <w:t>puppet.conf</w:t>
      </w:r>
      <w:proofErr w:type="spellEnd"/>
      <w:r>
        <w:rPr>
          <w:rFonts w:ascii="Arial" w:hAnsi="Arial" w:cs="Arial"/>
          <w:color w:val="222222"/>
          <w:sz w:val="23"/>
          <w:szCs w:val="23"/>
        </w:rPr>
        <w:t>” on the client.</w:t>
      </w:r>
    </w:p>
    <w:p w:rsidR="007D6F11" w:rsidRDefault="007D6F11" w:rsidP="007D6F11">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Time is in seconds.</w:t>
      </w:r>
    </w:p>
    <w:p w:rsidR="00EA28AD" w:rsidRDefault="00EA28AD" w:rsidP="00EA28AD">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Installing apache web server with puppet</w:t>
      </w:r>
      <w:r>
        <w:rPr>
          <w:rFonts w:ascii="Arial" w:hAnsi="Arial" w:cs="Arial"/>
          <w:color w:val="222222"/>
          <w:sz w:val="23"/>
          <w:szCs w:val="23"/>
        </w:rPr>
        <w:br/>
      </w:r>
      <w:proofErr w:type="gramStart"/>
      <w:r>
        <w:rPr>
          <w:rFonts w:ascii="Arial" w:hAnsi="Arial" w:cs="Arial"/>
          <w:color w:val="222222"/>
          <w:sz w:val="23"/>
          <w:szCs w:val="23"/>
        </w:rPr>
        <w:t>Although</w:t>
      </w:r>
      <w:proofErr w:type="gramEnd"/>
      <w:r>
        <w:rPr>
          <w:rFonts w:ascii="Arial" w:hAnsi="Arial" w:cs="Arial"/>
          <w:color w:val="222222"/>
          <w:sz w:val="23"/>
          <w:szCs w:val="23"/>
        </w:rPr>
        <w:t xml:space="preserve"> puppet server configuration is stored in “/etc/puppet/</w:t>
      </w:r>
      <w:proofErr w:type="spellStart"/>
      <w:r>
        <w:rPr>
          <w:rFonts w:ascii="Arial" w:hAnsi="Arial" w:cs="Arial"/>
          <w:color w:val="222222"/>
          <w:sz w:val="23"/>
          <w:szCs w:val="23"/>
        </w:rPr>
        <w:t>puppet.conf</w:t>
      </w:r>
      <w:proofErr w:type="spellEnd"/>
      <w:r>
        <w:rPr>
          <w:rFonts w:ascii="Arial" w:hAnsi="Arial" w:cs="Arial"/>
          <w:color w:val="222222"/>
          <w:sz w:val="23"/>
          <w:szCs w:val="23"/>
        </w:rPr>
        <w:t>”, client configurations are stored in files called manifests.</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gramStart"/>
      <w:r>
        <w:rPr>
          <w:rFonts w:ascii="Courier" w:hAnsi="Courier"/>
          <w:color w:val="FFFFFF"/>
          <w:sz w:val="21"/>
          <w:szCs w:val="21"/>
        </w:rPr>
        <w:t>On</w:t>
      </w:r>
      <w:proofErr w:type="gramEnd"/>
      <w:r>
        <w:rPr>
          <w:rFonts w:ascii="Courier" w:hAnsi="Courier"/>
          <w:color w:val="FFFFFF"/>
          <w:sz w:val="21"/>
          <w:szCs w:val="21"/>
        </w:rPr>
        <w:t xml:space="preserve"> the puppet server run</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 </w:t>
      </w:r>
      <w:proofErr w:type="spellStart"/>
      <w:proofErr w:type="gramStart"/>
      <w:r>
        <w:rPr>
          <w:rFonts w:ascii="Courier" w:hAnsi="Courier"/>
          <w:color w:val="FFFFFF"/>
          <w:sz w:val="21"/>
          <w:szCs w:val="21"/>
        </w:rPr>
        <w:t>sudo</w:t>
      </w:r>
      <w:proofErr w:type="spellEnd"/>
      <w:proofErr w:type="gramEnd"/>
      <w:r>
        <w:rPr>
          <w:rFonts w:ascii="Courier" w:hAnsi="Courier"/>
          <w:color w:val="FFFFFF"/>
          <w:sz w:val="21"/>
          <w:szCs w:val="21"/>
        </w:rPr>
        <w:t xml:space="preserve"> vim /etc/puppet/manifests/</w:t>
      </w:r>
      <w:proofErr w:type="spellStart"/>
      <w:r>
        <w:rPr>
          <w:rFonts w:ascii="Courier" w:hAnsi="Courier"/>
          <w:color w:val="FFFFFF"/>
          <w:sz w:val="21"/>
          <w:szCs w:val="21"/>
        </w:rPr>
        <w:t>site.pp</w:t>
      </w:r>
      <w:proofErr w:type="spellEnd"/>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roofErr w:type="gramStart"/>
      <w:r>
        <w:rPr>
          <w:rFonts w:ascii="Courier" w:hAnsi="Courier"/>
          <w:color w:val="FFFFFF"/>
          <w:sz w:val="21"/>
          <w:szCs w:val="21"/>
        </w:rPr>
        <w:t>node</w:t>
      </w:r>
      <w:proofErr w:type="gramEnd"/>
      <w:r>
        <w:rPr>
          <w:rFonts w:ascii="Courier" w:hAnsi="Courier"/>
          <w:color w:val="FFFFFF"/>
          <w:sz w:val="21"/>
          <w:szCs w:val="21"/>
        </w:rPr>
        <w:t xml:space="preserve"> ‘vps.client.com’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package</w:t>
      </w:r>
      <w:proofErr w:type="gramEnd"/>
      <w:r>
        <w:rPr>
          <w:rFonts w:ascii="Courier" w:hAnsi="Courier"/>
          <w:color w:val="FFFFFF"/>
          <w:sz w:val="21"/>
          <w:szCs w:val="21"/>
        </w:rPr>
        <w:t xml:space="preserve"> { ‘</w:t>
      </w:r>
      <w:proofErr w:type="spellStart"/>
      <w:r>
        <w:rPr>
          <w:rFonts w:ascii="Courier" w:hAnsi="Courier"/>
          <w:color w:val="FFFFFF"/>
          <w:sz w:val="21"/>
          <w:szCs w:val="21"/>
        </w:rPr>
        <w:t>httpd</w:t>
      </w:r>
      <w:proofErr w:type="spellEnd"/>
      <w:r>
        <w:rPr>
          <w:rFonts w:ascii="Courier" w:hAnsi="Courier"/>
          <w:color w:val="FFFFFF"/>
          <w:sz w:val="21"/>
          <w:szCs w:val="21"/>
        </w:rPr>
        <w:t>’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ensure</w:t>
      </w:r>
      <w:proofErr w:type="gramEnd"/>
      <w:r>
        <w:rPr>
          <w:rFonts w:ascii="Courier" w:hAnsi="Courier"/>
          <w:color w:val="FFFFFF"/>
          <w:sz w:val="21"/>
          <w:szCs w:val="21"/>
        </w:rPr>
        <w:t xml:space="preserve"> =&gt; installed,</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
    <w:p w:rsidR="00EA28AD" w:rsidRDefault="00EA28AD" w:rsidP="00EA28AD">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The configuration is pretty self </w:t>
      </w:r>
      <w:proofErr w:type="gramStart"/>
      <w:r>
        <w:rPr>
          <w:rFonts w:ascii="Arial" w:hAnsi="Arial" w:cs="Arial"/>
          <w:color w:val="222222"/>
          <w:sz w:val="23"/>
          <w:szCs w:val="23"/>
        </w:rPr>
        <w:t>explanatory,</w:t>
      </w:r>
      <w:proofErr w:type="gramEnd"/>
      <w:r>
        <w:rPr>
          <w:rFonts w:ascii="Arial" w:hAnsi="Arial" w:cs="Arial"/>
          <w:color w:val="222222"/>
          <w:sz w:val="23"/>
          <w:szCs w:val="23"/>
        </w:rPr>
        <w:t xml:space="preserve"> the first line indicates that we need to install this configuration on a client machine with the hostname ‘vps.client.com’. If you want to apply the configuration to the puppet server then replace ‘vps.client.com’ with </w:t>
      </w:r>
      <w:proofErr w:type="gramStart"/>
      <w:r>
        <w:rPr>
          <w:rFonts w:ascii="Arial" w:hAnsi="Arial" w:cs="Arial"/>
          <w:color w:val="222222"/>
          <w:sz w:val="23"/>
          <w:szCs w:val="23"/>
        </w:rPr>
        <w:t>‘default’ .</w:t>
      </w:r>
      <w:proofErr w:type="gramEnd"/>
      <w:r>
        <w:rPr>
          <w:rFonts w:ascii="Arial" w:hAnsi="Arial" w:cs="Arial"/>
          <w:color w:val="222222"/>
          <w:sz w:val="23"/>
          <w:szCs w:val="23"/>
        </w:rPr>
        <w:br/>
        <w:t>Read node definitions for multiple node configurations.</w:t>
      </w:r>
    </w:p>
    <w:p w:rsidR="00EA28AD" w:rsidRDefault="00EA28AD" w:rsidP="00EA28AD">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The next two lines tell puppet that we need to ensure that the apache web server is installed. Puppet will check if apache is installed and if not, install it.</w:t>
      </w:r>
    </w:p>
    <w:p w:rsidR="00EA28AD" w:rsidRDefault="00EA28AD" w:rsidP="00EA28AD">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Think of a “package” as an object, “</w:t>
      </w:r>
      <w:proofErr w:type="spellStart"/>
      <w:r>
        <w:rPr>
          <w:rFonts w:ascii="Arial" w:hAnsi="Arial" w:cs="Arial"/>
          <w:color w:val="222222"/>
          <w:sz w:val="23"/>
          <w:szCs w:val="23"/>
        </w:rPr>
        <w:t>httpd</w:t>
      </w:r>
      <w:proofErr w:type="spellEnd"/>
      <w:r>
        <w:rPr>
          <w:rFonts w:ascii="Arial" w:hAnsi="Arial" w:cs="Arial"/>
          <w:color w:val="222222"/>
          <w:sz w:val="23"/>
          <w:szCs w:val="23"/>
        </w:rPr>
        <w:t>” as the name of the object and “ensure =&gt; present” as the action to be performed on the object.</w:t>
      </w:r>
    </w:p>
    <w:p w:rsidR="00EA28AD" w:rsidRDefault="00EA28AD" w:rsidP="00EA28AD">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Fonts w:ascii="Arial" w:hAnsi="Arial" w:cs="Arial"/>
          <w:color w:val="222222"/>
          <w:sz w:val="23"/>
          <w:szCs w:val="23"/>
        </w:rPr>
        <w:t>So if I wanted</w:t>
      </w:r>
      <w:r>
        <w:rPr>
          <w:rStyle w:val="apple-converted-space"/>
          <w:rFonts w:ascii="Arial" w:hAnsi="Arial" w:cs="Arial"/>
          <w:color w:val="222222"/>
          <w:sz w:val="23"/>
          <w:szCs w:val="23"/>
        </w:rPr>
        <w:t> </w:t>
      </w:r>
      <w:r>
        <w:rPr>
          <w:rStyle w:val="Strong"/>
          <w:rFonts w:ascii="inherit" w:hAnsi="inherit" w:cs="Arial"/>
          <w:color w:val="222222"/>
          <w:sz w:val="23"/>
          <w:szCs w:val="23"/>
          <w:bdr w:val="none" w:sz="0" w:space="0" w:color="auto" w:frame="1"/>
        </w:rPr>
        <w:t xml:space="preserve">puppet to install a </w:t>
      </w:r>
      <w:proofErr w:type="spellStart"/>
      <w:r>
        <w:rPr>
          <w:rStyle w:val="Strong"/>
          <w:rFonts w:ascii="inherit" w:hAnsi="inherit" w:cs="Arial"/>
          <w:color w:val="222222"/>
          <w:sz w:val="23"/>
          <w:szCs w:val="23"/>
          <w:bdr w:val="none" w:sz="0" w:space="0" w:color="auto" w:frame="1"/>
        </w:rPr>
        <w:t>mysql</w:t>
      </w:r>
      <w:proofErr w:type="spellEnd"/>
      <w:r>
        <w:rPr>
          <w:rStyle w:val="Strong"/>
          <w:rFonts w:ascii="inherit" w:hAnsi="inherit" w:cs="Arial"/>
          <w:color w:val="222222"/>
          <w:sz w:val="23"/>
          <w:szCs w:val="23"/>
          <w:bdr w:val="none" w:sz="0" w:space="0" w:color="auto" w:frame="1"/>
        </w:rPr>
        <w:t xml:space="preserve"> database server</w:t>
      </w:r>
      <w:r>
        <w:rPr>
          <w:rFonts w:ascii="Arial" w:hAnsi="Arial" w:cs="Arial"/>
          <w:color w:val="222222"/>
          <w:sz w:val="23"/>
          <w:szCs w:val="23"/>
        </w:rPr>
        <w:t>, the configuration would be</w:t>
      </w:r>
    </w:p>
    <w:p w:rsidR="00EA28AD" w:rsidRDefault="00EA28AD" w:rsidP="00EA28AD">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proofErr w:type="gramStart"/>
      <w:r>
        <w:rPr>
          <w:rFonts w:ascii="Arial" w:hAnsi="Arial" w:cs="Arial"/>
          <w:color w:val="222222"/>
          <w:sz w:val="23"/>
          <w:szCs w:val="23"/>
        </w:rPr>
        <w:t>node</w:t>
      </w:r>
      <w:proofErr w:type="gramEnd"/>
      <w:r>
        <w:rPr>
          <w:rFonts w:ascii="Arial" w:hAnsi="Arial" w:cs="Arial"/>
          <w:color w:val="222222"/>
          <w:sz w:val="23"/>
          <w:szCs w:val="23"/>
        </w:rPr>
        <w:t xml:space="preserve"> ‘vps.client.com’ {</w:t>
      </w:r>
    </w:p>
    <w:p w:rsidR="00EA28AD" w:rsidRDefault="00EA28AD" w:rsidP="00EA28AD">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proofErr w:type="gramStart"/>
      <w:r>
        <w:rPr>
          <w:rFonts w:ascii="Arial" w:hAnsi="Arial" w:cs="Arial"/>
          <w:color w:val="222222"/>
          <w:sz w:val="23"/>
          <w:szCs w:val="23"/>
        </w:rPr>
        <w:lastRenderedPageBreak/>
        <w:t>package</w:t>
      </w:r>
      <w:proofErr w:type="gramEnd"/>
      <w:r>
        <w:rPr>
          <w:rFonts w:ascii="Arial" w:hAnsi="Arial" w:cs="Arial"/>
          <w:color w:val="222222"/>
          <w:sz w:val="23"/>
          <w:szCs w:val="23"/>
        </w:rPr>
        <w:t xml:space="preserve"> { ‘</w:t>
      </w:r>
      <w:proofErr w:type="spellStart"/>
      <w:r>
        <w:rPr>
          <w:rFonts w:ascii="Arial" w:hAnsi="Arial" w:cs="Arial"/>
          <w:color w:val="222222"/>
          <w:sz w:val="23"/>
          <w:szCs w:val="23"/>
        </w:rPr>
        <w:t>mysql</w:t>
      </w:r>
      <w:proofErr w:type="spellEnd"/>
      <w:r>
        <w:rPr>
          <w:rFonts w:ascii="Arial" w:hAnsi="Arial" w:cs="Arial"/>
          <w:color w:val="222222"/>
          <w:sz w:val="23"/>
          <w:szCs w:val="23"/>
        </w:rPr>
        <w:t>-server’ :</w:t>
      </w:r>
      <w:r>
        <w:rPr>
          <w:rFonts w:ascii="Arial" w:hAnsi="Arial" w:cs="Arial"/>
          <w:color w:val="222222"/>
          <w:sz w:val="23"/>
          <w:szCs w:val="23"/>
        </w:rPr>
        <w:br/>
        <w:t>ensure =&gt; installed,</w:t>
      </w:r>
      <w:r>
        <w:rPr>
          <w:rFonts w:ascii="Arial" w:hAnsi="Arial" w:cs="Arial"/>
          <w:color w:val="222222"/>
          <w:sz w:val="23"/>
          <w:szCs w:val="23"/>
        </w:rPr>
        <w:br/>
        <w:t>}</w:t>
      </w:r>
      <w:r>
        <w:rPr>
          <w:rFonts w:ascii="Arial" w:hAnsi="Arial" w:cs="Arial"/>
          <w:color w:val="222222"/>
          <w:sz w:val="23"/>
          <w:szCs w:val="23"/>
        </w:rPr>
        <w:br/>
        <w:t>}</w:t>
      </w:r>
    </w:p>
    <w:p w:rsidR="00EA28AD" w:rsidRDefault="00EA28AD" w:rsidP="00EA28AD">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The puppet server will compile this configuration into a </w:t>
      </w:r>
      <w:proofErr w:type="spellStart"/>
      <w:r>
        <w:rPr>
          <w:rFonts w:ascii="Arial" w:hAnsi="Arial" w:cs="Arial"/>
          <w:color w:val="222222"/>
          <w:sz w:val="23"/>
          <w:szCs w:val="23"/>
        </w:rPr>
        <w:t>catalog</w:t>
      </w:r>
      <w:proofErr w:type="spellEnd"/>
      <w:r>
        <w:rPr>
          <w:rFonts w:ascii="Arial" w:hAnsi="Arial" w:cs="Arial"/>
          <w:color w:val="222222"/>
          <w:sz w:val="23"/>
          <w:szCs w:val="23"/>
        </w:rPr>
        <w:t xml:space="preserve"> and serve it to a client when a request is sent to it.</w:t>
      </w:r>
    </w:p>
    <w:p w:rsidR="00EA28AD" w:rsidRDefault="00EA28AD" w:rsidP="00EA28AD">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How do I pull my configuration to a client immediately?</w:t>
      </w:r>
      <w:r>
        <w:rPr>
          <w:rFonts w:ascii="Arial" w:hAnsi="Arial" w:cs="Arial"/>
          <w:color w:val="222222"/>
          <w:sz w:val="23"/>
          <w:szCs w:val="23"/>
        </w:rPr>
        <w:br/>
        <w:t xml:space="preserve">Puppet </w:t>
      </w:r>
      <w:proofErr w:type="gramStart"/>
      <w:r>
        <w:rPr>
          <w:rFonts w:ascii="Arial" w:hAnsi="Arial" w:cs="Arial"/>
          <w:color w:val="222222"/>
          <w:sz w:val="23"/>
          <w:szCs w:val="23"/>
        </w:rPr>
        <w:t>client’s</w:t>
      </w:r>
      <w:proofErr w:type="gramEnd"/>
      <w:r>
        <w:rPr>
          <w:rFonts w:ascii="Arial" w:hAnsi="Arial" w:cs="Arial"/>
          <w:color w:val="222222"/>
          <w:sz w:val="23"/>
          <w:szCs w:val="23"/>
        </w:rPr>
        <w:t xml:space="preserve"> usually pull configuration once every 30 minutes, But you can pull a configuration immediately buy running “service puppet restart or the following command.</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 </w:t>
      </w:r>
      <w:proofErr w:type="spellStart"/>
      <w:proofErr w:type="gramStart"/>
      <w:r>
        <w:rPr>
          <w:rFonts w:ascii="Courier" w:hAnsi="Courier"/>
          <w:color w:val="FFFFFF"/>
          <w:sz w:val="21"/>
          <w:szCs w:val="21"/>
        </w:rPr>
        <w:t>sudo</w:t>
      </w:r>
      <w:proofErr w:type="spellEnd"/>
      <w:proofErr w:type="gramEnd"/>
      <w:r>
        <w:rPr>
          <w:rFonts w:ascii="Courier" w:hAnsi="Courier"/>
          <w:color w:val="FFFFFF"/>
          <w:sz w:val="21"/>
          <w:szCs w:val="21"/>
        </w:rPr>
        <w:t xml:space="preserve"> puppet agent --test</w:t>
      </w:r>
    </w:p>
    <w:p w:rsidR="00EA28AD" w:rsidRDefault="00EA28AD" w:rsidP="00EA28AD">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What if I wanted puppet to add a user ‘Tom’?</w:t>
      </w:r>
      <w:r>
        <w:rPr>
          <w:rFonts w:ascii="Arial" w:hAnsi="Arial" w:cs="Arial"/>
          <w:color w:val="222222"/>
          <w:sz w:val="23"/>
          <w:szCs w:val="23"/>
        </w:rPr>
        <w:br/>
        <w:t>Then the object would be user, the name of the object would be ‘tom’ and the action would be ‘present’.</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roofErr w:type="gramStart"/>
      <w:r>
        <w:rPr>
          <w:rFonts w:ascii="Courier" w:hAnsi="Courier"/>
          <w:color w:val="FFFFFF"/>
          <w:sz w:val="21"/>
          <w:szCs w:val="21"/>
        </w:rPr>
        <w:t>node</w:t>
      </w:r>
      <w:proofErr w:type="gramEnd"/>
      <w:r>
        <w:rPr>
          <w:rFonts w:ascii="Courier" w:hAnsi="Courier"/>
          <w:color w:val="FFFFFF"/>
          <w:sz w:val="21"/>
          <w:szCs w:val="21"/>
        </w:rPr>
        <w:t xml:space="preserve"> ‘vps.client.com’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user</w:t>
      </w:r>
      <w:proofErr w:type="gramEnd"/>
      <w:r>
        <w:rPr>
          <w:rFonts w:ascii="Courier" w:hAnsi="Courier"/>
          <w:color w:val="FFFFFF"/>
          <w:sz w:val="21"/>
          <w:szCs w:val="21"/>
        </w:rPr>
        <w:t xml:space="preserve"> { ‘</w:t>
      </w:r>
      <w:proofErr w:type="spellStart"/>
      <w:r>
        <w:rPr>
          <w:rFonts w:ascii="Courier" w:hAnsi="Courier"/>
          <w:color w:val="FFFFFF"/>
          <w:sz w:val="21"/>
          <w:szCs w:val="21"/>
        </w:rPr>
        <w:t>tomr</w:t>
      </w:r>
      <w:proofErr w:type="spellEnd"/>
      <w:r>
        <w:rPr>
          <w:rFonts w:ascii="Courier" w:hAnsi="Courier"/>
          <w:color w:val="FFFFFF"/>
          <w:sz w:val="21"/>
          <w:szCs w:val="21"/>
        </w:rPr>
        <w:t>’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ensure</w:t>
      </w:r>
      <w:proofErr w:type="gramEnd"/>
      <w:r>
        <w:rPr>
          <w:rFonts w:ascii="Courier" w:hAnsi="Courier"/>
          <w:color w:val="FFFFFF"/>
          <w:sz w:val="21"/>
          <w:szCs w:val="21"/>
        </w:rPr>
        <w:t xml:space="preserve"> =&gt; present,</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EA28AD" w:rsidRDefault="00EA28AD" w:rsidP="00EA28AD">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
    <w:p w:rsidR="00EA28AD" w:rsidRDefault="00EA28AD" w:rsidP="00EA28AD">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Fonts w:ascii="Arial" w:hAnsi="Arial" w:cs="Arial"/>
          <w:color w:val="222222"/>
          <w:sz w:val="23"/>
          <w:szCs w:val="23"/>
        </w:rPr>
        <w:t>In puppet terms, these objects are known as</w:t>
      </w:r>
      <w:r>
        <w:rPr>
          <w:rStyle w:val="apple-converted-space"/>
          <w:rFonts w:ascii="Arial" w:hAnsi="Arial" w:cs="Arial"/>
          <w:color w:val="222222"/>
          <w:sz w:val="23"/>
          <w:szCs w:val="23"/>
        </w:rPr>
        <w:t> </w:t>
      </w:r>
      <w:r>
        <w:rPr>
          <w:rStyle w:val="Strong"/>
          <w:rFonts w:ascii="inherit" w:hAnsi="inherit" w:cs="Arial"/>
          <w:color w:val="222222"/>
          <w:sz w:val="23"/>
          <w:szCs w:val="23"/>
          <w:bdr w:val="none" w:sz="0" w:space="0" w:color="auto" w:frame="1"/>
        </w:rPr>
        <w:t>Resources</w:t>
      </w:r>
      <w:r>
        <w:rPr>
          <w:rFonts w:ascii="Arial" w:hAnsi="Arial" w:cs="Arial"/>
          <w:color w:val="222222"/>
          <w:sz w:val="23"/>
          <w:szCs w:val="23"/>
        </w:rPr>
        <w:t xml:space="preserve">, the </w:t>
      </w:r>
      <w:proofErr w:type="gramStart"/>
      <w:r>
        <w:rPr>
          <w:rFonts w:ascii="Arial" w:hAnsi="Arial" w:cs="Arial"/>
          <w:color w:val="222222"/>
          <w:sz w:val="23"/>
          <w:szCs w:val="23"/>
        </w:rPr>
        <w:t>name of the objects are</w:t>
      </w:r>
      <w:proofErr w:type="gramEnd"/>
      <w:r>
        <w:rPr>
          <w:rStyle w:val="apple-converted-space"/>
          <w:rFonts w:ascii="Arial" w:hAnsi="Arial" w:cs="Arial"/>
          <w:color w:val="222222"/>
          <w:sz w:val="23"/>
          <w:szCs w:val="23"/>
        </w:rPr>
        <w:t> </w:t>
      </w:r>
      <w:r>
        <w:rPr>
          <w:rStyle w:val="Strong"/>
          <w:rFonts w:ascii="inherit" w:hAnsi="inherit" w:cs="Arial"/>
          <w:color w:val="222222"/>
          <w:sz w:val="23"/>
          <w:szCs w:val="23"/>
          <w:bdr w:val="none" w:sz="0" w:space="0" w:color="auto" w:frame="1"/>
        </w:rPr>
        <w:t>Titles</w:t>
      </w:r>
      <w:r>
        <w:rPr>
          <w:rStyle w:val="apple-converted-space"/>
          <w:rFonts w:ascii="Arial" w:hAnsi="Arial" w:cs="Arial"/>
          <w:color w:val="222222"/>
          <w:sz w:val="23"/>
          <w:szCs w:val="23"/>
        </w:rPr>
        <w:t> </w:t>
      </w:r>
      <w:r>
        <w:rPr>
          <w:rFonts w:ascii="Arial" w:hAnsi="Arial" w:cs="Arial"/>
          <w:color w:val="222222"/>
          <w:sz w:val="23"/>
          <w:szCs w:val="23"/>
        </w:rPr>
        <w:t>and the actions are called</w:t>
      </w:r>
      <w:r>
        <w:rPr>
          <w:rStyle w:val="apple-converted-space"/>
          <w:rFonts w:ascii="Arial" w:hAnsi="Arial" w:cs="Arial"/>
          <w:color w:val="222222"/>
          <w:sz w:val="23"/>
          <w:szCs w:val="23"/>
        </w:rPr>
        <w:t> </w:t>
      </w:r>
      <w:r>
        <w:rPr>
          <w:rStyle w:val="Strong"/>
          <w:rFonts w:ascii="inherit" w:hAnsi="inherit" w:cs="Arial"/>
          <w:color w:val="222222"/>
          <w:sz w:val="23"/>
          <w:szCs w:val="23"/>
          <w:bdr w:val="none" w:sz="0" w:space="0" w:color="auto" w:frame="1"/>
        </w:rPr>
        <w:t>Attributes</w:t>
      </w:r>
      <w:r>
        <w:rPr>
          <w:rFonts w:ascii="Arial" w:hAnsi="Arial" w:cs="Arial"/>
          <w:color w:val="222222"/>
          <w:sz w:val="23"/>
          <w:szCs w:val="23"/>
        </w:rPr>
        <w:t>.</w:t>
      </w:r>
    </w:p>
    <w:p w:rsidR="00EA28AD" w:rsidRDefault="00EA28AD" w:rsidP="00EA28AD">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Puppet has a number of these resources to help ease your </w:t>
      </w:r>
      <w:proofErr w:type="gramStart"/>
      <w:r>
        <w:rPr>
          <w:rFonts w:ascii="Arial" w:hAnsi="Arial" w:cs="Arial"/>
          <w:color w:val="222222"/>
          <w:sz w:val="23"/>
          <w:szCs w:val="23"/>
        </w:rPr>
        <w:t>automation,</w:t>
      </w:r>
      <w:proofErr w:type="gramEnd"/>
      <w:r>
        <w:rPr>
          <w:rFonts w:ascii="Arial" w:hAnsi="Arial" w:cs="Arial"/>
          <w:color w:val="222222"/>
          <w:sz w:val="23"/>
          <w:szCs w:val="23"/>
        </w:rPr>
        <w:t xml:space="preserve"> You can read about them at http://docs.puppetlabs.com/references/latest/type.html</w:t>
      </w:r>
    </w:p>
    <w:p w:rsidR="00DF019A" w:rsidRDefault="00DF019A" w:rsidP="00DF019A">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How to ensure a service is running with puppet?</w:t>
      </w:r>
      <w:r>
        <w:rPr>
          <w:rFonts w:ascii="Arial" w:hAnsi="Arial" w:cs="Arial"/>
          <w:color w:val="222222"/>
          <w:sz w:val="23"/>
          <w:szCs w:val="23"/>
        </w:rPr>
        <w:br/>
        <w:t xml:space="preserve">Once you have package like apache installed, you will want to ensure that it is running. On the command line you can do this with the service command,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in puppet you will need to use the manifest file and add the configuration as follows.</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roofErr w:type="gramStart"/>
      <w:r>
        <w:rPr>
          <w:rFonts w:ascii="Courier" w:hAnsi="Courier"/>
          <w:color w:val="FFFFFF"/>
          <w:sz w:val="21"/>
          <w:szCs w:val="21"/>
        </w:rPr>
        <w:t>node</w:t>
      </w:r>
      <w:proofErr w:type="gramEnd"/>
      <w:r>
        <w:rPr>
          <w:rFonts w:ascii="Courier" w:hAnsi="Courier"/>
          <w:color w:val="FFFFFF"/>
          <w:sz w:val="21"/>
          <w:szCs w:val="21"/>
        </w:rPr>
        <w:t xml:space="preserve"> ‘vps.client.com’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package</w:t>
      </w:r>
      <w:proofErr w:type="gramEnd"/>
      <w:r>
        <w:rPr>
          <w:rFonts w:ascii="Courier" w:hAnsi="Courier"/>
          <w:color w:val="FFFFFF"/>
          <w:sz w:val="21"/>
          <w:szCs w:val="21"/>
        </w:rPr>
        <w:t xml:space="preserve"> { ‘</w:t>
      </w:r>
      <w:proofErr w:type="spellStart"/>
      <w:r>
        <w:rPr>
          <w:rFonts w:ascii="Courier" w:hAnsi="Courier"/>
          <w:color w:val="FFFFFF"/>
          <w:sz w:val="21"/>
          <w:szCs w:val="21"/>
        </w:rPr>
        <w:t>httpd</w:t>
      </w:r>
      <w:proofErr w:type="spellEnd"/>
      <w:r>
        <w:rPr>
          <w:rFonts w:ascii="Courier" w:hAnsi="Courier"/>
          <w:color w:val="FFFFFF"/>
          <w:sz w:val="21"/>
          <w:szCs w:val="21"/>
        </w:rPr>
        <w:t xml:space="preserve">’ :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ensure</w:t>
      </w:r>
      <w:proofErr w:type="gramEnd"/>
      <w:r>
        <w:rPr>
          <w:rFonts w:ascii="Courier" w:hAnsi="Courier"/>
          <w:color w:val="FFFFFF"/>
          <w:sz w:val="21"/>
          <w:szCs w:val="21"/>
        </w:rPr>
        <w:t xml:space="preserve"> =&gt; installed,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-&gt;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service</w:t>
      </w:r>
      <w:proofErr w:type="gramEnd"/>
      <w:r>
        <w:rPr>
          <w:rFonts w:ascii="Courier" w:hAnsi="Courier"/>
          <w:color w:val="FFFFFF"/>
          <w:sz w:val="21"/>
          <w:szCs w:val="21"/>
        </w:rPr>
        <w:t xml:space="preserve"> { ‘</w:t>
      </w:r>
      <w:proofErr w:type="spellStart"/>
      <w:r>
        <w:rPr>
          <w:rFonts w:ascii="Courier" w:hAnsi="Courier"/>
          <w:color w:val="FFFFFF"/>
          <w:sz w:val="21"/>
          <w:szCs w:val="21"/>
        </w:rPr>
        <w:t>httpd</w:t>
      </w:r>
      <w:proofErr w:type="spellEnd"/>
      <w:r>
        <w:rPr>
          <w:rFonts w:ascii="Courier" w:hAnsi="Courier"/>
          <w:color w:val="FFFFFF"/>
          <w:sz w:val="21"/>
          <w:szCs w:val="21"/>
        </w:rPr>
        <w:t>’ :  #Our resource and it’s title</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ensure</w:t>
      </w:r>
      <w:proofErr w:type="gramEnd"/>
      <w:r>
        <w:rPr>
          <w:rFonts w:ascii="Courier" w:hAnsi="Courier"/>
          <w:color w:val="FFFFFF"/>
          <w:sz w:val="21"/>
          <w:szCs w:val="21"/>
        </w:rPr>
        <w:t xml:space="preserve"> =&gt; running,  #Action to be performed on resource or attribute</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enable</w:t>
      </w:r>
      <w:proofErr w:type="gramEnd"/>
      <w:r>
        <w:rPr>
          <w:rFonts w:ascii="Courier" w:hAnsi="Courier"/>
          <w:color w:val="FFFFFF"/>
          <w:sz w:val="21"/>
          <w:szCs w:val="21"/>
        </w:rPr>
        <w:t xml:space="preserve">     =&gt; true,   # Start apache at boot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
    <w:p w:rsidR="00DF019A" w:rsidRDefault="00DF019A" w:rsidP="00DF019A">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Now you must have noticed I have added </w:t>
      </w:r>
      <w:proofErr w:type="gramStart"/>
      <w:r>
        <w:rPr>
          <w:rFonts w:ascii="Arial" w:hAnsi="Arial" w:cs="Arial"/>
          <w:color w:val="222222"/>
          <w:sz w:val="23"/>
          <w:szCs w:val="23"/>
        </w:rPr>
        <w:t>an</w:t>
      </w:r>
      <w:proofErr w:type="gramEnd"/>
      <w:r>
        <w:rPr>
          <w:rFonts w:ascii="Arial" w:hAnsi="Arial" w:cs="Arial"/>
          <w:color w:val="222222"/>
          <w:sz w:val="23"/>
          <w:szCs w:val="23"/>
        </w:rPr>
        <w:t xml:space="preserve"> “-&gt;” symbol. This is because Puppet is not particular about ordering, </w:t>
      </w:r>
      <w:proofErr w:type="gramStart"/>
      <w:r>
        <w:rPr>
          <w:rFonts w:ascii="Arial" w:hAnsi="Arial" w:cs="Arial"/>
          <w:color w:val="222222"/>
          <w:sz w:val="23"/>
          <w:szCs w:val="23"/>
        </w:rPr>
        <w:t>But</w:t>
      </w:r>
      <w:proofErr w:type="gramEnd"/>
      <w:r>
        <w:rPr>
          <w:rFonts w:ascii="Arial" w:hAnsi="Arial" w:cs="Arial"/>
          <w:color w:val="222222"/>
          <w:sz w:val="23"/>
          <w:szCs w:val="23"/>
        </w:rPr>
        <w:t xml:space="preserve"> we want the service command to run only after apache is installed and not before, hence I have added the arrow symbol which tells Puppet to run only after “</w:t>
      </w:r>
      <w:proofErr w:type="spellStart"/>
      <w:r>
        <w:rPr>
          <w:rFonts w:ascii="Arial" w:hAnsi="Arial" w:cs="Arial"/>
          <w:color w:val="222222"/>
          <w:sz w:val="23"/>
          <w:szCs w:val="23"/>
        </w:rPr>
        <w:t>httpd</w:t>
      </w:r>
      <w:proofErr w:type="spellEnd"/>
      <w:r>
        <w:rPr>
          <w:rFonts w:ascii="Arial" w:hAnsi="Arial" w:cs="Arial"/>
          <w:color w:val="222222"/>
          <w:sz w:val="23"/>
          <w:szCs w:val="23"/>
        </w:rPr>
        <w:t>” is installed.</w:t>
      </w:r>
      <w:r>
        <w:rPr>
          <w:rFonts w:ascii="Arial" w:hAnsi="Arial" w:cs="Arial"/>
          <w:color w:val="222222"/>
          <w:sz w:val="23"/>
          <w:szCs w:val="23"/>
        </w:rPr>
        <w:br/>
        <w:t>To know more about puppet ordering read.</w:t>
      </w:r>
    </w:p>
    <w:p w:rsidR="00DF019A" w:rsidRDefault="00DF019A" w:rsidP="00DF019A">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How to automate installation of predefined conf files?</w:t>
      </w:r>
      <w:r>
        <w:rPr>
          <w:rFonts w:ascii="Arial" w:hAnsi="Arial" w:cs="Arial"/>
          <w:color w:val="222222"/>
          <w:sz w:val="23"/>
          <w:szCs w:val="23"/>
        </w:rPr>
        <w:br/>
        <w:t xml:space="preserve">You may want to have a customised apache conf file for this client, which will have the </w:t>
      </w:r>
      <w:proofErr w:type="spellStart"/>
      <w:r>
        <w:rPr>
          <w:rFonts w:ascii="Arial" w:hAnsi="Arial" w:cs="Arial"/>
          <w:color w:val="222222"/>
          <w:sz w:val="23"/>
          <w:szCs w:val="23"/>
        </w:rPr>
        <w:t>vhost</w:t>
      </w:r>
      <w:proofErr w:type="spellEnd"/>
      <w:r>
        <w:rPr>
          <w:rFonts w:ascii="Arial" w:hAnsi="Arial" w:cs="Arial"/>
          <w:color w:val="222222"/>
          <w:sz w:val="23"/>
          <w:szCs w:val="23"/>
        </w:rPr>
        <w:t xml:space="preserve"> entry and other specific parameters you choose. In this case we need to use the file resource.</w:t>
      </w:r>
    </w:p>
    <w:p w:rsidR="00DF019A" w:rsidRDefault="00DF019A" w:rsidP="00DF019A">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Fonts w:ascii="Arial" w:hAnsi="Arial" w:cs="Arial"/>
          <w:color w:val="222222"/>
          <w:sz w:val="23"/>
          <w:szCs w:val="23"/>
        </w:rPr>
        <w:t>Before we go into the configuration, you should know how</w:t>
      </w:r>
      <w:r>
        <w:rPr>
          <w:rStyle w:val="apple-converted-space"/>
          <w:rFonts w:ascii="Arial" w:hAnsi="Arial" w:cs="Arial"/>
          <w:color w:val="222222"/>
          <w:sz w:val="23"/>
          <w:szCs w:val="23"/>
        </w:rPr>
        <w:t> </w:t>
      </w:r>
      <w:r>
        <w:rPr>
          <w:rStyle w:val="Strong"/>
          <w:rFonts w:ascii="inherit" w:hAnsi="inherit" w:cs="Arial"/>
          <w:color w:val="222222"/>
          <w:sz w:val="23"/>
          <w:szCs w:val="23"/>
          <w:bdr w:val="none" w:sz="0" w:space="0" w:color="auto" w:frame="1"/>
        </w:rPr>
        <w:t>puppet serves files</w:t>
      </w:r>
      <w:r>
        <w:rPr>
          <w:rFonts w:ascii="Arial" w:hAnsi="Arial" w:cs="Arial"/>
          <w:color w:val="222222"/>
          <w:sz w:val="23"/>
          <w:szCs w:val="23"/>
        </w:rPr>
        <w:t>. A</w:t>
      </w:r>
      <w:r>
        <w:rPr>
          <w:rStyle w:val="apple-converted-space"/>
          <w:rFonts w:ascii="Arial" w:hAnsi="Arial" w:cs="Arial"/>
          <w:color w:val="222222"/>
          <w:sz w:val="23"/>
          <w:szCs w:val="23"/>
        </w:rPr>
        <w:t> </w:t>
      </w:r>
      <w:r>
        <w:rPr>
          <w:rStyle w:val="Strong"/>
          <w:rFonts w:ascii="inherit" w:hAnsi="inherit" w:cs="Arial"/>
          <w:color w:val="222222"/>
          <w:sz w:val="23"/>
          <w:szCs w:val="23"/>
          <w:bdr w:val="none" w:sz="0" w:space="0" w:color="auto" w:frame="1"/>
        </w:rPr>
        <w:t>Puppet server provides access to custom files via mount points.</w:t>
      </w:r>
      <w:r>
        <w:rPr>
          <w:rStyle w:val="apple-converted-space"/>
          <w:rFonts w:ascii="Arial" w:hAnsi="Arial" w:cs="Arial"/>
          <w:color w:val="222222"/>
          <w:sz w:val="23"/>
          <w:szCs w:val="23"/>
        </w:rPr>
        <w:t> </w:t>
      </w:r>
      <w:r>
        <w:rPr>
          <w:rFonts w:ascii="Arial" w:hAnsi="Arial" w:cs="Arial"/>
          <w:color w:val="222222"/>
          <w:sz w:val="23"/>
          <w:szCs w:val="23"/>
        </w:rPr>
        <w:t>One such mount point by default is the modules directory.</w:t>
      </w:r>
      <w:r>
        <w:rPr>
          <w:rFonts w:ascii="Arial" w:hAnsi="Arial" w:cs="Arial"/>
          <w:color w:val="222222"/>
          <w:sz w:val="23"/>
          <w:szCs w:val="23"/>
        </w:rPr>
        <w:br/>
        <w:t>The</w:t>
      </w:r>
      <w:r>
        <w:rPr>
          <w:rStyle w:val="apple-converted-space"/>
          <w:rFonts w:ascii="Arial" w:hAnsi="Arial" w:cs="Arial"/>
          <w:color w:val="222222"/>
          <w:sz w:val="23"/>
          <w:szCs w:val="23"/>
        </w:rPr>
        <w:t> </w:t>
      </w:r>
      <w:r>
        <w:rPr>
          <w:rStyle w:val="Strong"/>
          <w:rFonts w:ascii="inherit" w:hAnsi="inherit" w:cs="Arial"/>
          <w:color w:val="222222"/>
          <w:sz w:val="23"/>
          <w:szCs w:val="23"/>
          <w:bdr w:val="none" w:sz="0" w:space="0" w:color="auto" w:frame="1"/>
        </w:rPr>
        <w:t>modules directory</w:t>
      </w:r>
      <w:r>
        <w:rPr>
          <w:rStyle w:val="apple-converted-space"/>
          <w:rFonts w:ascii="Arial" w:hAnsi="Arial" w:cs="Arial"/>
          <w:color w:val="222222"/>
          <w:sz w:val="23"/>
          <w:szCs w:val="23"/>
        </w:rPr>
        <w:t> </w:t>
      </w:r>
      <w:r>
        <w:rPr>
          <w:rFonts w:ascii="Arial" w:hAnsi="Arial" w:cs="Arial"/>
          <w:color w:val="222222"/>
          <w:sz w:val="23"/>
          <w:szCs w:val="23"/>
        </w:rPr>
        <w:t>is where you would add your modules. Modules make it easier to reuse configurations, rather than having to write configurations for every node we can store them as a module and call them whenever we like.</w:t>
      </w:r>
    </w:p>
    <w:p w:rsidR="00DF019A" w:rsidRDefault="00DF019A" w:rsidP="00DF019A">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In order to write a module, you need to create a subdirectory inside the modules directory with the module name and create a manifest file called </w:t>
      </w:r>
      <w:proofErr w:type="spellStart"/>
      <w:r>
        <w:rPr>
          <w:rFonts w:ascii="Arial" w:hAnsi="Arial" w:cs="Arial"/>
          <w:color w:val="222222"/>
          <w:sz w:val="23"/>
          <w:szCs w:val="23"/>
        </w:rPr>
        <w:t>init.pp</w:t>
      </w:r>
      <w:proofErr w:type="spellEnd"/>
      <w:r>
        <w:rPr>
          <w:rFonts w:ascii="Arial" w:hAnsi="Arial" w:cs="Arial"/>
          <w:color w:val="222222"/>
          <w:sz w:val="23"/>
          <w:szCs w:val="23"/>
        </w:rPr>
        <w:t xml:space="preserve"> which should contain a class with the same name as the subdirectory.</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 </w:t>
      </w:r>
      <w:proofErr w:type="spellStart"/>
      <w:proofErr w:type="gramStart"/>
      <w:r>
        <w:rPr>
          <w:rFonts w:ascii="Courier" w:hAnsi="Courier"/>
          <w:color w:val="FFFFFF"/>
          <w:sz w:val="21"/>
          <w:szCs w:val="21"/>
        </w:rPr>
        <w:t>cd</w:t>
      </w:r>
      <w:proofErr w:type="spellEnd"/>
      <w:proofErr w:type="gramEnd"/>
      <w:r>
        <w:rPr>
          <w:rFonts w:ascii="Courier" w:hAnsi="Courier"/>
          <w:color w:val="FFFFFF"/>
          <w:sz w:val="21"/>
          <w:szCs w:val="21"/>
        </w:rPr>
        <w:t xml:space="preserve"> /etc/puppet/modules</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 </w:t>
      </w:r>
      <w:proofErr w:type="spellStart"/>
      <w:proofErr w:type="gramStart"/>
      <w:r>
        <w:rPr>
          <w:rFonts w:ascii="Courier" w:hAnsi="Courier"/>
          <w:color w:val="FFFFFF"/>
          <w:sz w:val="21"/>
          <w:szCs w:val="21"/>
        </w:rPr>
        <w:t>mkdir</w:t>
      </w:r>
      <w:proofErr w:type="spellEnd"/>
      <w:proofErr w:type="gramEnd"/>
      <w:r>
        <w:rPr>
          <w:rFonts w:ascii="Courier" w:hAnsi="Courier"/>
          <w:color w:val="FFFFFF"/>
          <w:sz w:val="21"/>
          <w:szCs w:val="21"/>
        </w:rPr>
        <w:t xml:space="preserve"> </w:t>
      </w:r>
      <w:proofErr w:type="spellStart"/>
      <w:r>
        <w:rPr>
          <w:rFonts w:ascii="Courier" w:hAnsi="Courier"/>
          <w:color w:val="FFFFFF"/>
          <w:sz w:val="21"/>
          <w:szCs w:val="21"/>
        </w:rPr>
        <w:t>httpd</w:t>
      </w:r>
      <w:proofErr w:type="spellEnd"/>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 </w:t>
      </w:r>
      <w:proofErr w:type="spellStart"/>
      <w:proofErr w:type="gramStart"/>
      <w:r>
        <w:rPr>
          <w:rFonts w:ascii="Courier" w:hAnsi="Courier"/>
          <w:color w:val="FFFFFF"/>
          <w:sz w:val="21"/>
          <w:szCs w:val="21"/>
        </w:rPr>
        <w:t>mkdir</w:t>
      </w:r>
      <w:proofErr w:type="spellEnd"/>
      <w:proofErr w:type="gramEnd"/>
      <w:r>
        <w:rPr>
          <w:rFonts w:ascii="Courier" w:hAnsi="Courier"/>
          <w:color w:val="FFFFFF"/>
          <w:sz w:val="21"/>
          <w:szCs w:val="21"/>
        </w:rPr>
        <w:t xml:space="preserve"> -p </w:t>
      </w:r>
      <w:proofErr w:type="spellStart"/>
      <w:r>
        <w:rPr>
          <w:rFonts w:ascii="Courier" w:hAnsi="Courier"/>
          <w:color w:val="FFFFFF"/>
          <w:sz w:val="21"/>
          <w:szCs w:val="21"/>
        </w:rPr>
        <w:t>httpd</w:t>
      </w:r>
      <w:proofErr w:type="spellEnd"/>
      <w:r>
        <w:rPr>
          <w:rFonts w:ascii="Courier" w:hAnsi="Courier"/>
          <w:color w:val="FFFFFF"/>
          <w:sz w:val="21"/>
          <w:szCs w:val="21"/>
        </w:rPr>
        <w:t xml:space="preserve">/manifests </w:t>
      </w:r>
      <w:proofErr w:type="spellStart"/>
      <w:r>
        <w:rPr>
          <w:rFonts w:ascii="Courier" w:hAnsi="Courier"/>
          <w:color w:val="FFFFFF"/>
          <w:sz w:val="21"/>
          <w:szCs w:val="21"/>
        </w:rPr>
        <w:t>httpd</w:t>
      </w:r>
      <w:proofErr w:type="spellEnd"/>
      <w:r>
        <w:rPr>
          <w:rFonts w:ascii="Courier" w:hAnsi="Courier"/>
          <w:color w:val="FFFFFF"/>
          <w:sz w:val="21"/>
          <w:szCs w:val="21"/>
        </w:rPr>
        <w:t>/files</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 </w:t>
      </w:r>
      <w:proofErr w:type="gramStart"/>
      <w:r>
        <w:rPr>
          <w:rFonts w:ascii="Courier" w:hAnsi="Courier"/>
          <w:color w:val="FFFFFF"/>
          <w:sz w:val="21"/>
          <w:szCs w:val="21"/>
        </w:rPr>
        <w:t>vim</w:t>
      </w:r>
      <w:proofErr w:type="gramEnd"/>
      <w:r>
        <w:rPr>
          <w:rFonts w:ascii="Courier" w:hAnsi="Courier"/>
          <w:color w:val="FFFFFF"/>
          <w:sz w:val="21"/>
          <w:szCs w:val="21"/>
        </w:rPr>
        <w:t xml:space="preserve"> </w:t>
      </w:r>
      <w:proofErr w:type="spellStart"/>
      <w:r>
        <w:rPr>
          <w:rFonts w:ascii="Courier" w:hAnsi="Courier"/>
          <w:color w:val="FFFFFF"/>
          <w:sz w:val="21"/>
          <w:szCs w:val="21"/>
        </w:rPr>
        <w:t>httpd</w:t>
      </w:r>
      <w:proofErr w:type="spellEnd"/>
      <w:r>
        <w:rPr>
          <w:rFonts w:ascii="Courier" w:hAnsi="Courier"/>
          <w:color w:val="FFFFFF"/>
          <w:sz w:val="21"/>
          <w:szCs w:val="21"/>
        </w:rPr>
        <w:t>/manifests/</w:t>
      </w:r>
      <w:proofErr w:type="spellStart"/>
      <w:r>
        <w:rPr>
          <w:rFonts w:ascii="Courier" w:hAnsi="Courier"/>
          <w:color w:val="FFFFFF"/>
          <w:sz w:val="21"/>
          <w:szCs w:val="21"/>
        </w:rPr>
        <w:t>init.pp</w:t>
      </w:r>
      <w:proofErr w:type="spellEnd"/>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roofErr w:type="gramStart"/>
      <w:r>
        <w:rPr>
          <w:rFonts w:ascii="Courier" w:hAnsi="Courier"/>
          <w:color w:val="FFFFFF"/>
          <w:sz w:val="21"/>
          <w:szCs w:val="21"/>
        </w:rPr>
        <w:t>class</w:t>
      </w:r>
      <w:proofErr w:type="gramEnd"/>
      <w:r>
        <w:rPr>
          <w:rFonts w:ascii="Courier" w:hAnsi="Courier"/>
          <w:color w:val="FFFFFF"/>
          <w:sz w:val="21"/>
          <w:szCs w:val="21"/>
        </w:rPr>
        <w:t xml:space="preserve"> </w:t>
      </w:r>
      <w:proofErr w:type="spellStart"/>
      <w:r>
        <w:rPr>
          <w:rFonts w:ascii="Courier" w:hAnsi="Courier"/>
          <w:color w:val="FFFFFF"/>
          <w:sz w:val="21"/>
          <w:szCs w:val="21"/>
        </w:rPr>
        <w:t>httpd</w:t>
      </w:r>
      <w:proofErr w:type="spellEnd"/>
      <w:r>
        <w:rPr>
          <w:rFonts w:ascii="Courier" w:hAnsi="Courier"/>
          <w:color w:val="FFFFFF"/>
          <w:sz w:val="21"/>
          <w:szCs w:val="21"/>
        </w:rPr>
        <w:t xml:space="preserve"> {     #Same name as our Sub Directory</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package</w:t>
      </w:r>
      <w:proofErr w:type="gramEnd"/>
      <w:r>
        <w:rPr>
          <w:rFonts w:ascii="Courier" w:hAnsi="Courier"/>
          <w:color w:val="FFFFFF"/>
          <w:sz w:val="21"/>
          <w:szCs w:val="21"/>
        </w:rPr>
        <w:t xml:space="preserve"> { '</w:t>
      </w:r>
      <w:proofErr w:type="spellStart"/>
      <w:r>
        <w:rPr>
          <w:rFonts w:ascii="Courier" w:hAnsi="Courier"/>
          <w:color w:val="FFFFFF"/>
          <w:sz w:val="21"/>
          <w:szCs w:val="21"/>
        </w:rPr>
        <w:t>httpd</w:t>
      </w:r>
      <w:proofErr w:type="spellEnd"/>
      <w:r>
        <w:rPr>
          <w:rFonts w:ascii="Courier" w:hAnsi="Courier"/>
          <w:color w:val="FFFFFF"/>
          <w:sz w:val="21"/>
          <w:szCs w:val="21"/>
        </w:rPr>
        <w: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ensure</w:t>
      </w:r>
      <w:proofErr w:type="gramEnd"/>
      <w:r>
        <w:rPr>
          <w:rFonts w:ascii="Courier" w:hAnsi="Courier"/>
          <w:color w:val="FFFFFF"/>
          <w:sz w:val="21"/>
          <w:szCs w:val="21"/>
        </w:rPr>
        <w:t xml:space="preserve"> =&gt; present,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-&gt;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roofErr w:type="gramStart"/>
      <w:r>
        <w:rPr>
          <w:rFonts w:ascii="Courier" w:hAnsi="Courier"/>
          <w:color w:val="FFFFFF"/>
          <w:sz w:val="21"/>
          <w:szCs w:val="21"/>
        </w:rPr>
        <w:t>file</w:t>
      </w:r>
      <w:proofErr w:type="gramEnd"/>
      <w:r>
        <w:rPr>
          <w:rFonts w:ascii="Courier" w:hAnsi="Courier"/>
          <w:color w:val="FFFFFF"/>
          <w:sz w:val="21"/>
          <w:szCs w:val="21"/>
        </w:rPr>
        <w:t xml:space="preserve"> {'/etc/</w:t>
      </w:r>
      <w:proofErr w:type="spellStart"/>
      <w:r>
        <w:rPr>
          <w:rFonts w:ascii="Courier" w:hAnsi="Courier"/>
          <w:color w:val="FFFFFF"/>
          <w:sz w:val="21"/>
          <w:szCs w:val="21"/>
        </w:rPr>
        <w:t>httpd</w:t>
      </w:r>
      <w:proofErr w:type="spellEnd"/>
      <w:r>
        <w:rPr>
          <w:rFonts w:ascii="Courier" w:hAnsi="Courier"/>
          <w:color w:val="FFFFFF"/>
          <w:sz w:val="21"/>
          <w:szCs w:val="21"/>
        </w:rPr>
        <w:t>/conf/</w:t>
      </w:r>
      <w:proofErr w:type="spellStart"/>
      <w:r>
        <w:rPr>
          <w:rFonts w:ascii="Courier" w:hAnsi="Courier"/>
          <w:color w:val="FFFFFF"/>
          <w:sz w:val="21"/>
          <w:szCs w:val="21"/>
        </w:rPr>
        <w:t>httpd.conf</w:t>
      </w:r>
      <w:proofErr w:type="spellEnd"/>
      <w:r>
        <w:rPr>
          <w:rFonts w:ascii="Courier" w:hAnsi="Courier"/>
          <w:color w:val="FFFFFF"/>
          <w:sz w:val="21"/>
          <w:szCs w:val="21"/>
        </w:rPr>
        <w:t>':  #Path to file on the client we want puppet to administer</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ensure  =</w:t>
      </w:r>
      <w:proofErr w:type="gramEnd"/>
      <w:r>
        <w:rPr>
          <w:rFonts w:ascii="Courier" w:hAnsi="Courier"/>
          <w:color w:val="FFFFFF"/>
          <w:sz w:val="21"/>
          <w:szCs w:val="21"/>
        </w:rPr>
        <w:t xml:space="preserve">&gt; file,  #Ensure it is a file,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mode</w:t>
      </w:r>
      <w:proofErr w:type="gramEnd"/>
      <w:r>
        <w:rPr>
          <w:rFonts w:ascii="Courier" w:hAnsi="Courier"/>
          <w:color w:val="FFFFFF"/>
          <w:sz w:val="21"/>
          <w:szCs w:val="21"/>
        </w:rPr>
        <w:t xml:space="preserve"> =&gt; 0644,    #Permissions for the file</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source</w:t>
      </w:r>
      <w:proofErr w:type="gramEnd"/>
      <w:r>
        <w:rPr>
          <w:rFonts w:ascii="Courier" w:hAnsi="Courier"/>
          <w:color w:val="FFFFFF"/>
          <w:sz w:val="21"/>
          <w:szCs w:val="21"/>
        </w:rPr>
        <w:t xml:space="preserve"> =&gt; 'puppet:///modules/httpd/httpd.conf', #Path to our customised file on the puppet server</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lastRenderedPageBreak/>
        <w:t xml:space="preserve">     -&gt;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roofErr w:type="gramStart"/>
      <w:r>
        <w:rPr>
          <w:rFonts w:ascii="Courier" w:hAnsi="Courier"/>
          <w:color w:val="FFFFFF"/>
          <w:sz w:val="21"/>
          <w:szCs w:val="21"/>
        </w:rPr>
        <w:t>service</w:t>
      </w:r>
      <w:proofErr w:type="gramEnd"/>
      <w:r>
        <w:rPr>
          <w:rFonts w:ascii="Courier" w:hAnsi="Courier"/>
          <w:color w:val="FFFFFF"/>
          <w:sz w:val="21"/>
          <w:szCs w:val="21"/>
        </w:rPr>
        <w:t xml:space="preserve"> { '</w:t>
      </w:r>
      <w:proofErr w:type="spellStart"/>
      <w:r>
        <w:rPr>
          <w:rFonts w:ascii="Courier" w:hAnsi="Courier"/>
          <w:color w:val="FFFFFF"/>
          <w:sz w:val="21"/>
          <w:szCs w:val="21"/>
        </w:rPr>
        <w:t>httpd</w:t>
      </w:r>
      <w:proofErr w:type="spellEnd"/>
      <w:r>
        <w:rPr>
          <w:rFonts w:ascii="Courier" w:hAnsi="Courier"/>
          <w:color w:val="FFFFFF"/>
          <w:sz w:val="21"/>
          <w:szCs w:val="21"/>
        </w:rPr>
        <w: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ensure</w:t>
      </w:r>
      <w:proofErr w:type="gramEnd"/>
      <w:r>
        <w:rPr>
          <w:rFonts w:ascii="Courier" w:hAnsi="Courier"/>
          <w:color w:val="FFFFFF"/>
          <w:sz w:val="21"/>
          <w:szCs w:val="21"/>
        </w:rPr>
        <w:t xml:space="preserve">     =&gt; running,</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enable</w:t>
      </w:r>
      <w:proofErr w:type="gramEnd"/>
      <w:r>
        <w:rPr>
          <w:rFonts w:ascii="Courier" w:hAnsi="Courier"/>
          <w:color w:val="FFFFFF"/>
          <w:sz w:val="21"/>
          <w:szCs w:val="21"/>
        </w:rPr>
        <w:t xml:space="preserve">     =&gt; true,</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subscribe</w:t>
      </w:r>
      <w:proofErr w:type="gramEnd"/>
      <w:r>
        <w:rPr>
          <w:rFonts w:ascii="Courier" w:hAnsi="Courier"/>
          <w:color w:val="FFFFFF"/>
          <w:sz w:val="21"/>
          <w:szCs w:val="21"/>
        </w:rPr>
        <w:t xml:space="preserve"> =&gt; File['/etc/</w:t>
      </w:r>
      <w:proofErr w:type="spellStart"/>
      <w:r>
        <w:rPr>
          <w:rFonts w:ascii="Courier" w:hAnsi="Courier"/>
          <w:color w:val="FFFFFF"/>
          <w:sz w:val="21"/>
          <w:szCs w:val="21"/>
        </w:rPr>
        <w:t>httpd</w:t>
      </w:r>
      <w:proofErr w:type="spellEnd"/>
      <w:r>
        <w:rPr>
          <w:rFonts w:ascii="Courier" w:hAnsi="Courier"/>
          <w:color w:val="FFFFFF"/>
          <w:sz w:val="21"/>
          <w:szCs w:val="21"/>
        </w:rPr>
        <w:t>/conf/</w:t>
      </w:r>
      <w:proofErr w:type="spellStart"/>
      <w:r>
        <w:rPr>
          <w:rFonts w:ascii="Courier" w:hAnsi="Courier"/>
          <w:color w:val="FFFFFF"/>
          <w:sz w:val="21"/>
          <w:szCs w:val="21"/>
        </w:rPr>
        <w:t>httpd.conf</w:t>
      </w:r>
      <w:proofErr w:type="spellEnd"/>
      <w:r>
        <w:rPr>
          <w:rFonts w:ascii="Courier" w:hAnsi="Courier"/>
          <w:color w:val="FFFFFF"/>
          <w:sz w:val="21"/>
          <w:szCs w:val="21"/>
        </w:rPr>
        <w:t xml:space="preserve">']  # Restart service if any </w:t>
      </w:r>
      <w:proofErr w:type="spellStart"/>
      <w:r>
        <w:rPr>
          <w:rFonts w:ascii="Courier" w:hAnsi="Courier"/>
          <w:color w:val="FFFFFF"/>
          <w:sz w:val="21"/>
          <w:szCs w:val="21"/>
        </w:rPr>
        <w:t>any</w:t>
      </w:r>
      <w:proofErr w:type="spellEnd"/>
      <w:r>
        <w:rPr>
          <w:rFonts w:ascii="Courier" w:hAnsi="Courier"/>
          <w:color w:val="FFFFFF"/>
          <w:sz w:val="21"/>
          <w:szCs w:val="21"/>
        </w:rPr>
        <w:t xml:space="preserve"> change is made to </w:t>
      </w:r>
      <w:proofErr w:type="spellStart"/>
      <w:r>
        <w:rPr>
          <w:rFonts w:ascii="Courier" w:hAnsi="Courier"/>
          <w:color w:val="FFFFFF"/>
          <w:sz w:val="21"/>
          <w:szCs w:val="21"/>
        </w:rPr>
        <w:t>httpd.conf</w:t>
      </w:r>
      <w:proofErr w:type="spellEnd"/>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
    <w:p w:rsidR="00DF019A" w:rsidRDefault="00DF019A" w:rsidP="00DF019A">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You need to add your custom </w:t>
      </w:r>
      <w:proofErr w:type="spellStart"/>
      <w:r>
        <w:rPr>
          <w:rFonts w:ascii="Arial" w:hAnsi="Arial" w:cs="Arial"/>
          <w:color w:val="222222"/>
          <w:sz w:val="23"/>
          <w:szCs w:val="23"/>
        </w:rPr>
        <w:t>httpd.conf</w:t>
      </w:r>
      <w:proofErr w:type="spellEnd"/>
      <w:r>
        <w:rPr>
          <w:rFonts w:ascii="Arial" w:hAnsi="Arial" w:cs="Arial"/>
          <w:color w:val="222222"/>
          <w:sz w:val="23"/>
          <w:szCs w:val="23"/>
        </w:rPr>
        <w:t xml:space="preserve"> file in the files subdirectory located at “/etc/puppet/modules/</w:t>
      </w:r>
      <w:proofErr w:type="spellStart"/>
      <w:r>
        <w:rPr>
          <w:rFonts w:ascii="Arial" w:hAnsi="Arial" w:cs="Arial"/>
          <w:color w:val="222222"/>
          <w:sz w:val="23"/>
          <w:szCs w:val="23"/>
        </w:rPr>
        <w:t>httpd</w:t>
      </w:r>
      <w:proofErr w:type="spellEnd"/>
      <w:r>
        <w:rPr>
          <w:rFonts w:ascii="Arial" w:hAnsi="Arial" w:cs="Arial"/>
          <w:color w:val="222222"/>
          <w:sz w:val="23"/>
          <w:szCs w:val="23"/>
        </w:rPr>
        <w:t>/files/”</w:t>
      </w:r>
    </w:p>
    <w:p w:rsidR="00DF019A" w:rsidRDefault="00DF019A" w:rsidP="00DF019A">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To understand the how the URI to the source attribute works read http://docs.puppetlabs.com/guides/file_serving.html</w:t>
      </w:r>
    </w:p>
    <w:p w:rsidR="00DF019A" w:rsidRDefault="00DF019A" w:rsidP="00DF019A">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Now call the module in our main manifest file.</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w:t>
      </w:r>
      <w:proofErr w:type="spellStart"/>
      <w:r>
        <w:rPr>
          <w:rFonts w:ascii="Courier" w:hAnsi="Courier"/>
          <w:color w:val="FFFFFF"/>
          <w:sz w:val="21"/>
          <w:szCs w:val="21"/>
        </w:rPr>
        <w:t>sudo</w:t>
      </w:r>
      <w:proofErr w:type="spellEnd"/>
      <w:r>
        <w:rPr>
          <w:rFonts w:ascii="Courier" w:hAnsi="Courier"/>
          <w:color w:val="FFFFFF"/>
          <w:sz w:val="21"/>
          <w:szCs w:val="21"/>
        </w:rPr>
        <w:t xml:space="preserve"> vim /etc/puppet/manifests/</w:t>
      </w:r>
      <w:proofErr w:type="spellStart"/>
      <w:r>
        <w:rPr>
          <w:rFonts w:ascii="Courier" w:hAnsi="Courier"/>
          <w:color w:val="FFFFFF"/>
          <w:sz w:val="21"/>
          <w:szCs w:val="21"/>
        </w:rPr>
        <w:t>site.pp</w:t>
      </w:r>
      <w:proofErr w:type="spellEnd"/>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roofErr w:type="gramStart"/>
      <w:r>
        <w:rPr>
          <w:rFonts w:ascii="Courier" w:hAnsi="Courier"/>
          <w:color w:val="FFFFFF"/>
          <w:sz w:val="21"/>
          <w:szCs w:val="21"/>
        </w:rPr>
        <w:t>node</w:t>
      </w:r>
      <w:proofErr w:type="gramEnd"/>
      <w:r>
        <w:rPr>
          <w:rFonts w:ascii="Courier" w:hAnsi="Courier"/>
          <w:color w:val="FFFFFF"/>
          <w:sz w:val="21"/>
          <w:szCs w:val="21"/>
        </w:rPr>
        <w:t xml:space="preserve"> ‘vps.client.com’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 xml:space="preserve">             </w:t>
      </w:r>
      <w:proofErr w:type="gramStart"/>
      <w:r>
        <w:rPr>
          <w:rFonts w:ascii="Courier" w:hAnsi="Courier"/>
          <w:color w:val="FFFFFF"/>
          <w:sz w:val="21"/>
          <w:szCs w:val="21"/>
        </w:rPr>
        <w:t>include</w:t>
      </w:r>
      <w:proofErr w:type="gramEnd"/>
      <w:r>
        <w:rPr>
          <w:rFonts w:ascii="Courier" w:hAnsi="Courier"/>
          <w:color w:val="FFFFFF"/>
          <w:sz w:val="21"/>
          <w:szCs w:val="21"/>
        </w:rPr>
        <w:t xml:space="preserve"> </w:t>
      </w:r>
      <w:proofErr w:type="spellStart"/>
      <w:r>
        <w:rPr>
          <w:rFonts w:ascii="Courier" w:hAnsi="Courier"/>
          <w:color w:val="FFFFFF"/>
          <w:sz w:val="21"/>
          <w:szCs w:val="21"/>
        </w:rPr>
        <w:t>httpd</w:t>
      </w:r>
      <w:proofErr w:type="spellEnd"/>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proofErr w:type="spellStart"/>
      <w:r>
        <w:rPr>
          <w:rFonts w:ascii="Arial" w:hAnsi="Arial" w:cs="Arial"/>
          <w:color w:val="222222"/>
          <w:sz w:val="23"/>
          <w:szCs w:val="23"/>
        </w:rPr>
        <w:t>Incase</w:t>
      </w:r>
      <w:proofErr w:type="spellEnd"/>
      <w:r>
        <w:rPr>
          <w:rFonts w:ascii="Arial" w:hAnsi="Arial" w:cs="Arial"/>
          <w:color w:val="222222"/>
          <w:sz w:val="23"/>
          <w:szCs w:val="23"/>
        </w:rPr>
        <w:t xml:space="preserve"> you need a Web interface to  Manage your Linux Servers then read my tutorial </w:t>
      </w:r>
      <w:hyperlink r:id="rId5" w:tgtFrame="_blank" w:tooltip="Using Foreman, an Opensource Frontend for Puppet" w:history="1">
        <w:r>
          <w:rPr>
            <w:rStyle w:val="Hyperlink"/>
            <w:rFonts w:ascii="inherit" w:hAnsi="inherit" w:cs="Arial"/>
            <w:color w:val="0000EE"/>
            <w:sz w:val="23"/>
            <w:szCs w:val="23"/>
            <w:bdr w:val="none" w:sz="0" w:space="0" w:color="auto" w:frame="1"/>
          </w:rPr>
          <w:t xml:space="preserve">Using Foreman, an </w:t>
        </w:r>
        <w:proofErr w:type="spellStart"/>
        <w:r>
          <w:rPr>
            <w:rStyle w:val="Hyperlink"/>
            <w:rFonts w:ascii="inherit" w:hAnsi="inherit" w:cs="Arial"/>
            <w:color w:val="0000EE"/>
            <w:sz w:val="23"/>
            <w:szCs w:val="23"/>
            <w:bdr w:val="none" w:sz="0" w:space="0" w:color="auto" w:frame="1"/>
          </w:rPr>
          <w:t>Opensource</w:t>
        </w:r>
        <w:proofErr w:type="spellEnd"/>
        <w:r>
          <w:rPr>
            <w:rStyle w:val="Hyperlink"/>
            <w:rFonts w:ascii="inherit" w:hAnsi="inherit" w:cs="Arial"/>
            <w:color w:val="0000EE"/>
            <w:sz w:val="23"/>
            <w:szCs w:val="23"/>
            <w:bdr w:val="none" w:sz="0" w:space="0" w:color="auto" w:frame="1"/>
          </w:rPr>
          <w:t xml:space="preserve"> Frontend for Puppet</w:t>
        </w:r>
      </w:hyperlink>
    </w:p>
    <w:p w:rsidR="00DF019A" w:rsidRDefault="00DF019A" w:rsidP="00DF019A">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Update</w:t>
      </w:r>
      <w:r>
        <w:rPr>
          <w:rFonts w:ascii="Arial" w:hAnsi="Arial" w:cs="Arial"/>
          <w:color w:val="222222"/>
          <w:sz w:val="23"/>
          <w:szCs w:val="23"/>
        </w:rPr>
        <w:t>: For more Automation and other System Administration/</w:t>
      </w:r>
      <w:proofErr w:type="spellStart"/>
      <w:r>
        <w:rPr>
          <w:rFonts w:ascii="Arial" w:hAnsi="Arial" w:cs="Arial"/>
          <w:color w:val="222222"/>
          <w:sz w:val="23"/>
          <w:szCs w:val="23"/>
        </w:rPr>
        <w:t>Devops</w:t>
      </w:r>
      <w:proofErr w:type="spellEnd"/>
      <w:r>
        <w:rPr>
          <w:rFonts w:ascii="Arial" w:hAnsi="Arial" w:cs="Arial"/>
          <w:color w:val="222222"/>
          <w:sz w:val="23"/>
          <w:szCs w:val="23"/>
        </w:rPr>
        <w:t xml:space="preserve"> Guides see </w:t>
      </w:r>
      <w:hyperlink r:id="rId6" w:tgtFrame="_blank" w:history="1">
        <w:r>
          <w:rPr>
            <w:rStyle w:val="Hyperlink"/>
            <w:rFonts w:ascii="inherit" w:hAnsi="inherit" w:cs="Arial"/>
            <w:color w:val="0000EE"/>
            <w:sz w:val="23"/>
            <w:szCs w:val="23"/>
            <w:bdr w:val="none" w:sz="0" w:space="0" w:color="auto" w:frame="1"/>
          </w:rPr>
          <w:t>https://github.com/Leo-G/DevopsWiki</w:t>
        </w:r>
      </w:hyperlink>
      <w:r>
        <w:rPr>
          <w:rFonts w:ascii="Arial" w:hAnsi="Arial" w:cs="Arial"/>
          <w:color w:val="222222"/>
          <w:sz w:val="23"/>
          <w:szCs w:val="23"/>
        </w:rPr>
        <w:br/>
      </w:r>
      <w:r>
        <w:rPr>
          <w:rStyle w:val="Strong"/>
          <w:rFonts w:ascii="inherit" w:hAnsi="inherit" w:cs="Arial"/>
          <w:color w:val="222222"/>
          <w:sz w:val="23"/>
          <w:szCs w:val="23"/>
          <w:bdr w:val="none" w:sz="0" w:space="0" w:color="auto" w:frame="1"/>
        </w:rPr>
        <w:t>Puppet FAQ</w:t>
      </w:r>
      <w:r>
        <w:rPr>
          <w:rFonts w:ascii="Arial" w:hAnsi="Arial" w:cs="Arial"/>
          <w:color w:val="222222"/>
          <w:sz w:val="23"/>
          <w:szCs w:val="23"/>
        </w:rPr>
        <w:br/>
      </w:r>
      <w:r>
        <w:rPr>
          <w:rStyle w:val="Strong"/>
          <w:rFonts w:ascii="inherit" w:hAnsi="inherit" w:cs="Arial"/>
          <w:color w:val="222222"/>
          <w:sz w:val="23"/>
          <w:szCs w:val="23"/>
          <w:bdr w:val="none" w:sz="0" w:space="0" w:color="auto" w:frame="1"/>
        </w:rPr>
        <w:t xml:space="preserve">How do I change the time interval for a client to fetch it’s configuration from the </w:t>
      </w:r>
      <w:proofErr w:type="gramStart"/>
      <w:r>
        <w:rPr>
          <w:rStyle w:val="Strong"/>
          <w:rFonts w:ascii="inherit" w:hAnsi="inherit" w:cs="Arial"/>
          <w:color w:val="222222"/>
          <w:sz w:val="23"/>
          <w:szCs w:val="23"/>
          <w:bdr w:val="none" w:sz="0" w:space="0" w:color="auto" w:frame="1"/>
        </w:rPr>
        <w:t>server ?</w:t>
      </w:r>
      <w:proofErr w:type="gramEnd"/>
      <w:r>
        <w:rPr>
          <w:rFonts w:ascii="Arial" w:hAnsi="Arial" w:cs="Arial"/>
          <w:color w:val="222222"/>
          <w:sz w:val="23"/>
          <w:szCs w:val="23"/>
        </w:rPr>
        <w:br/>
        <w:t>Add “</w:t>
      </w:r>
      <w:proofErr w:type="spellStart"/>
      <w:r>
        <w:rPr>
          <w:rFonts w:ascii="Arial" w:hAnsi="Arial" w:cs="Arial"/>
          <w:color w:val="222222"/>
          <w:sz w:val="23"/>
          <w:szCs w:val="23"/>
        </w:rPr>
        <w:t>runinterval</w:t>
      </w:r>
      <w:proofErr w:type="spellEnd"/>
      <w:r>
        <w:rPr>
          <w:rFonts w:ascii="Arial" w:hAnsi="Arial" w:cs="Arial"/>
          <w:color w:val="222222"/>
          <w:sz w:val="23"/>
          <w:szCs w:val="23"/>
        </w:rPr>
        <w:t xml:space="preserve"> = 3600 </w:t>
      </w:r>
      <w:proofErr w:type="gramStart"/>
      <w:r>
        <w:rPr>
          <w:rFonts w:ascii="Arial" w:hAnsi="Arial" w:cs="Arial"/>
          <w:color w:val="222222"/>
          <w:sz w:val="23"/>
          <w:szCs w:val="23"/>
        </w:rPr>
        <w:t>“ under</w:t>
      </w:r>
      <w:proofErr w:type="gramEnd"/>
      <w:r>
        <w:rPr>
          <w:rFonts w:ascii="Arial" w:hAnsi="Arial" w:cs="Arial"/>
          <w:color w:val="222222"/>
          <w:sz w:val="23"/>
          <w:szCs w:val="23"/>
        </w:rPr>
        <w:t xml:space="preserve"> [main] section in “/etc/puppet/</w:t>
      </w:r>
      <w:proofErr w:type="spellStart"/>
      <w:r>
        <w:rPr>
          <w:rFonts w:ascii="Arial" w:hAnsi="Arial" w:cs="Arial"/>
          <w:color w:val="222222"/>
          <w:sz w:val="23"/>
          <w:szCs w:val="23"/>
        </w:rPr>
        <w:t>puppet.conf</w:t>
      </w:r>
      <w:proofErr w:type="spellEnd"/>
      <w:r>
        <w:rPr>
          <w:rFonts w:ascii="Arial" w:hAnsi="Arial" w:cs="Arial"/>
          <w:color w:val="222222"/>
          <w:sz w:val="23"/>
          <w:szCs w:val="23"/>
        </w:rPr>
        <w:t>” on the client.</w:t>
      </w:r>
    </w:p>
    <w:p w:rsidR="00DF019A" w:rsidRDefault="00DF019A" w:rsidP="00DF019A">
      <w:pPr>
        <w:pStyle w:val="NormalWeb"/>
        <w:shd w:val="clear" w:color="auto" w:fill="FFFFFF"/>
        <w:spacing w:before="0" w:beforeAutospacing="0" w:after="270" w:afterAutospacing="0" w:line="360" w:lineRule="atLeast"/>
        <w:textAlignment w:val="baseline"/>
        <w:rPr>
          <w:rFonts w:ascii="Arial" w:hAnsi="Arial" w:cs="Arial"/>
          <w:color w:val="222222"/>
          <w:sz w:val="23"/>
          <w:szCs w:val="23"/>
        </w:rPr>
      </w:pPr>
      <w:r>
        <w:rPr>
          <w:rFonts w:ascii="Arial" w:hAnsi="Arial" w:cs="Arial"/>
          <w:color w:val="222222"/>
          <w:sz w:val="23"/>
          <w:szCs w:val="23"/>
        </w:rPr>
        <w:t>Time is in seconds.</w:t>
      </w:r>
    </w:p>
    <w:p w:rsidR="00DF019A" w:rsidRDefault="00DF019A" w:rsidP="00DF019A">
      <w:pPr>
        <w:pStyle w:val="NormalWeb"/>
        <w:shd w:val="clear" w:color="auto" w:fill="FFFFFF"/>
        <w:spacing w:before="0" w:beforeAutospacing="0" w:after="0" w:afterAutospacing="0" w:line="360" w:lineRule="atLeast"/>
        <w:textAlignment w:val="baseline"/>
        <w:rPr>
          <w:rFonts w:ascii="Arial" w:hAnsi="Arial" w:cs="Arial"/>
          <w:color w:val="222222"/>
          <w:sz w:val="23"/>
          <w:szCs w:val="23"/>
        </w:rPr>
      </w:pPr>
      <w:r>
        <w:rPr>
          <w:rStyle w:val="Strong"/>
          <w:rFonts w:ascii="inherit" w:hAnsi="inherit" w:cs="Arial"/>
          <w:color w:val="222222"/>
          <w:sz w:val="23"/>
          <w:szCs w:val="23"/>
          <w:bdr w:val="none" w:sz="0" w:space="0" w:color="auto" w:frame="1"/>
        </w:rPr>
        <w:t>How do I install modules from</w:t>
      </w:r>
      <w:r>
        <w:rPr>
          <w:rStyle w:val="apple-converted-space"/>
          <w:rFonts w:ascii="inherit" w:hAnsi="inherit" w:cs="Arial"/>
          <w:b/>
          <w:bCs/>
          <w:color w:val="222222"/>
          <w:sz w:val="23"/>
          <w:szCs w:val="23"/>
          <w:bdr w:val="none" w:sz="0" w:space="0" w:color="auto" w:frame="1"/>
        </w:rPr>
        <w:t> </w:t>
      </w:r>
      <w:hyperlink r:id="rId7" w:history="1">
        <w:r>
          <w:rPr>
            <w:rStyle w:val="Hyperlink"/>
            <w:rFonts w:ascii="inherit" w:hAnsi="inherit" w:cs="Arial"/>
            <w:b/>
            <w:bCs/>
            <w:color w:val="0000EE"/>
            <w:sz w:val="23"/>
            <w:szCs w:val="23"/>
            <w:bdr w:val="none" w:sz="0" w:space="0" w:color="auto" w:frame="1"/>
          </w:rPr>
          <w:t>puppet forge</w:t>
        </w:r>
      </w:hyperlink>
      <w:r>
        <w:rPr>
          <w:rStyle w:val="Strong"/>
          <w:rFonts w:ascii="inherit" w:hAnsi="inherit" w:cs="Arial"/>
          <w:color w:val="222222"/>
          <w:sz w:val="23"/>
          <w:szCs w:val="23"/>
          <w:bdr w:val="none" w:sz="0" w:space="0" w:color="auto" w:frame="1"/>
        </w:rPr>
        <w:t>?</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w:t>
      </w:r>
      <w:proofErr w:type="spellStart"/>
      <w:r>
        <w:rPr>
          <w:rFonts w:ascii="Courier" w:hAnsi="Courier"/>
          <w:color w:val="FFFFFF"/>
          <w:sz w:val="21"/>
          <w:szCs w:val="21"/>
        </w:rPr>
        <w:t>sudo</w:t>
      </w:r>
      <w:proofErr w:type="spellEnd"/>
      <w:r>
        <w:rPr>
          <w:rFonts w:ascii="Courier" w:hAnsi="Courier"/>
          <w:color w:val="FFFFFF"/>
          <w:sz w:val="21"/>
          <w:szCs w:val="21"/>
        </w:rPr>
        <w:t xml:space="preserve"> puppet module install "full module name"</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#Example</w:t>
      </w:r>
    </w:p>
    <w:p w:rsidR="00DF019A" w:rsidRDefault="00DF019A" w:rsidP="00DF019A">
      <w:pPr>
        <w:pStyle w:val="HTMLPreformatted"/>
        <w:pBdr>
          <w:top w:val="single" w:sz="6" w:space="15" w:color="E6FFEB"/>
          <w:left w:val="single" w:sz="6" w:space="15" w:color="E6FFEB"/>
          <w:bottom w:val="single" w:sz="6" w:space="15" w:color="E6FFEB"/>
          <w:right w:val="single" w:sz="6" w:space="15" w:color="E6FFEB"/>
        </w:pBdr>
        <w:shd w:val="clear" w:color="auto" w:fill="1B1B1B"/>
        <w:textAlignment w:val="baseline"/>
        <w:rPr>
          <w:rFonts w:ascii="Courier" w:hAnsi="Courier"/>
          <w:color w:val="FFFFFF"/>
          <w:sz w:val="21"/>
          <w:szCs w:val="21"/>
        </w:rPr>
      </w:pPr>
      <w:r>
        <w:rPr>
          <w:rFonts w:ascii="Courier" w:hAnsi="Courier"/>
          <w:color w:val="FFFFFF"/>
          <w:sz w:val="21"/>
          <w:szCs w:val="21"/>
        </w:rPr>
        <w:t>[</w:t>
      </w:r>
      <w:proofErr w:type="spellStart"/>
      <w:r>
        <w:rPr>
          <w:rFonts w:ascii="Courier" w:hAnsi="Courier"/>
          <w:color w:val="FFFFFF"/>
          <w:sz w:val="21"/>
          <w:szCs w:val="21"/>
        </w:rPr>
        <w:t>user@puppet</w:t>
      </w:r>
      <w:proofErr w:type="spellEnd"/>
      <w:r>
        <w:rPr>
          <w:rFonts w:ascii="Courier" w:hAnsi="Courier"/>
          <w:color w:val="FFFFFF"/>
          <w:sz w:val="21"/>
          <w:szCs w:val="21"/>
        </w:rPr>
        <w:t xml:space="preserve"> ~]#</w:t>
      </w:r>
      <w:proofErr w:type="spellStart"/>
      <w:r>
        <w:rPr>
          <w:rFonts w:ascii="Courier" w:hAnsi="Courier"/>
          <w:color w:val="FFFFFF"/>
          <w:sz w:val="21"/>
          <w:szCs w:val="21"/>
        </w:rPr>
        <w:t>sudo</w:t>
      </w:r>
      <w:proofErr w:type="spellEnd"/>
      <w:r>
        <w:rPr>
          <w:rFonts w:ascii="Courier" w:hAnsi="Courier"/>
          <w:color w:val="FFFFFF"/>
          <w:sz w:val="21"/>
          <w:szCs w:val="21"/>
        </w:rPr>
        <w:t xml:space="preserve"> puppet </w:t>
      </w:r>
      <w:proofErr w:type="gramStart"/>
      <w:r>
        <w:rPr>
          <w:rFonts w:ascii="Courier" w:hAnsi="Courier"/>
          <w:color w:val="FFFFFF"/>
          <w:sz w:val="21"/>
          <w:szCs w:val="21"/>
        </w:rPr>
        <w:t>module install</w:t>
      </w:r>
      <w:proofErr w:type="gramEnd"/>
      <w:r>
        <w:rPr>
          <w:rFonts w:ascii="Courier" w:hAnsi="Courier"/>
          <w:color w:val="FFFFFF"/>
          <w:sz w:val="21"/>
          <w:szCs w:val="21"/>
        </w:rPr>
        <w:t xml:space="preserve"> </w:t>
      </w:r>
      <w:proofErr w:type="spellStart"/>
      <w:r>
        <w:rPr>
          <w:rFonts w:ascii="Courier" w:hAnsi="Courier"/>
          <w:color w:val="FFFFFF"/>
          <w:sz w:val="21"/>
          <w:szCs w:val="21"/>
        </w:rPr>
        <w:t>puppetlabs-mysql</w:t>
      </w:r>
      <w:proofErr w:type="spellEnd"/>
    </w:p>
    <w:p w:rsidR="004F63EB" w:rsidRPr="004F63EB" w:rsidRDefault="004F63EB" w:rsidP="004F63EB"/>
    <w:p w:rsidR="00570963" w:rsidRPr="00570963" w:rsidRDefault="00570963" w:rsidP="00570963">
      <w:pPr>
        <w:pBdr>
          <w:bottom w:val="dashed" w:sz="6" w:space="0" w:color="DDDDDD"/>
        </w:pBdr>
        <w:shd w:val="clear" w:color="auto" w:fill="FFFFFF"/>
        <w:spacing w:after="210" w:line="312" w:lineRule="atLeast"/>
        <w:textAlignment w:val="baseline"/>
        <w:outlineLvl w:val="4"/>
        <w:rPr>
          <w:rFonts w:ascii="Arial" w:eastAsia="Times New Roman" w:hAnsi="Arial" w:cs="Arial"/>
          <w:b/>
          <w:color w:val="444444"/>
          <w:sz w:val="24"/>
          <w:szCs w:val="24"/>
          <w:lang w:eastAsia="en-IN"/>
        </w:rPr>
      </w:pPr>
      <w:proofErr w:type="gramStart"/>
      <w:r w:rsidRPr="00570963">
        <w:rPr>
          <w:rFonts w:ascii="Arial" w:eastAsia="Times New Roman" w:hAnsi="Arial" w:cs="Arial"/>
          <w:b/>
          <w:color w:val="444444"/>
          <w:sz w:val="24"/>
          <w:szCs w:val="24"/>
          <w:lang w:eastAsia="en-IN"/>
        </w:rPr>
        <w:lastRenderedPageBreak/>
        <w:t>rpm</w:t>
      </w:r>
      <w:proofErr w:type="gramEnd"/>
      <w:r w:rsidRPr="00570963">
        <w:rPr>
          <w:rFonts w:ascii="Arial" w:eastAsia="Times New Roman" w:hAnsi="Arial" w:cs="Arial"/>
          <w:b/>
          <w:color w:val="444444"/>
          <w:sz w:val="24"/>
          <w:szCs w:val="24"/>
          <w:lang w:eastAsia="en-IN"/>
        </w:rPr>
        <w:t xml:space="preserve"> -</w:t>
      </w:r>
      <w:proofErr w:type="spellStart"/>
      <w:r w:rsidRPr="00570963">
        <w:rPr>
          <w:rFonts w:ascii="Arial" w:eastAsia="Times New Roman" w:hAnsi="Arial" w:cs="Arial"/>
          <w:b/>
          <w:color w:val="444444"/>
          <w:sz w:val="24"/>
          <w:szCs w:val="24"/>
          <w:lang w:eastAsia="en-IN"/>
        </w:rPr>
        <w:t>Uvh</w:t>
      </w:r>
      <w:proofErr w:type="spellEnd"/>
      <w:r w:rsidRPr="00570963">
        <w:rPr>
          <w:rFonts w:ascii="Arial" w:eastAsia="Times New Roman" w:hAnsi="Arial" w:cs="Arial"/>
          <w:b/>
          <w:color w:val="444444"/>
          <w:sz w:val="24"/>
          <w:szCs w:val="24"/>
          <w:lang w:eastAsia="en-IN"/>
        </w:rPr>
        <w:t xml:space="preserve"> http://yum.spacewalkproject.org/2.0/RHEL/6/x86_64/spacewalk-repo-2.0-3.el6.noarch.rpm</w:t>
      </w:r>
    </w:p>
    <w:p w:rsidR="00570963" w:rsidRPr="00570963" w:rsidRDefault="00570963" w:rsidP="00570963">
      <w:pPr>
        <w:pBdr>
          <w:bottom w:val="dashed" w:sz="6" w:space="0" w:color="DDDDDD"/>
        </w:pBdr>
        <w:shd w:val="clear" w:color="auto" w:fill="FFFFFF"/>
        <w:spacing w:after="210" w:line="312" w:lineRule="atLeast"/>
        <w:textAlignment w:val="baseline"/>
        <w:outlineLvl w:val="4"/>
        <w:rPr>
          <w:rFonts w:ascii="Arial" w:eastAsia="Times New Roman" w:hAnsi="Arial" w:cs="Arial"/>
          <w:b/>
          <w:color w:val="444444"/>
          <w:sz w:val="24"/>
          <w:szCs w:val="24"/>
          <w:lang w:eastAsia="en-IN"/>
        </w:rPr>
      </w:pPr>
      <w:proofErr w:type="gramStart"/>
      <w:r w:rsidRPr="00570963">
        <w:rPr>
          <w:rFonts w:ascii="Arial" w:eastAsia="Times New Roman" w:hAnsi="Arial" w:cs="Arial"/>
          <w:b/>
          <w:color w:val="444444"/>
          <w:sz w:val="24"/>
          <w:szCs w:val="24"/>
          <w:lang w:eastAsia="en-IN"/>
        </w:rPr>
        <w:t>rpm</w:t>
      </w:r>
      <w:proofErr w:type="gramEnd"/>
      <w:r w:rsidRPr="00570963">
        <w:rPr>
          <w:rFonts w:ascii="Arial" w:eastAsia="Times New Roman" w:hAnsi="Arial" w:cs="Arial"/>
          <w:b/>
          <w:color w:val="444444"/>
          <w:sz w:val="24"/>
          <w:szCs w:val="24"/>
          <w:lang w:eastAsia="en-IN"/>
        </w:rPr>
        <w:t xml:space="preserve"> -</w:t>
      </w:r>
      <w:proofErr w:type="spellStart"/>
      <w:r w:rsidRPr="00570963">
        <w:rPr>
          <w:rFonts w:ascii="Arial" w:eastAsia="Times New Roman" w:hAnsi="Arial" w:cs="Arial"/>
          <w:b/>
          <w:color w:val="444444"/>
          <w:sz w:val="24"/>
          <w:szCs w:val="24"/>
          <w:lang w:eastAsia="en-IN"/>
        </w:rPr>
        <w:t>Uvh</w:t>
      </w:r>
      <w:proofErr w:type="spellEnd"/>
      <w:r w:rsidRPr="00570963">
        <w:rPr>
          <w:rFonts w:ascii="Arial" w:eastAsia="Times New Roman" w:hAnsi="Arial" w:cs="Arial"/>
          <w:b/>
          <w:color w:val="444444"/>
          <w:sz w:val="24"/>
          <w:szCs w:val="24"/>
          <w:lang w:eastAsia="en-IN"/>
        </w:rPr>
        <w:t xml:space="preserve"> http://mirror.muntinternet.net/pub/epel/6/i386/epel-release-6-8.noarch.rpm</w:t>
      </w:r>
    </w:p>
    <w:p w:rsidR="00570963" w:rsidRPr="00570963" w:rsidRDefault="00570963" w:rsidP="00570963">
      <w:pPr>
        <w:pBdr>
          <w:bottom w:val="dashed" w:sz="6" w:space="0" w:color="DDDDDD"/>
        </w:pBdr>
        <w:shd w:val="clear" w:color="auto" w:fill="FFFFFF"/>
        <w:spacing w:after="210" w:line="312" w:lineRule="atLeast"/>
        <w:textAlignment w:val="baseline"/>
        <w:outlineLvl w:val="4"/>
        <w:rPr>
          <w:rFonts w:ascii="Arial" w:eastAsia="Times New Roman" w:hAnsi="Arial" w:cs="Arial"/>
          <w:b/>
          <w:color w:val="444444"/>
          <w:sz w:val="24"/>
          <w:szCs w:val="24"/>
          <w:lang w:eastAsia="en-IN"/>
        </w:rPr>
      </w:pPr>
      <w:proofErr w:type="spellStart"/>
      <w:proofErr w:type="gramStart"/>
      <w:r w:rsidRPr="00570963">
        <w:rPr>
          <w:rFonts w:ascii="Arial" w:eastAsia="Times New Roman" w:hAnsi="Arial" w:cs="Arial"/>
          <w:b/>
          <w:color w:val="444444"/>
          <w:sz w:val="24"/>
          <w:szCs w:val="24"/>
          <w:lang w:eastAsia="en-IN"/>
        </w:rPr>
        <w:t>wget</w:t>
      </w:r>
      <w:proofErr w:type="spellEnd"/>
      <w:proofErr w:type="gramEnd"/>
      <w:r w:rsidRPr="00570963">
        <w:rPr>
          <w:rFonts w:ascii="Arial" w:eastAsia="Times New Roman" w:hAnsi="Arial" w:cs="Arial"/>
          <w:b/>
          <w:color w:val="444444"/>
          <w:sz w:val="24"/>
          <w:szCs w:val="24"/>
          <w:lang w:eastAsia="en-IN"/>
        </w:rPr>
        <w:t xml:space="preserve"> http://www.jpackage.org/jpackage50.repo</w:t>
      </w:r>
    </w:p>
    <w:p w:rsidR="006E488D" w:rsidRPr="006E488D" w:rsidRDefault="006E488D" w:rsidP="006E488D">
      <w:pPr>
        <w:pBdr>
          <w:bottom w:val="dashed" w:sz="6" w:space="0" w:color="DDDDDD"/>
        </w:pBdr>
        <w:shd w:val="clear" w:color="auto" w:fill="FFFFFF"/>
        <w:spacing w:after="210" w:line="312" w:lineRule="atLeast"/>
        <w:textAlignment w:val="baseline"/>
        <w:outlineLvl w:val="4"/>
        <w:rPr>
          <w:rFonts w:ascii="Arial" w:eastAsia="Times New Roman" w:hAnsi="Arial" w:cs="Arial"/>
          <w:b/>
          <w:color w:val="444444"/>
          <w:sz w:val="24"/>
          <w:szCs w:val="24"/>
          <w:lang w:eastAsia="en-IN"/>
        </w:rPr>
      </w:pPr>
      <w:r w:rsidRPr="006E488D">
        <w:rPr>
          <w:rFonts w:ascii="Arial" w:eastAsia="Times New Roman" w:hAnsi="Arial" w:cs="Arial"/>
          <w:b/>
          <w:color w:val="444444"/>
          <w:sz w:val="24"/>
          <w:szCs w:val="24"/>
          <w:lang w:eastAsia="en-IN"/>
        </w:rPr>
        <w:t>/dev/</w:t>
      </w:r>
      <w:proofErr w:type="spellStart"/>
      <w:r w:rsidRPr="006E488D">
        <w:rPr>
          <w:rFonts w:ascii="Arial" w:eastAsia="Times New Roman" w:hAnsi="Arial" w:cs="Arial"/>
          <w:b/>
          <w:color w:val="444444"/>
          <w:sz w:val="24"/>
          <w:szCs w:val="24"/>
          <w:lang w:eastAsia="en-IN"/>
        </w:rPr>
        <w:t>mapper</w:t>
      </w:r>
      <w:proofErr w:type="spellEnd"/>
      <w:r w:rsidRPr="006E488D">
        <w:rPr>
          <w:rFonts w:ascii="Arial" w:eastAsia="Times New Roman" w:hAnsi="Arial" w:cs="Arial"/>
          <w:b/>
          <w:color w:val="444444"/>
          <w:sz w:val="24"/>
          <w:szCs w:val="24"/>
          <w:lang w:eastAsia="en-IN"/>
        </w:rPr>
        <w:t>/group-volume1</w:t>
      </w:r>
    </w:p>
    <w:sectPr w:rsidR="006E488D" w:rsidRPr="006E488D" w:rsidSect="00BF75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63EB"/>
    <w:rsid w:val="00132B56"/>
    <w:rsid w:val="004A21DC"/>
    <w:rsid w:val="004F63EB"/>
    <w:rsid w:val="00570963"/>
    <w:rsid w:val="006E488D"/>
    <w:rsid w:val="007D6F11"/>
    <w:rsid w:val="00BD1529"/>
    <w:rsid w:val="00BF75B2"/>
    <w:rsid w:val="00DF019A"/>
    <w:rsid w:val="00E10FB0"/>
    <w:rsid w:val="00EA28AD"/>
    <w:rsid w:val="00F068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B2"/>
  </w:style>
  <w:style w:type="paragraph" w:styleId="Heading2">
    <w:name w:val="heading 2"/>
    <w:basedOn w:val="Normal"/>
    <w:next w:val="Normal"/>
    <w:link w:val="Heading2Char"/>
    <w:uiPriority w:val="9"/>
    <w:semiHidden/>
    <w:unhideWhenUsed/>
    <w:qFormat/>
    <w:rsid w:val="004F6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63E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F63E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3EB"/>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4F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3E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F63E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F63EB"/>
    <w:rPr>
      <w:b/>
      <w:bCs/>
    </w:rPr>
  </w:style>
  <w:style w:type="character" w:customStyle="1" w:styleId="apple-converted-space">
    <w:name w:val="apple-converted-space"/>
    <w:basedOn w:val="DefaultParagraphFont"/>
    <w:rsid w:val="004F63EB"/>
  </w:style>
  <w:style w:type="character" w:customStyle="1" w:styleId="Heading2Char">
    <w:name w:val="Heading 2 Char"/>
    <w:basedOn w:val="DefaultParagraphFont"/>
    <w:link w:val="Heading2"/>
    <w:uiPriority w:val="9"/>
    <w:semiHidden/>
    <w:rsid w:val="004F63E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F6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63EB"/>
    <w:rPr>
      <w:color w:val="0000FF"/>
      <w:u w:val="single"/>
    </w:rPr>
  </w:style>
  <w:style w:type="character" w:styleId="HTMLCode">
    <w:name w:val="HTML Code"/>
    <w:basedOn w:val="DefaultParagraphFont"/>
    <w:uiPriority w:val="99"/>
    <w:semiHidden/>
    <w:unhideWhenUsed/>
    <w:rsid w:val="004F63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8221">
      <w:bodyDiv w:val="1"/>
      <w:marLeft w:val="0"/>
      <w:marRight w:val="0"/>
      <w:marTop w:val="0"/>
      <w:marBottom w:val="0"/>
      <w:divBdr>
        <w:top w:val="none" w:sz="0" w:space="0" w:color="auto"/>
        <w:left w:val="none" w:sz="0" w:space="0" w:color="auto"/>
        <w:bottom w:val="none" w:sz="0" w:space="0" w:color="auto"/>
        <w:right w:val="none" w:sz="0" w:space="0" w:color="auto"/>
      </w:divBdr>
    </w:div>
    <w:div w:id="86578799">
      <w:bodyDiv w:val="1"/>
      <w:marLeft w:val="0"/>
      <w:marRight w:val="0"/>
      <w:marTop w:val="0"/>
      <w:marBottom w:val="0"/>
      <w:divBdr>
        <w:top w:val="none" w:sz="0" w:space="0" w:color="auto"/>
        <w:left w:val="none" w:sz="0" w:space="0" w:color="auto"/>
        <w:bottom w:val="none" w:sz="0" w:space="0" w:color="auto"/>
        <w:right w:val="none" w:sz="0" w:space="0" w:color="auto"/>
      </w:divBdr>
    </w:div>
    <w:div w:id="163211170">
      <w:bodyDiv w:val="1"/>
      <w:marLeft w:val="0"/>
      <w:marRight w:val="0"/>
      <w:marTop w:val="0"/>
      <w:marBottom w:val="0"/>
      <w:divBdr>
        <w:top w:val="none" w:sz="0" w:space="0" w:color="auto"/>
        <w:left w:val="none" w:sz="0" w:space="0" w:color="auto"/>
        <w:bottom w:val="none" w:sz="0" w:space="0" w:color="auto"/>
        <w:right w:val="none" w:sz="0" w:space="0" w:color="auto"/>
      </w:divBdr>
    </w:div>
    <w:div w:id="207955232">
      <w:bodyDiv w:val="1"/>
      <w:marLeft w:val="0"/>
      <w:marRight w:val="0"/>
      <w:marTop w:val="0"/>
      <w:marBottom w:val="0"/>
      <w:divBdr>
        <w:top w:val="none" w:sz="0" w:space="0" w:color="auto"/>
        <w:left w:val="none" w:sz="0" w:space="0" w:color="auto"/>
        <w:bottom w:val="none" w:sz="0" w:space="0" w:color="auto"/>
        <w:right w:val="none" w:sz="0" w:space="0" w:color="auto"/>
      </w:divBdr>
    </w:div>
    <w:div w:id="211354393">
      <w:bodyDiv w:val="1"/>
      <w:marLeft w:val="0"/>
      <w:marRight w:val="0"/>
      <w:marTop w:val="0"/>
      <w:marBottom w:val="0"/>
      <w:divBdr>
        <w:top w:val="none" w:sz="0" w:space="0" w:color="auto"/>
        <w:left w:val="none" w:sz="0" w:space="0" w:color="auto"/>
        <w:bottom w:val="none" w:sz="0" w:space="0" w:color="auto"/>
        <w:right w:val="none" w:sz="0" w:space="0" w:color="auto"/>
      </w:divBdr>
    </w:div>
    <w:div w:id="787239915">
      <w:bodyDiv w:val="1"/>
      <w:marLeft w:val="0"/>
      <w:marRight w:val="0"/>
      <w:marTop w:val="0"/>
      <w:marBottom w:val="0"/>
      <w:divBdr>
        <w:top w:val="none" w:sz="0" w:space="0" w:color="auto"/>
        <w:left w:val="none" w:sz="0" w:space="0" w:color="auto"/>
        <w:bottom w:val="none" w:sz="0" w:space="0" w:color="auto"/>
        <w:right w:val="none" w:sz="0" w:space="0" w:color="auto"/>
      </w:divBdr>
    </w:div>
    <w:div w:id="791706359">
      <w:bodyDiv w:val="1"/>
      <w:marLeft w:val="0"/>
      <w:marRight w:val="0"/>
      <w:marTop w:val="0"/>
      <w:marBottom w:val="0"/>
      <w:divBdr>
        <w:top w:val="none" w:sz="0" w:space="0" w:color="auto"/>
        <w:left w:val="none" w:sz="0" w:space="0" w:color="auto"/>
        <w:bottom w:val="none" w:sz="0" w:space="0" w:color="auto"/>
        <w:right w:val="none" w:sz="0" w:space="0" w:color="auto"/>
      </w:divBdr>
    </w:div>
    <w:div w:id="907808406">
      <w:bodyDiv w:val="1"/>
      <w:marLeft w:val="0"/>
      <w:marRight w:val="0"/>
      <w:marTop w:val="0"/>
      <w:marBottom w:val="0"/>
      <w:divBdr>
        <w:top w:val="none" w:sz="0" w:space="0" w:color="auto"/>
        <w:left w:val="none" w:sz="0" w:space="0" w:color="auto"/>
        <w:bottom w:val="none" w:sz="0" w:space="0" w:color="auto"/>
        <w:right w:val="none" w:sz="0" w:space="0" w:color="auto"/>
      </w:divBdr>
    </w:div>
    <w:div w:id="1123421941">
      <w:bodyDiv w:val="1"/>
      <w:marLeft w:val="0"/>
      <w:marRight w:val="0"/>
      <w:marTop w:val="0"/>
      <w:marBottom w:val="0"/>
      <w:divBdr>
        <w:top w:val="none" w:sz="0" w:space="0" w:color="auto"/>
        <w:left w:val="none" w:sz="0" w:space="0" w:color="auto"/>
        <w:bottom w:val="none" w:sz="0" w:space="0" w:color="auto"/>
        <w:right w:val="none" w:sz="0" w:space="0" w:color="auto"/>
      </w:divBdr>
    </w:div>
    <w:div w:id="1126655254">
      <w:bodyDiv w:val="1"/>
      <w:marLeft w:val="0"/>
      <w:marRight w:val="0"/>
      <w:marTop w:val="0"/>
      <w:marBottom w:val="0"/>
      <w:divBdr>
        <w:top w:val="none" w:sz="0" w:space="0" w:color="auto"/>
        <w:left w:val="none" w:sz="0" w:space="0" w:color="auto"/>
        <w:bottom w:val="none" w:sz="0" w:space="0" w:color="auto"/>
        <w:right w:val="none" w:sz="0" w:space="0" w:color="auto"/>
      </w:divBdr>
    </w:div>
    <w:div w:id="1230726362">
      <w:bodyDiv w:val="1"/>
      <w:marLeft w:val="0"/>
      <w:marRight w:val="0"/>
      <w:marTop w:val="0"/>
      <w:marBottom w:val="0"/>
      <w:divBdr>
        <w:top w:val="none" w:sz="0" w:space="0" w:color="auto"/>
        <w:left w:val="none" w:sz="0" w:space="0" w:color="auto"/>
        <w:bottom w:val="none" w:sz="0" w:space="0" w:color="auto"/>
        <w:right w:val="none" w:sz="0" w:space="0" w:color="auto"/>
      </w:divBdr>
    </w:div>
    <w:div w:id="1755668656">
      <w:bodyDiv w:val="1"/>
      <w:marLeft w:val="0"/>
      <w:marRight w:val="0"/>
      <w:marTop w:val="0"/>
      <w:marBottom w:val="0"/>
      <w:divBdr>
        <w:top w:val="none" w:sz="0" w:space="0" w:color="auto"/>
        <w:left w:val="none" w:sz="0" w:space="0" w:color="auto"/>
        <w:bottom w:val="none" w:sz="0" w:space="0" w:color="auto"/>
        <w:right w:val="none" w:sz="0" w:space="0" w:color="auto"/>
      </w:divBdr>
      <w:divsChild>
        <w:div w:id="904266326">
          <w:marLeft w:val="0"/>
          <w:marRight w:val="0"/>
          <w:marTop w:val="0"/>
          <w:marBottom w:val="0"/>
          <w:divBdr>
            <w:top w:val="none" w:sz="0" w:space="0" w:color="auto"/>
            <w:left w:val="none" w:sz="0" w:space="0" w:color="auto"/>
            <w:bottom w:val="none" w:sz="0" w:space="0" w:color="auto"/>
            <w:right w:val="none" w:sz="0" w:space="0" w:color="auto"/>
          </w:divBdr>
          <w:divsChild>
            <w:div w:id="1700399319">
              <w:marLeft w:val="0"/>
              <w:marRight w:val="0"/>
              <w:marTop w:val="0"/>
              <w:marBottom w:val="0"/>
              <w:divBdr>
                <w:top w:val="none" w:sz="0" w:space="0" w:color="auto"/>
                <w:left w:val="none" w:sz="0" w:space="0" w:color="auto"/>
                <w:bottom w:val="none" w:sz="0" w:space="0" w:color="auto"/>
                <w:right w:val="none" w:sz="0" w:space="0" w:color="auto"/>
              </w:divBdr>
              <w:divsChild>
                <w:div w:id="1042249322">
                  <w:marLeft w:val="0"/>
                  <w:marRight w:val="0"/>
                  <w:marTop w:val="0"/>
                  <w:marBottom w:val="0"/>
                  <w:divBdr>
                    <w:top w:val="none" w:sz="0" w:space="0" w:color="auto"/>
                    <w:left w:val="none" w:sz="0" w:space="0" w:color="auto"/>
                    <w:bottom w:val="none" w:sz="0" w:space="0" w:color="auto"/>
                    <w:right w:val="none" w:sz="0" w:space="0" w:color="auto"/>
                  </w:divBdr>
                </w:div>
                <w:div w:id="1810511126">
                  <w:marLeft w:val="0"/>
                  <w:marRight w:val="0"/>
                  <w:marTop w:val="0"/>
                  <w:marBottom w:val="0"/>
                  <w:divBdr>
                    <w:top w:val="none" w:sz="0" w:space="0" w:color="auto"/>
                    <w:left w:val="none" w:sz="0" w:space="0" w:color="auto"/>
                    <w:bottom w:val="none" w:sz="0" w:space="0" w:color="auto"/>
                    <w:right w:val="none" w:sz="0" w:space="0" w:color="auto"/>
                  </w:divBdr>
                </w:div>
                <w:div w:id="819734701">
                  <w:marLeft w:val="0"/>
                  <w:marRight w:val="0"/>
                  <w:marTop w:val="0"/>
                  <w:marBottom w:val="0"/>
                  <w:divBdr>
                    <w:top w:val="none" w:sz="0" w:space="0" w:color="auto"/>
                    <w:left w:val="none" w:sz="0" w:space="0" w:color="auto"/>
                    <w:bottom w:val="none" w:sz="0" w:space="0" w:color="auto"/>
                    <w:right w:val="none" w:sz="0" w:space="0" w:color="auto"/>
                  </w:divBdr>
                </w:div>
                <w:div w:id="6181619">
                  <w:marLeft w:val="0"/>
                  <w:marRight w:val="0"/>
                  <w:marTop w:val="0"/>
                  <w:marBottom w:val="0"/>
                  <w:divBdr>
                    <w:top w:val="none" w:sz="0" w:space="0" w:color="auto"/>
                    <w:left w:val="none" w:sz="0" w:space="0" w:color="auto"/>
                    <w:bottom w:val="none" w:sz="0" w:space="0" w:color="auto"/>
                    <w:right w:val="none" w:sz="0" w:space="0" w:color="auto"/>
                  </w:divBdr>
                </w:div>
                <w:div w:id="1106776496">
                  <w:marLeft w:val="0"/>
                  <w:marRight w:val="0"/>
                  <w:marTop w:val="0"/>
                  <w:marBottom w:val="0"/>
                  <w:divBdr>
                    <w:top w:val="none" w:sz="0" w:space="0" w:color="auto"/>
                    <w:left w:val="none" w:sz="0" w:space="0" w:color="auto"/>
                    <w:bottom w:val="none" w:sz="0" w:space="0" w:color="auto"/>
                    <w:right w:val="none" w:sz="0" w:space="0" w:color="auto"/>
                  </w:divBdr>
                </w:div>
                <w:div w:id="145823009">
                  <w:marLeft w:val="0"/>
                  <w:marRight w:val="0"/>
                  <w:marTop w:val="0"/>
                  <w:marBottom w:val="0"/>
                  <w:divBdr>
                    <w:top w:val="none" w:sz="0" w:space="0" w:color="auto"/>
                    <w:left w:val="none" w:sz="0" w:space="0" w:color="auto"/>
                    <w:bottom w:val="none" w:sz="0" w:space="0" w:color="auto"/>
                    <w:right w:val="none" w:sz="0" w:space="0" w:color="auto"/>
                  </w:divBdr>
                </w:div>
                <w:div w:id="294599552">
                  <w:marLeft w:val="0"/>
                  <w:marRight w:val="0"/>
                  <w:marTop w:val="0"/>
                  <w:marBottom w:val="0"/>
                  <w:divBdr>
                    <w:top w:val="none" w:sz="0" w:space="0" w:color="auto"/>
                    <w:left w:val="none" w:sz="0" w:space="0" w:color="auto"/>
                    <w:bottom w:val="none" w:sz="0" w:space="0" w:color="auto"/>
                    <w:right w:val="none" w:sz="0" w:space="0" w:color="auto"/>
                  </w:divBdr>
                </w:div>
                <w:div w:id="850485363">
                  <w:marLeft w:val="0"/>
                  <w:marRight w:val="0"/>
                  <w:marTop w:val="0"/>
                  <w:marBottom w:val="0"/>
                  <w:divBdr>
                    <w:top w:val="none" w:sz="0" w:space="0" w:color="auto"/>
                    <w:left w:val="none" w:sz="0" w:space="0" w:color="auto"/>
                    <w:bottom w:val="none" w:sz="0" w:space="0" w:color="auto"/>
                    <w:right w:val="none" w:sz="0" w:space="0" w:color="auto"/>
                  </w:divBdr>
                </w:div>
                <w:div w:id="1342391464">
                  <w:marLeft w:val="0"/>
                  <w:marRight w:val="0"/>
                  <w:marTop w:val="0"/>
                  <w:marBottom w:val="0"/>
                  <w:divBdr>
                    <w:top w:val="none" w:sz="0" w:space="0" w:color="auto"/>
                    <w:left w:val="none" w:sz="0" w:space="0" w:color="auto"/>
                    <w:bottom w:val="none" w:sz="0" w:space="0" w:color="auto"/>
                    <w:right w:val="none" w:sz="0" w:space="0" w:color="auto"/>
                  </w:divBdr>
                </w:div>
                <w:div w:id="23214172">
                  <w:marLeft w:val="0"/>
                  <w:marRight w:val="0"/>
                  <w:marTop w:val="0"/>
                  <w:marBottom w:val="0"/>
                  <w:divBdr>
                    <w:top w:val="none" w:sz="0" w:space="0" w:color="auto"/>
                    <w:left w:val="none" w:sz="0" w:space="0" w:color="auto"/>
                    <w:bottom w:val="none" w:sz="0" w:space="0" w:color="auto"/>
                    <w:right w:val="none" w:sz="0" w:space="0" w:color="auto"/>
                  </w:divBdr>
                </w:div>
                <w:div w:id="1133912009">
                  <w:marLeft w:val="0"/>
                  <w:marRight w:val="0"/>
                  <w:marTop w:val="0"/>
                  <w:marBottom w:val="0"/>
                  <w:divBdr>
                    <w:top w:val="none" w:sz="0" w:space="0" w:color="auto"/>
                    <w:left w:val="none" w:sz="0" w:space="0" w:color="auto"/>
                    <w:bottom w:val="none" w:sz="0" w:space="0" w:color="auto"/>
                    <w:right w:val="none" w:sz="0" w:space="0" w:color="auto"/>
                  </w:divBdr>
                </w:div>
                <w:div w:id="1818185060">
                  <w:marLeft w:val="0"/>
                  <w:marRight w:val="0"/>
                  <w:marTop w:val="0"/>
                  <w:marBottom w:val="0"/>
                  <w:divBdr>
                    <w:top w:val="none" w:sz="0" w:space="0" w:color="auto"/>
                    <w:left w:val="none" w:sz="0" w:space="0" w:color="auto"/>
                    <w:bottom w:val="none" w:sz="0" w:space="0" w:color="auto"/>
                    <w:right w:val="none" w:sz="0" w:space="0" w:color="auto"/>
                  </w:divBdr>
                </w:div>
                <w:div w:id="285160186">
                  <w:marLeft w:val="0"/>
                  <w:marRight w:val="0"/>
                  <w:marTop w:val="0"/>
                  <w:marBottom w:val="0"/>
                  <w:divBdr>
                    <w:top w:val="none" w:sz="0" w:space="0" w:color="auto"/>
                    <w:left w:val="none" w:sz="0" w:space="0" w:color="auto"/>
                    <w:bottom w:val="none" w:sz="0" w:space="0" w:color="auto"/>
                    <w:right w:val="none" w:sz="0" w:space="0" w:color="auto"/>
                  </w:divBdr>
                </w:div>
                <w:div w:id="1086684634">
                  <w:marLeft w:val="0"/>
                  <w:marRight w:val="0"/>
                  <w:marTop w:val="0"/>
                  <w:marBottom w:val="0"/>
                  <w:divBdr>
                    <w:top w:val="none" w:sz="0" w:space="0" w:color="auto"/>
                    <w:left w:val="none" w:sz="0" w:space="0" w:color="auto"/>
                    <w:bottom w:val="none" w:sz="0" w:space="0" w:color="auto"/>
                    <w:right w:val="none" w:sz="0" w:space="0" w:color="auto"/>
                  </w:divBdr>
                </w:div>
                <w:div w:id="1210537333">
                  <w:marLeft w:val="0"/>
                  <w:marRight w:val="0"/>
                  <w:marTop w:val="0"/>
                  <w:marBottom w:val="0"/>
                  <w:divBdr>
                    <w:top w:val="none" w:sz="0" w:space="0" w:color="auto"/>
                    <w:left w:val="none" w:sz="0" w:space="0" w:color="auto"/>
                    <w:bottom w:val="none" w:sz="0" w:space="0" w:color="auto"/>
                    <w:right w:val="none" w:sz="0" w:space="0" w:color="auto"/>
                  </w:divBdr>
                </w:div>
                <w:div w:id="178665772">
                  <w:marLeft w:val="0"/>
                  <w:marRight w:val="0"/>
                  <w:marTop w:val="0"/>
                  <w:marBottom w:val="0"/>
                  <w:divBdr>
                    <w:top w:val="none" w:sz="0" w:space="0" w:color="auto"/>
                    <w:left w:val="none" w:sz="0" w:space="0" w:color="auto"/>
                    <w:bottom w:val="none" w:sz="0" w:space="0" w:color="auto"/>
                    <w:right w:val="none" w:sz="0" w:space="0" w:color="auto"/>
                  </w:divBdr>
                  <w:divsChild>
                    <w:div w:id="428280314">
                      <w:marLeft w:val="0"/>
                      <w:marRight w:val="0"/>
                      <w:marTop w:val="0"/>
                      <w:marBottom w:val="0"/>
                      <w:divBdr>
                        <w:top w:val="none" w:sz="0" w:space="0" w:color="auto"/>
                        <w:left w:val="none" w:sz="0" w:space="0" w:color="auto"/>
                        <w:bottom w:val="none" w:sz="0" w:space="0" w:color="auto"/>
                        <w:right w:val="none" w:sz="0" w:space="0" w:color="auto"/>
                      </w:divBdr>
                    </w:div>
                    <w:div w:id="1444298521">
                      <w:marLeft w:val="0"/>
                      <w:marRight w:val="0"/>
                      <w:marTop w:val="0"/>
                      <w:marBottom w:val="0"/>
                      <w:divBdr>
                        <w:top w:val="none" w:sz="0" w:space="0" w:color="auto"/>
                        <w:left w:val="none" w:sz="0" w:space="0" w:color="auto"/>
                        <w:bottom w:val="none" w:sz="0" w:space="0" w:color="auto"/>
                        <w:right w:val="none" w:sz="0" w:space="0" w:color="auto"/>
                      </w:divBdr>
                    </w:div>
                    <w:div w:id="858741266">
                      <w:marLeft w:val="0"/>
                      <w:marRight w:val="0"/>
                      <w:marTop w:val="0"/>
                      <w:marBottom w:val="0"/>
                      <w:divBdr>
                        <w:top w:val="none" w:sz="0" w:space="0" w:color="auto"/>
                        <w:left w:val="none" w:sz="0" w:space="0" w:color="auto"/>
                        <w:bottom w:val="none" w:sz="0" w:space="0" w:color="auto"/>
                        <w:right w:val="none" w:sz="0" w:space="0" w:color="auto"/>
                      </w:divBdr>
                    </w:div>
                    <w:div w:id="2028410976">
                      <w:marLeft w:val="0"/>
                      <w:marRight w:val="0"/>
                      <w:marTop w:val="0"/>
                      <w:marBottom w:val="0"/>
                      <w:divBdr>
                        <w:top w:val="none" w:sz="0" w:space="0" w:color="auto"/>
                        <w:left w:val="none" w:sz="0" w:space="0" w:color="auto"/>
                        <w:bottom w:val="none" w:sz="0" w:space="0" w:color="auto"/>
                        <w:right w:val="none" w:sz="0" w:space="0" w:color="auto"/>
                      </w:divBdr>
                    </w:div>
                    <w:div w:id="1020011449">
                      <w:marLeft w:val="0"/>
                      <w:marRight w:val="0"/>
                      <w:marTop w:val="0"/>
                      <w:marBottom w:val="0"/>
                      <w:divBdr>
                        <w:top w:val="none" w:sz="0" w:space="0" w:color="auto"/>
                        <w:left w:val="none" w:sz="0" w:space="0" w:color="auto"/>
                        <w:bottom w:val="none" w:sz="0" w:space="0" w:color="auto"/>
                        <w:right w:val="none" w:sz="0" w:space="0" w:color="auto"/>
                      </w:divBdr>
                    </w:div>
                    <w:div w:id="299656748">
                      <w:marLeft w:val="0"/>
                      <w:marRight w:val="0"/>
                      <w:marTop w:val="0"/>
                      <w:marBottom w:val="0"/>
                      <w:divBdr>
                        <w:top w:val="none" w:sz="0" w:space="0" w:color="auto"/>
                        <w:left w:val="none" w:sz="0" w:space="0" w:color="auto"/>
                        <w:bottom w:val="none" w:sz="0" w:space="0" w:color="auto"/>
                        <w:right w:val="none" w:sz="0" w:space="0" w:color="auto"/>
                      </w:divBdr>
                    </w:div>
                    <w:div w:id="1227640722">
                      <w:marLeft w:val="0"/>
                      <w:marRight w:val="0"/>
                      <w:marTop w:val="0"/>
                      <w:marBottom w:val="0"/>
                      <w:divBdr>
                        <w:top w:val="none" w:sz="0" w:space="0" w:color="auto"/>
                        <w:left w:val="none" w:sz="0" w:space="0" w:color="auto"/>
                        <w:bottom w:val="none" w:sz="0" w:space="0" w:color="auto"/>
                        <w:right w:val="none" w:sz="0" w:space="0" w:color="auto"/>
                      </w:divBdr>
                    </w:div>
                    <w:div w:id="986781069">
                      <w:marLeft w:val="0"/>
                      <w:marRight w:val="0"/>
                      <w:marTop w:val="0"/>
                      <w:marBottom w:val="0"/>
                      <w:divBdr>
                        <w:top w:val="none" w:sz="0" w:space="0" w:color="auto"/>
                        <w:left w:val="none" w:sz="0" w:space="0" w:color="auto"/>
                        <w:bottom w:val="none" w:sz="0" w:space="0" w:color="auto"/>
                        <w:right w:val="none" w:sz="0" w:space="0" w:color="auto"/>
                      </w:divBdr>
                    </w:div>
                    <w:div w:id="1506440060">
                      <w:marLeft w:val="0"/>
                      <w:marRight w:val="0"/>
                      <w:marTop w:val="0"/>
                      <w:marBottom w:val="0"/>
                      <w:divBdr>
                        <w:top w:val="none" w:sz="0" w:space="0" w:color="auto"/>
                        <w:left w:val="none" w:sz="0" w:space="0" w:color="auto"/>
                        <w:bottom w:val="none" w:sz="0" w:space="0" w:color="auto"/>
                        <w:right w:val="none" w:sz="0" w:space="0" w:color="auto"/>
                      </w:divBdr>
                    </w:div>
                    <w:div w:id="1939484155">
                      <w:marLeft w:val="0"/>
                      <w:marRight w:val="0"/>
                      <w:marTop w:val="0"/>
                      <w:marBottom w:val="0"/>
                      <w:divBdr>
                        <w:top w:val="none" w:sz="0" w:space="0" w:color="auto"/>
                        <w:left w:val="none" w:sz="0" w:space="0" w:color="auto"/>
                        <w:bottom w:val="none" w:sz="0" w:space="0" w:color="auto"/>
                        <w:right w:val="none" w:sz="0" w:space="0" w:color="auto"/>
                      </w:divBdr>
                    </w:div>
                    <w:div w:id="360084199">
                      <w:marLeft w:val="0"/>
                      <w:marRight w:val="0"/>
                      <w:marTop w:val="0"/>
                      <w:marBottom w:val="0"/>
                      <w:divBdr>
                        <w:top w:val="none" w:sz="0" w:space="0" w:color="auto"/>
                        <w:left w:val="none" w:sz="0" w:space="0" w:color="auto"/>
                        <w:bottom w:val="none" w:sz="0" w:space="0" w:color="auto"/>
                        <w:right w:val="none" w:sz="0" w:space="0" w:color="auto"/>
                      </w:divBdr>
                    </w:div>
                    <w:div w:id="571696314">
                      <w:marLeft w:val="0"/>
                      <w:marRight w:val="0"/>
                      <w:marTop w:val="0"/>
                      <w:marBottom w:val="0"/>
                      <w:divBdr>
                        <w:top w:val="none" w:sz="0" w:space="0" w:color="auto"/>
                        <w:left w:val="none" w:sz="0" w:space="0" w:color="auto"/>
                        <w:bottom w:val="none" w:sz="0" w:space="0" w:color="auto"/>
                        <w:right w:val="none" w:sz="0" w:space="0" w:color="auto"/>
                      </w:divBdr>
                    </w:div>
                    <w:div w:id="1217007915">
                      <w:marLeft w:val="0"/>
                      <w:marRight w:val="0"/>
                      <w:marTop w:val="0"/>
                      <w:marBottom w:val="0"/>
                      <w:divBdr>
                        <w:top w:val="none" w:sz="0" w:space="0" w:color="auto"/>
                        <w:left w:val="none" w:sz="0" w:space="0" w:color="auto"/>
                        <w:bottom w:val="none" w:sz="0" w:space="0" w:color="auto"/>
                        <w:right w:val="none" w:sz="0" w:space="0" w:color="auto"/>
                      </w:divBdr>
                    </w:div>
                    <w:div w:id="7574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4487">
          <w:marLeft w:val="120"/>
          <w:marRight w:val="120"/>
          <w:marTop w:val="120"/>
          <w:marBottom w:val="120"/>
          <w:divBdr>
            <w:top w:val="single" w:sz="6" w:space="6" w:color="CCCCCC"/>
            <w:left w:val="single" w:sz="6" w:space="6" w:color="CCCCCC"/>
            <w:bottom w:val="single" w:sz="6" w:space="6" w:color="CCCCCC"/>
            <w:right w:val="single" w:sz="6" w:space="6" w:color="CCCCCC"/>
          </w:divBdr>
        </w:div>
        <w:div w:id="870580917">
          <w:marLeft w:val="120"/>
          <w:marRight w:val="120"/>
          <w:marTop w:val="120"/>
          <w:marBottom w:val="120"/>
          <w:divBdr>
            <w:top w:val="single" w:sz="6" w:space="6" w:color="CCCCCC"/>
            <w:left w:val="single" w:sz="6" w:space="6" w:color="CCCCCC"/>
            <w:bottom w:val="single" w:sz="6" w:space="6" w:color="CCCCCC"/>
            <w:right w:val="single" w:sz="6" w:space="6" w:color="CCCCCC"/>
          </w:divBdr>
        </w:div>
        <w:div w:id="1910383251">
          <w:marLeft w:val="120"/>
          <w:marRight w:val="120"/>
          <w:marTop w:val="120"/>
          <w:marBottom w:val="120"/>
          <w:divBdr>
            <w:top w:val="single" w:sz="6" w:space="6" w:color="CCCCCC"/>
            <w:left w:val="single" w:sz="6" w:space="6" w:color="CCCCCC"/>
            <w:bottom w:val="single" w:sz="6" w:space="6" w:color="CCCCCC"/>
            <w:right w:val="single" w:sz="6" w:space="6" w:color="CCCCCC"/>
          </w:divBdr>
        </w:div>
        <w:div w:id="28990947">
          <w:marLeft w:val="120"/>
          <w:marRight w:val="120"/>
          <w:marTop w:val="120"/>
          <w:marBottom w:val="120"/>
          <w:divBdr>
            <w:top w:val="single" w:sz="6" w:space="6" w:color="CCCCCC"/>
            <w:left w:val="single" w:sz="6" w:space="6" w:color="CCCCCC"/>
            <w:bottom w:val="single" w:sz="6" w:space="6" w:color="CCCCCC"/>
            <w:right w:val="single" w:sz="6" w:space="6" w:color="CCCCCC"/>
          </w:divBdr>
        </w:div>
        <w:div w:id="2067022100">
          <w:marLeft w:val="0"/>
          <w:marRight w:val="0"/>
          <w:marTop w:val="0"/>
          <w:marBottom w:val="0"/>
          <w:divBdr>
            <w:top w:val="none" w:sz="0" w:space="0" w:color="auto"/>
            <w:left w:val="none" w:sz="0" w:space="0" w:color="auto"/>
            <w:bottom w:val="none" w:sz="0" w:space="0" w:color="auto"/>
            <w:right w:val="none" w:sz="0" w:space="0" w:color="auto"/>
          </w:divBdr>
        </w:div>
        <w:div w:id="641927876">
          <w:marLeft w:val="0"/>
          <w:marRight w:val="0"/>
          <w:marTop w:val="0"/>
          <w:marBottom w:val="0"/>
          <w:divBdr>
            <w:top w:val="none" w:sz="0" w:space="0" w:color="auto"/>
            <w:left w:val="none" w:sz="0" w:space="0" w:color="auto"/>
            <w:bottom w:val="none" w:sz="0" w:space="0" w:color="auto"/>
            <w:right w:val="none" w:sz="0" w:space="0" w:color="auto"/>
          </w:divBdr>
        </w:div>
        <w:div w:id="478347376">
          <w:marLeft w:val="0"/>
          <w:marRight w:val="0"/>
          <w:marTop w:val="0"/>
          <w:marBottom w:val="0"/>
          <w:divBdr>
            <w:top w:val="none" w:sz="0" w:space="0" w:color="auto"/>
            <w:left w:val="none" w:sz="0" w:space="0" w:color="auto"/>
            <w:bottom w:val="none" w:sz="0" w:space="0" w:color="auto"/>
            <w:right w:val="none" w:sz="0" w:space="0" w:color="auto"/>
          </w:divBdr>
        </w:div>
        <w:div w:id="1111172436">
          <w:marLeft w:val="0"/>
          <w:marRight w:val="0"/>
          <w:marTop w:val="0"/>
          <w:marBottom w:val="0"/>
          <w:divBdr>
            <w:top w:val="none" w:sz="0" w:space="0" w:color="auto"/>
            <w:left w:val="none" w:sz="0" w:space="0" w:color="auto"/>
            <w:bottom w:val="none" w:sz="0" w:space="0" w:color="auto"/>
            <w:right w:val="none" w:sz="0" w:space="0" w:color="auto"/>
          </w:divBdr>
        </w:div>
        <w:div w:id="511190086">
          <w:marLeft w:val="0"/>
          <w:marRight w:val="0"/>
          <w:marTop w:val="0"/>
          <w:marBottom w:val="0"/>
          <w:divBdr>
            <w:top w:val="none" w:sz="0" w:space="0" w:color="auto"/>
            <w:left w:val="none" w:sz="0" w:space="0" w:color="auto"/>
            <w:bottom w:val="none" w:sz="0" w:space="0" w:color="auto"/>
            <w:right w:val="none" w:sz="0" w:space="0" w:color="auto"/>
          </w:divBdr>
        </w:div>
        <w:div w:id="922568233">
          <w:marLeft w:val="0"/>
          <w:marRight w:val="0"/>
          <w:marTop w:val="0"/>
          <w:marBottom w:val="0"/>
          <w:divBdr>
            <w:top w:val="none" w:sz="0" w:space="0" w:color="auto"/>
            <w:left w:val="none" w:sz="0" w:space="0" w:color="auto"/>
            <w:bottom w:val="none" w:sz="0" w:space="0" w:color="auto"/>
            <w:right w:val="none" w:sz="0" w:space="0" w:color="auto"/>
          </w:divBdr>
        </w:div>
        <w:div w:id="595020145">
          <w:marLeft w:val="0"/>
          <w:marRight w:val="0"/>
          <w:marTop w:val="0"/>
          <w:marBottom w:val="0"/>
          <w:divBdr>
            <w:top w:val="none" w:sz="0" w:space="0" w:color="auto"/>
            <w:left w:val="none" w:sz="0" w:space="0" w:color="auto"/>
            <w:bottom w:val="none" w:sz="0" w:space="0" w:color="auto"/>
            <w:right w:val="none" w:sz="0" w:space="0" w:color="auto"/>
          </w:divBdr>
        </w:div>
        <w:div w:id="444081734">
          <w:marLeft w:val="0"/>
          <w:marRight w:val="0"/>
          <w:marTop w:val="0"/>
          <w:marBottom w:val="0"/>
          <w:divBdr>
            <w:top w:val="none" w:sz="0" w:space="0" w:color="auto"/>
            <w:left w:val="none" w:sz="0" w:space="0" w:color="auto"/>
            <w:bottom w:val="none" w:sz="0" w:space="0" w:color="auto"/>
            <w:right w:val="none" w:sz="0" w:space="0" w:color="auto"/>
          </w:divBdr>
        </w:div>
        <w:div w:id="1563834688">
          <w:marLeft w:val="0"/>
          <w:marRight w:val="0"/>
          <w:marTop w:val="0"/>
          <w:marBottom w:val="0"/>
          <w:divBdr>
            <w:top w:val="none" w:sz="0" w:space="0" w:color="auto"/>
            <w:left w:val="none" w:sz="0" w:space="0" w:color="auto"/>
            <w:bottom w:val="none" w:sz="0" w:space="0" w:color="auto"/>
            <w:right w:val="none" w:sz="0" w:space="0" w:color="auto"/>
          </w:divBdr>
        </w:div>
        <w:div w:id="1413967629">
          <w:marLeft w:val="0"/>
          <w:marRight w:val="0"/>
          <w:marTop w:val="0"/>
          <w:marBottom w:val="0"/>
          <w:divBdr>
            <w:top w:val="none" w:sz="0" w:space="0" w:color="auto"/>
            <w:left w:val="none" w:sz="0" w:space="0" w:color="auto"/>
            <w:bottom w:val="none" w:sz="0" w:space="0" w:color="auto"/>
            <w:right w:val="none" w:sz="0" w:space="0" w:color="auto"/>
          </w:divBdr>
        </w:div>
        <w:div w:id="20596822">
          <w:marLeft w:val="0"/>
          <w:marRight w:val="0"/>
          <w:marTop w:val="0"/>
          <w:marBottom w:val="0"/>
          <w:divBdr>
            <w:top w:val="none" w:sz="0" w:space="0" w:color="auto"/>
            <w:left w:val="none" w:sz="0" w:space="0" w:color="auto"/>
            <w:bottom w:val="none" w:sz="0" w:space="0" w:color="auto"/>
            <w:right w:val="none" w:sz="0" w:space="0" w:color="auto"/>
          </w:divBdr>
        </w:div>
        <w:div w:id="651714769">
          <w:marLeft w:val="0"/>
          <w:marRight w:val="0"/>
          <w:marTop w:val="0"/>
          <w:marBottom w:val="0"/>
          <w:divBdr>
            <w:top w:val="none" w:sz="0" w:space="0" w:color="auto"/>
            <w:left w:val="none" w:sz="0" w:space="0" w:color="auto"/>
            <w:bottom w:val="none" w:sz="0" w:space="0" w:color="auto"/>
            <w:right w:val="none" w:sz="0" w:space="0" w:color="auto"/>
          </w:divBdr>
        </w:div>
        <w:div w:id="1471089377">
          <w:marLeft w:val="0"/>
          <w:marRight w:val="0"/>
          <w:marTop w:val="0"/>
          <w:marBottom w:val="0"/>
          <w:divBdr>
            <w:top w:val="none" w:sz="0" w:space="0" w:color="auto"/>
            <w:left w:val="none" w:sz="0" w:space="0" w:color="auto"/>
            <w:bottom w:val="none" w:sz="0" w:space="0" w:color="auto"/>
            <w:right w:val="none" w:sz="0" w:space="0" w:color="auto"/>
          </w:divBdr>
        </w:div>
      </w:divsChild>
    </w:div>
    <w:div w:id="1757939570">
      <w:bodyDiv w:val="1"/>
      <w:marLeft w:val="0"/>
      <w:marRight w:val="0"/>
      <w:marTop w:val="0"/>
      <w:marBottom w:val="0"/>
      <w:divBdr>
        <w:top w:val="none" w:sz="0" w:space="0" w:color="auto"/>
        <w:left w:val="none" w:sz="0" w:space="0" w:color="auto"/>
        <w:bottom w:val="none" w:sz="0" w:space="0" w:color="auto"/>
        <w:right w:val="none" w:sz="0" w:space="0" w:color="auto"/>
      </w:divBdr>
    </w:div>
    <w:div w:id="1843624063">
      <w:bodyDiv w:val="1"/>
      <w:marLeft w:val="0"/>
      <w:marRight w:val="0"/>
      <w:marTop w:val="0"/>
      <w:marBottom w:val="0"/>
      <w:divBdr>
        <w:top w:val="none" w:sz="0" w:space="0" w:color="auto"/>
        <w:left w:val="none" w:sz="0" w:space="0" w:color="auto"/>
        <w:bottom w:val="none" w:sz="0" w:space="0" w:color="auto"/>
        <w:right w:val="none" w:sz="0" w:space="0" w:color="auto"/>
      </w:divBdr>
    </w:div>
    <w:div w:id="200319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ge.puppetlab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eo-G/DevopsWiki" TargetMode="External"/><Relationship Id="rId5" Type="http://schemas.openxmlformats.org/officeDocument/2006/relationships/hyperlink" Target="http://techarena51.com/index.php/using-foreman-opensource-frontend-puppet/" TargetMode="External"/><Relationship Id="rId4" Type="http://schemas.openxmlformats.org/officeDocument/2006/relationships/hyperlink" Target="http://www.slashroot.in/puppet-tutorial-configuring-puppet-ag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8</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8</cp:revision>
  <dcterms:created xsi:type="dcterms:W3CDTF">2016-12-22T03:27:00Z</dcterms:created>
  <dcterms:modified xsi:type="dcterms:W3CDTF">2016-12-23T01:37:00Z</dcterms:modified>
</cp:coreProperties>
</file>