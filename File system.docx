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F69" w:rsidRDefault="007E68B2">
      <w:pPr>
        <w:rPr>
          <w:rFonts w:ascii="inherit" w:eastAsia="Times New Roman" w:hAnsi="inherit" w:cs="Arial"/>
          <w:b/>
          <w:color w:val="272727"/>
          <w:sz w:val="27"/>
          <w:szCs w:val="27"/>
        </w:rPr>
      </w:pPr>
      <w:r w:rsidRPr="00344113">
        <w:rPr>
          <w:rFonts w:ascii="inherit" w:eastAsia="Times New Roman" w:hAnsi="inherit" w:cs="Arial"/>
          <w:b/>
          <w:color w:val="272727"/>
          <w:sz w:val="27"/>
          <w:szCs w:val="27"/>
        </w:rPr>
        <w:t>File system</w:t>
      </w:r>
      <w:r>
        <w:rPr>
          <w:rFonts w:ascii="inherit" w:eastAsia="Times New Roman" w:hAnsi="inherit" w:cs="Arial"/>
          <w:b/>
          <w:color w:val="272727"/>
          <w:sz w:val="27"/>
          <w:szCs w:val="27"/>
        </w:rPr>
        <w:t xml:space="preserve"> </w:t>
      </w:r>
    </w:p>
    <w:p w:rsidR="007E68B2" w:rsidRDefault="007E68B2">
      <w:pPr>
        <w:rPr>
          <w:rFonts w:ascii="inherit" w:eastAsia="Times New Roman" w:hAnsi="inherit" w:cs="Arial"/>
          <w:b/>
          <w:color w:val="272727"/>
          <w:sz w:val="27"/>
          <w:szCs w:val="27"/>
        </w:rPr>
      </w:pPr>
      <w:r>
        <w:rPr>
          <w:noProof/>
          <w:lang w:eastAsia="en-IN"/>
        </w:rPr>
        <w:drawing>
          <wp:inline distT="0" distB="0" distL="0" distR="0">
            <wp:extent cx="5314950" cy="7743825"/>
            <wp:effectExtent l="19050" t="0" r="0" b="0"/>
            <wp:docPr id="1" name="Picture 1" descr="http://static.thegeekstuff.com/wp-content/uploads/2010/11/filesystem-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0/11/filesystem-structure.png"/>
                    <pic:cNvPicPr>
                      <a:picLocks noChangeAspect="1" noChangeArrowheads="1"/>
                    </pic:cNvPicPr>
                  </pic:nvPicPr>
                  <pic:blipFill>
                    <a:blip r:embed="rId5"/>
                    <a:srcRect/>
                    <a:stretch>
                      <a:fillRect/>
                    </a:stretch>
                  </pic:blipFill>
                  <pic:spPr bwMode="auto">
                    <a:xfrm>
                      <a:off x="0" y="0"/>
                      <a:ext cx="5314950" cy="7743825"/>
                    </a:xfrm>
                    <a:prstGeom prst="rect">
                      <a:avLst/>
                    </a:prstGeom>
                    <a:noFill/>
                    <a:ln w="9525">
                      <a:noFill/>
                      <a:miter lim="800000"/>
                      <a:headEnd/>
                      <a:tailEnd/>
                    </a:ln>
                  </pic:spPr>
                </pic:pic>
              </a:graphicData>
            </a:graphic>
          </wp:inline>
        </w:drawing>
      </w:r>
    </w:p>
    <w:p w:rsidR="007E68B2" w:rsidRDefault="007E68B2">
      <w:pPr>
        <w:rPr>
          <w:rFonts w:ascii="inherit" w:eastAsia="Times New Roman" w:hAnsi="inherit" w:cs="Arial"/>
          <w:b/>
          <w:color w:val="272727"/>
          <w:sz w:val="27"/>
          <w:szCs w:val="27"/>
        </w:rPr>
      </w:pPr>
    </w:p>
    <w:p w:rsidR="00B036ED" w:rsidRDefault="00B036ED">
      <w:pPr>
        <w:rPr>
          <w:rFonts w:ascii="Arial" w:hAnsi="Arial" w:cs="Arial"/>
          <w:color w:val="242729"/>
          <w:sz w:val="23"/>
          <w:szCs w:val="23"/>
          <w:shd w:val="clear" w:color="auto" w:fill="FFFFFF"/>
        </w:rPr>
      </w:pPr>
    </w:p>
    <w:p w:rsidR="00B036ED" w:rsidRDefault="00B036ED">
      <w:pPr>
        <w:rPr>
          <w:rFonts w:ascii="Arial" w:hAnsi="Arial" w:cs="Arial"/>
          <w:color w:val="242729"/>
          <w:sz w:val="23"/>
          <w:szCs w:val="23"/>
          <w:shd w:val="clear" w:color="auto" w:fill="FFFFFF"/>
        </w:rPr>
      </w:pPr>
      <w:proofErr w:type="gramStart"/>
      <w:r>
        <w:rPr>
          <w:rStyle w:val="Strong"/>
          <w:rFonts w:ascii="Arial" w:hAnsi="Arial" w:cs="Arial"/>
          <w:color w:val="242729"/>
          <w:sz w:val="23"/>
          <w:szCs w:val="23"/>
          <w:bdr w:val="none" w:sz="0" w:space="0" w:color="auto" w:frame="1"/>
          <w:shd w:val="clear" w:color="auto" w:fill="FFFFFF"/>
        </w:rPr>
        <w:t>Superblock :</w:t>
      </w:r>
      <w:proofErr w:type="gramEnd"/>
    </w:p>
    <w:p w:rsidR="007E68B2" w:rsidRDefault="007E68B2">
      <w:pPr>
        <w:rPr>
          <w:rStyle w:val="apple-converted-space"/>
          <w:rFonts w:ascii="Arial" w:hAnsi="Arial" w:cs="Arial"/>
          <w:color w:val="242729"/>
          <w:sz w:val="23"/>
          <w:szCs w:val="23"/>
          <w:shd w:val="clear" w:color="auto" w:fill="FFFFFF"/>
        </w:rPr>
      </w:pPr>
      <w:r>
        <w:rPr>
          <w:rFonts w:ascii="Arial" w:hAnsi="Arial" w:cs="Arial"/>
          <w:color w:val="242729"/>
          <w:sz w:val="23"/>
          <w:szCs w:val="23"/>
          <w:shd w:val="clear" w:color="auto" w:fill="FFFFFF"/>
        </w:rPr>
        <w:t>The</w:t>
      </w:r>
      <w:r>
        <w:rPr>
          <w:rStyle w:val="apple-converted-space"/>
          <w:rFonts w:ascii="Arial" w:hAnsi="Arial" w:cs="Arial"/>
          <w:color w:val="242729"/>
          <w:sz w:val="23"/>
          <w:szCs w:val="23"/>
          <w:shd w:val="clear" w:color="auto" w:fill="FFFFFF"/>
        </w:rPr>
        <w:t> </w:t>
      </w:r>
      <w:r>
        <w:rPr>
          <w:rStyle w:val="Strong"/>
          <w:rFonts w:ascii="Arial" w:hAnsi="Arial" w:cs="Arial"/>
          <w:color w:val="242729"/>
          <w:sz w:val="23"/>
          <w:szCs w:val="23"/>
          <w:bdr w:val="none" w:sz="0" w:space="0" w:color="auto" w:frame="1"/>
          <w:shd w:val="clear" w:color="auto" w:fill="FFFFFF"/>
        </w:rPr>
        <w:t>superblock</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is essentially file system metadata and defines the file system type, size, status, and information about other metadata structures (metadata of metadata). </w:t>
      </w:r>
      <w:r>
        <w:rPr>
          <w:rFonts w:ascii="Arial" w:hAnsi="Arial" w:cs="Arial"/>
          <w:color w:val="242729"/>
          <w:sz w:val="23"/>
          <w:szCs w:val="23"/>
          <w:shd w:val="clear" w:color="auto" w:fill="FFFFFF"/>
        </w:rPr>
        <w:lastRenderedPageBreak/>
        <w:t>The superblock is very critical to the file system and therefore is stored in multiple redundant copies for each file system.</w:t>
      </w:r>
      <w:r>
        <w:rPr>
          <w:rStyle w:val="apple-converted-space"/>
          <w:rFonts w:ascii="Arial" w:hAnsi="Arial" w:cs="Arial"/>
          <w:color w:val="242729"/>
          <w:sz w:val="23"/>
          <w:szCs w:val="23"/>
          <w:shd w:val="clear" w:color="auto" w:fill="FFFFFF"/>
        </w:rPr>
        <w:t> </w:t>
      </w:r>
    </w:p>
    <w:p w:rsidR="00B036ED" w:rsidRDefault="00B036ED" w:rsidP="00B036ED">
      <w:pPr>
        <w:shd w:val="clear" w:color="auto" w:fill="FFFFFF"/>
        <w:rPr>
          <w:rFonts w:ascii="Consolas" w:eastAsia="Times New Roman" w:hAnsi="Consolas" w:cs="Consolas"/>
          <w:b/>
          <w:color w:val="666666"/>
          <w:sz w:val="24"/>
          <w:szCs w:val="24"/>
          <w:lang w:eastAsia="en-IN"/>
        </w:rPr>
      </w:pPr>
      <w:r w:rsidRPr="00B036ED">
        <w:rPr>
          <w:rFonts w:ascii="Arial" w:eastAsia="Times New Roman" w:hAnsi="Arial" w:cs="Arial"/>
          <w:color w:val="111111"/>
          <w:sz w:val="24"/>
          <w:szCs w:val="24"/>
          <w:lang w:eastAsia="en-IN"/>
        </w:rPr>
        <w:t>Following command displays primary and backup superblock location on /dev/sda3:</w:t>
      </w:r>
      <w:r w:rsidRPr="00B036ED">
        <w:rPr>
          <w:rFonts w:ascii="Arial" w:eastAsia="Times New Roman" w:hAnsi="Arial" w:cs="Arial"/>
          <w:color w:val="111111"/>
          <w:sz w:val="24"/>
          <w:szCs w:val="24"/>
          <w:lang w:eastAsia="en-IN"/>
        </w:rPr>
        <w:br/>
      </w:r>
    </w:p>
    <w:p w:rsidR="00B036ED" w:rsidRPr="00B036ED" w:rsidRDefault="00B036ED" w:rsidP="00B036ED">
      <w:pPr>
        <w:shd w:val="clear" w:color="auto" w:fill="FFFFFF"/>
        <w:rPr>
          <w:rFonts w:ascii="Arial" w:eastAsia="Times New Roman" w:hAnsi="Arial" w:cs="Arial"/>
          <w:color w:val="111111"/>
          <w:sz w:val="24"/>
          <w:szCs w:val="24"/>
          <w:lang w:eastAsia="en-IN"/>
        </w:rPr>
      </w:pPr>
      <w:r w:rsidRPr="00B036ED">
        <w:rPr>
          <w:rFonts w:ascii="Consolas" w:eastAsia="Times New Roman" w:hAnsi="Consolas" w:cs="Consolas"/>
          <w:b/>
          <w:color w:val="666666"/>
          <w:sz w:val="24"/>
          <w:szCs w:val="24"/>
          <w:lang w:eastAsia="en-IN"/>
        </w:rPr>
        <w:t xml:space="preserve"># dumpe2fs /dev/hda3 | </w:t>
      </w:r>
      <w:proofErr w:type="spellStart"/>
      <w:r w:rsidRPr="00B036ED">
        <w:rPr>
          <w:rFonts w:ascii="Consolas" w:eastAsia="Times New Roman" w:hAnsi="Consolas" w:cs="Consolas"/>
          <w:b/>
          <w:color w:val="666666"/>
          <w:sz w:val="24"/>
          <w:szCs w:val="24"/>
          <w:lang w:eastAsia="en-IN"/>
        </w:rPr>
        <w:t>grep</w:t>
      </w:r>
      <w:proofErr w:type="spellEnd"/>
      <w:r w:rsidRPr="00B036ED">
        <w:rPr>
          <w:rFonts w:ascii="Consolas" w:eastAsia="Times New Roman" w:hAnsi="Consolas" w:cs="Consolas"/>
          <w:b/>
          <w:color w:val="666666"/>
          <w:sz w:val="24"/>
          <w:szCs w:val="24"/>
          <w:lang w:eastAsia="en-IN"/>
        </w:rPr>
        <w:t xml:space="preserve"> -</w:t>
      </w:r>
      <w:proofErr w:type="spellStart"/>
      <w:r w:rsidRPr="00B036ED">
        <w:rPr>
          <w:rFonts w:ascii="Consolas" w:eastAsia="Times New Roman" w:hAnsi="Consolas" w:cs="Consolas"/>
          <w:b/>
          <w:color w:val="666666"/>
          <w:sz w:val="24"/>
          <w:szCs w:val="24"/>
          <w:lang w:eastAsia="en-IN"/>
        </w:rPr>
        <w:t>i</w:t>
      </w:r>
      <w:proofErr w:type="spellEnd"/>
      <w:r w:rsidRPr="00B036ED">
        <w:rPr>
          <w:rFonts w:ascii="Consolas" w:eastAsia="Times New Roman" w:hAnsi="Consolas" w:cs="Consolas"/>
          <w:b/>
          <w:color w:val="666666"/>
          <w:sz w:val="24"/>
          <w:szCs w:val="24"/>
          <w:lang w:eastAsia="en-IN"/>
        </w:rPr>
        <w:t xml:space="preserve"> superblock</w:t>
      </w:r>
      <w:r w:rsidRPr="00B036ED">
        <w:rPr>
          <w:rFonts w:ascii="Arial" w:eastAsia="Times New Roman" w:hAnsi="Arial" w:cs="Arial"/>
          <w:color w:val="111111"/>
          <w:sz w:val="24"/>
          <w:szCs w:val="24"/>
          <w:lang w:eastAsia="en-IN"/>
        </w:rPr>
        <w:br/>
        <w:t>Output:</w:t>
      </w:r>
    </w:p>
    <w:p w:rsidR="00B036ED" w:rsidRPr="00B036ED" w:rsidRDefault="00B036ED" w:rsidP="00B036E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rPr>
          <w:rFonts w:ascii="Consolas" w:eastAsia="Times New Roman" w:hAnsi="Consolas" w:cs="Consolas"/>
          <w:color w:val="666666"/>
          <w:sz w:val="24"/>
          <w:szCs w:val="24"/>
          <w:lang w:eastAsia="en-IN"/>
        </w:rPr>
      </w:pPr>
      <w:r w:rsidRPr="00B036ED">
        <w:rPr>
          <w:rFonts w:ascii="Consolas" w:eastAsia="Times New Roman" w:hAnsi="Consolas" w:cs="Consolas"/>
          <w:color w:val="666666"/>
          <w:sz w:val="24"/>
          <w:szCs w:val="24"/>
          <w:lang w:eastAsia="en-IN"/>
        </w:rPr>
        <w:t>Primary superblock at 0, Group descriptors at 1-1</w:t>
      </w:r>
    </w:p>
    <w:p w:rsidR="00B036ED" w:rsidRPr="00B036ED" w:rsidRDefault="00B036ED" w:rsidP="00B036E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rPr>
          <w:rFonts w:ascii="Consolas" w:eastAsia="Times New Roman" w:hAnsi="Consolas" w:cs="Consolas"/>
          <w:color w:val="666666"/>
          <w:sz w:val="24"/>
          <w:szCs w:val="24"/>
          <w:lang w:eastAsia="en-IN"/>
        </w:rPr>
      </w:pPr>
      <w:r w:rsidRPr="00B036ED">
        <w:rPr>
          <w:rFonts w:ascii="Consolas" w:eastAsia="Times New Roman" w:hAnsi="Consolas" w:cs="Consolas"/>
          <w:color w:val="666666"/>
          <w:sz w:val="24"/>
          <w:szCs w:val="24"/>
          <w:lang w:eastAsia="en-IN"/>
        </w:rPr>
        <w:t>Backup superblock at 32768, Group descriptors at 32769-32769</w:t>
      </w:r>
    </w:p>
    <w:p w:rsidR="00B036ED" w:rsidRPr="00B036ED" w:rsidRDefault="00B036ED" w:rsidP="00B036E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rPr>
          <w:rFonts w:ascii="Consolas" w:eastAsia="Times New Roman" w:hAnsi="Consolas" w:cs="Consolas"/>
          <w:color w:val="666666"/>
          <w:sz w:val="24"/>
          <w:szCs w:val="24"/>
          <w:lang w:eastAsia="en-IN"/>
        </w:rPr>
      </w:pPr>
      <w:r w:rsidRPr="00B036ED">
        <w:rPr>
          <w:rFonts w:ascii="Consolas" w:eastAsia="Times New Roman" w:hAnsi="Consolas" w:cs="Consolas"/>
          <w:color w:val="666666"/>
          <w:sz w:val="24"/>
          <w:szCs w:val="24"/>
          <w:lang w:eastAsia="en-IN"/>
        </w:rPr>
        <w:t>Backup superblock at 98304, Group descriptors at 98305-98305</w:t>
      </w:r>
    </w:p>
    <w:p w:rsidR="00B036ED" w:rsidRPr="00B036ED" w:rsidRDefault="00B036ED" w:rsidP="00B036E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rPr>
          <w:rFonts w:ascii="Consolas" w:eastAsia="Times New Roman" w:hAnsi="Consolas" w:cs="Consolas"/>
          <w:color w:val="666666"/>
          <w:sz w:val="24"/>
          <w:szCs w:val="24"/>
          <w:lang w:eastAsia="en-IN"/>
        </w:rPr>
      </w:pPr>
      <w:r w:rsidRPr="00B036ED">
        <w:rPr>
          <w:rFonts w:ascii="Consolas" w:eastAsia="Times New Roman" w:hAnsi="Consolas" w:cs="Consolas"/>
          <w:color w:val="666666"/>
          <w:sz w:val="24"/>
          <w:szCs w:val="24"/>
          <w:lang w:eastAsia="en-IN"/>
        </w:rPr>
        <w:t>Backup superblock at 163840, Group descriptors at 163841-163841</w:t>
      </w:r>
    </w:p>
    <w:p w:rsidR="00B036ED" w:rsidRPr="00B036ED" w:rsidRDefault="00B036ED" w:rsidP="00B036E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rPr>
          <w:rFonts w:ascii="Consolas" w:eastAsia="Times New Roman" w:hAnsi="Consolas" w:cs="Consolas"/>
          <w:color w:val="666666"/>
          <w:sz w:val="24"/>
          <w:szCs w:val="24"/>
          <w:lang w:eastAsia="en-IN"/>
        </w:rPr>
      </w:pPr>
      <w:r w:rsidRPr="00B036ED">
        <w:rPr>
          <w:rFonts w:ascii="Consolas" w:eastAsia="Times New Roman" w:hAnsi="Consolas" w:cs="Consolas"/>
          <w:color w:val="666666"/>
          <w:sz w:val="24"/>
          <w:szCs w:val="24"/>
          <w:lang w:eastAsia="en-IN"/>
        </w:rPr>
        <w:t>Backup superblock at 229376, Group descriptors at 229377-229377</w:t>
      </w:r>
    </w:p>
    <w:p w:rsidR="00B036ED" w:rsidRPr="00B036ED" w:rsidRDefault="00B036ED" w:rsidP="00B036ED">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rPr>
          <w:rFonts w:ascii="Consolas" w:eastAsia="Times New Roman" w:hAnsi="Consolas" w:cs="Consolas"/>
          <w:color w:val="666666"/>
          <w:sz w:val="24"/>
          <w:szCs w:val="24"/>
          <w:lang w:eastAsia="en-IN"/>
        </w:rPr>
      </w:pPr>
      <w:r w:rsidRPr="00B036ED">
        <w:rPr>
          <w:rFonts w:ascii="Consolas" w:eastAsia="Times New Roman" w:hAnsi="Consolas" w:cs="Consolas"/>
          <w:color w:val="666666"/>
          <w:sz w:val="24"/>
          <w:szCs w:val="24"/>
          <w:lang w:eastAsia="en-IN"/>
        </w:rPr>
        <w:t>Backup superblock at 294912, Group descriptors at 294913-294913</w:t>
      </w:r>
    </w:p>
    <w:p w:rsidR="00B036ED" w:rsidRDefault="00B036ED" w:rsidP="00B036ED">
      <w:pPr>
        <w:shd w:val="clear" w:color="auto" w:fill="FFFFFF"/>
        <w:spacing w:line="600" w:lineRule="atLeast"/>
        <w:outlineLvl w:val="0"/>
        <w:rPr>
          <w:rFonts w:ascii="Arial" w:eastAsia="Times New Roman" w:hAnsi="Arial" w:cs="Arial"/>
          <w:b/>
          <w:color w:val="111111"/>
          <w:kern w:val="36"/>
          <w:sz w:val="24"/>
          <w:szCs w:val="24"/>
          <w:lang w:eastAsia="en-IN"/>
        </w:rPr>
      </w:pPr>
      <w:r w:rsidRPr="00B036ED">
        <w:rPr>
          <w:rFonts w:ascii="Arial" w:eastAsia="Times New Roman" w:hAnsi="Arial" w:cs="Arial"/>
          <w:b/>
          <w:color w:val="111111"/>
          <w:kern w:val="36"/>
          <w:sz w:val="24"/>
          <w:szCs w:val="24"/>
          <w:lang w:eastAsia="en-IN"/>
        </w:rPr>
        <w:t xml:space="preserve">Linux: Recover Corrupted Partition </w:t>
      </w:r>
      <w:proofErr w:type="gramStart"/>
      <w:r w:rsidRPr="00B036ED">
        <w:rPr>
          <w:rFonts w:ascii="Arial" w:eastAsia="Times New Roman" w:hAnsi="Arial" w:cs="Arial"/>
          <w:b/>
          <w:color w:val="111111"/>
          <w:kern w:val="36"/>
          <w:sz w:val="24"/>
          <w:szCs w:val="24"/>
          <w:lang w:eastAsia="en-IN"/>
        </w:rPr>
        <w:t>From</w:t>
      </w:r>
      <w:proofErr w:type="gramEnd"/>
      <w:r w:rsidRPr="00B036ED">
        <w:rPr>
          <w:rFonts w:ascii="Arial" w:eastAsia="Times New Roman" w:hAnsi="Arial" w:cs="Arial"/>
          <w:b/>
          <w:color w:val="111111"/>
          <w:kern w:val="36"/>
          <w:sz w:val="24"/>
          <w:szCs w:val="24"/>
          <w:lang w:eastAsia="en-IN"/>
        </w:rPr>
        <w:t xml:space="preserve"> A Bad Superblock</w:t>
      </w:r>
    </w:p>
    <w:p w:rsidR="0073507B" w:rsidRDefault="0073507B" w:rsidP="004218F3">
      <w:pPr>
        <w:pStyle w:val="NormalWeb"/>
        <w:shd w:val="clear" w:color="auto" w:fill="FFFFFF"/>
        <w:spacing w:before="0" w:beforeAutospacing="0" w:after="240" w:afterAutospacing="0"/>
        <w:rPr>
          <w:rFonts w:ascii="Arial" w:hAnsi="Arial" w:cs="Arial"/>
          <w:color w:val="111111"/>
        </w:rPr>
      </w:pPr>
      <w:r>
        <w:rPr>
          <w:rStyle w:val="HTMLCode"/>
          <w:rFonts w:ascii="Consolas" w:hAnsi="Consolas" w:cs="Consolas"/>
          <w:color w:val="666666"/>
          <w:bdr w:val="single" w:sz="6" w:space="16" w:color="DEDEDE" w:frame="1"/>
          <w:shd w:val="clear" w:color="auto" w:fill="FAFBFC"/>
        </w:rPr>
        <w:t xml:space="preserve"># </w:t>
      </w:r>
      <w:proofErr w:type="spellStart"/>
      <w:proofErr w:type="gramStart"/>
      <w:r>
        <w:rPr>
          <w:rStyle w:val="HTMLCode"/>
          <w:rFonts w:ascii="Consolas" w:hAnsi="Consolas" w:cs="Consolas"/>
          <w:color w:val="666666"/>
          <w:bdr w:val="single" w:sz="6" w:space="16" w:color="DEDEDE" w:frame="1"/>
          <w:shd w:val="clear" w:color="auto" w:fill="FAFBFC"/>
        </w:rPr>
        <w:t>fsck</w:t>
      </w:r>
      <w:proofErr w:type="spellEnd"/>
      <w:proofErr w:type="gramEnd"/>
      <w:r>
        <w:rPr>
          <w:rStyle w:val="HTMLCode"/>
          <w:rFonts w:ascii="Consolas" w:hAnsi="Consolas" w:cs="Consolas"/>
          <w:color w:val="666666"/>
          <w:bdr w:val="single" w:sz="6" w:space="16" w:color="DEDEDE" w:frame="1"/>
          <w:shd w:val="clear" w:color="auto" w:fill="FAFBFC"/>
        </w:rPr>
        <w:t xml:space="preserve"> -b 32768 /dev/sda2</w:t>
      </w:r>
      <w:r>
        <w:rPr>
          <w:rFonts w:ascii="Arial" w:hAnsi="Arial" w:cs="Arial"/>
          <w:color w:val="111111"/>
        </w:rPr>
        <w:br/>
        <w:t>Sample output:</w:t>
      </w:r>
    </w:p>
    <w:p w:rsidR="0073507B" w:rsidRDefault="0073507B" w:rsidP="004218F3">
      <w:pPr>
        <w:pStyle w:val="HTMLPreformatted"/>
        <w:shd w:val="clear" w:color="auto" w:fill="FAFBFC"/>
        <w:spacing w:after="240"/>
        <w:rPr>
          <w:rFonts w:ascii="Consolas" w:hAnsi="Consolas" w:cs="Consolas"/>
          <w:color w:val="666666"/>
          <w:sz w:val="24"/>
          <w:szCs w:val="24"/>
        </w:rPr>
      </w:pPr>
      <w:proofErr w:type="spellStart"/>
      <w:proofErr w:type="gramStart"/>
      <w:r>
        <w:rPr>
          <w:rFonts w:ascii="Consolas" w:hAnsi="Consolas" w:cs="Consolas"/>
          <w:color w:val="666666"/>
          <w:sz w:val="24"/>
          <w:szCs w:val="24"/>
        </w:rPr>
        <w:t>fsck</w:t>
      </w:r>
      <w:proofErr w:type="spellEnd"/>
      <w:proofErr w:type="gramEnd"/>
      <w:r>
        <w:rPr>
          <w:rFonts w:ascii="Consolas" w:hAnsi="Consolas" w:cs="Consolas"/>
          <w:color w:val="666666"/>
          <w:sz w:val="24"/>
          <w:szCs w:val="24"/>
        </w:rPr>
        <w:t xml:space="preserve"> 1.40.2 (12-Jul-2007)</w:t>
      </w:r>
    </w:p>
    <w:p w:rsidR="0073507B" w:rsidRDefault="0073507B" w:rsidP="004218F3">
      <w:pPr>
        <w:pStyle w:val="HTMLPreformatted"/>
        <w:shd w:val="clear" w:color="auto" w:fill="FAFBFC"/>
        <w:spacing w:after="240"/>
        <w:rPr>
          <w:rFonts w:ascii="Consolas" w:hAnsi="Consolas" w:cs="Consolas"/>
          <w:color w:val="666666"/>
          <w:sz w:val="24"/>
          <w:szCs w:val="24"/>
        </w:rPr>
      </w:pPr>
      <w:r>
        <w:rPr>
          <w:rFonts w:ascii="Consolas" w:hAnsi="Consolas" w:cs="Consolas"/>
          <w:color w:val="666666"/>
          <w:sz w:val="24"/>
          <w:szCs w:val="24"/>
        </w:rPr>
        <w:t>e2fsck 1.40.2 (12-Jul-2007)</w:t>
      </w:r>
    </w:p>
    <w:p w:rsidR="0073507B" w:rsidRDefault="0073507B" w:rsidP="004218F3">
      <w:pPr>
        <w:pStyle w:val="HTMLPreformatted"/>
        <w:shd w:val="clear" w:color="auto" w:fill="FAFBFC"/>
        <w:spacing w:after="240"/>
        <w:rPr>
          <w:rFonts w:ascii="Consolas" w:hAnsi="Consolas" w:cs="Consolas"/>
          <w:color w:val="666666"/>
          <w:sz w:val="24"/>
          <w:szCs w:val="24"/>
        </w:rPr>
      </w:pPr>
      <w:r>
        <w:rPr>
          <w:rFonts w:ascii="Consolas" w:hAnsi="Consolas" w:cs="Consolas"/>
          <w:color w:val="666666"/>
          <w:sz w:val="24"/>
          <w:szCs w:val="24"/>
        </w:rPr>
        <w:t xml:space="preserve">/dev/sda2 was not cleanly </w:t>
      </w:r>
      <w:proofErr w:type="spellStart"/>
      <w:r>
        <w:rPr>
          <w:rFonts w:ascii="Consolas" w:hAnsi="Consolas" w:cs="Consolas"/>
          <w:color w:val="666666"/>
          <w:sz w:val="24"/>
          <w:szCs w:val="24"/>
        </w:rPr>
        <w:t>unmounted</w:t>
      </w:r>
      <w:proofErr w:type="spellEnd"/>
      <w:r>
        <w:rPr>
          <w:rFonts w:ascii="Consolas" w:hAnsi="Consolas" w:cs="Consolas"/>
          <w:color w:val="666666"/>
          <w:sz w:val="24"/>
          <w:szCs w:val="24"/>
        </w:rPr>
        <w:t>, check forced.</w:t>
      </w:r>
    </w:p>
    <w:p w:rsidR="0073507B" w:rsidRDefault="0073507B" w:rsidP="004218F3">
      <w:pPr>
        <w:pStyle w:val="HTMLPreformatted"/>
        <w:shd w:val="clear" w:color="auto" w:fill="FAFBFC"/>
        <w:spacing w:after="240"/>
        <w:rPr>
          <w:rFonts w:ascii="Consolas" w:hAnsi="Consolas" w:cs="Consolas"/>
          <w:color w:val="666666"/>
          <w:sz w:val="24"/>
          <w:szCs w:val="24"/>
        </w:rPr>
      </w:pPr>
      <w:r>
        <w:rPr>
          <w:rFonts w:ascii="Consolas" w:hAnsi="Consolas" w:cs="Consolas"/>
          <w:color w:val="666666"/>
          <w:sz w:val="24"/>
          <w:szCs w:val="24"/>
        </w:rPr>
        <w:t xml:space="preserve">Pass 1: Checking </w:t>
      </w:r>
      <w:proofErr w:type="spellStart"/>
      <w:r>
        <w:rPr>
          <w:rFonts w:ascii="Consolas" w:hAnsi="Consolas" w:cs="Consolas"/>
          <w:color w:val="666666"/>
          <w:sz w:val="24"/>
          <w:szCs w:val="24"/>
        </w:rPr>
        <w:t>inodes</w:t>
      </w:r>
      <w:proofErr w:type="spellEnd"/>
      <w:r>
        <w:rPr>
          <w:rFonts w:ascii="Consolas" w:hAnsi="Consolas" w:cs="Consolas"/>
          <w:color w:val="666666"/>
          <w:sz w:val="24"/>
          <w:szCs w:val="24"/>
        </w:rPr>
        <w:t>, blocks, and sizes</w:t>
      </w:r>
    </w:p>
    <w:p w:rsidR="0073507B" w:rsidRDefault="0073507B" w:rsidP="004218F3">
      <w:pPr>
        <w:pStyle w:val="HTMLPreformatted"/>
        <w:shd w:val="clear" w:color="auto" w:fill="FAFBFC"/>
        <w:spacing w:after="240"/>
        <w:rPr>
          <w:rFonts w:ascii="Consolas" w:hAnsi="Consolas" w:cs="Consolas"/>
          <w:color w:val="666666"/>
          <w:sz w:val="24"/>
          <w:szCs w:val="24"/>
        </w:rPr>
      </w:pPr>
      <w:r>
        <w:rPr>
          <w:rFonts w:ascii="Consolas" w:hAnsi="Consolas" w:cs="Consolas"/>
          <w:color w:val="666666"/>
          <w:sz w:val="24"/>
          <w:szCs w:val="24"/>
        </w:rPr>
        <w:t>Pass 2: Checking directory structure</w:t>
      </w:r>
    </w:p>
    <w:p w:rsidR="0073507B" w:rsidRDefault="0073507B" w:rsidP="004218F3">
      <w:pPr>
        <w:pStyle w:val="HTMLPreformatted"/>
        <w:shd w:val="clear" w:color="auto" w:fill="FAFBFC"/>
        <w:spacing w:after="240"/>
        <w:rPr>
          <w:rFonts w:ascii="Consolas" w:hAnsi="Consolas" w:cs="Consolas"/>
          <w:color w:val="666666"/>
          <w:sz w:val="24"/>
          <w:szCs w:val="24"/>
        </w:rPr>
      </w:pPr>
      <w:r>
        <w:rPr>
          <w:rFonts w:ascii="Consolas" w:hAnsi="Consolas" w:cs="Consolas"/>
          <w:color w:val="666666"/>
          <w:sz w:val="24"/>
          <w:szCs w:val="24"/>
        </w:rPr>
        <w:t>Pass 3: Checking directory connectivity</w:t>
      </w:r>
    </w:p>
    <w:p w:rsidR="0073507B" w:rsidRDefault="0073507B" w:rsidP="004218F3">
      <w:pPr>
        <w:pStyle w:val="HTMLPreformatted"/>
        <w:shd w:val="clear" w:color="auto" w:fill="FAFBFC"/>
        <w:spacing w:after="240"/>
        <w:rPr>
          <w:rFonts w:ascii="Consolas" w:hAnsi="Consolas" w:cs="Consolas"/>
          <w:color w:val="666666"/>
          <w:sz w:val="24"/>
          <w:szCs w:val="24"/>
        </w:rPr>
      </w:pPr>
      <w:r>
        <w:rPr>
          <w:rFonts w:ascii="Consolas" w:hAnsi="Consolas" w:cs="Consolas"/>
          <w:color w:val="666666"/>
          <w:sz w:val="24"/>
          <w:szCs w:val="24"/>
        </w:rPr>
        <w:t>Pass 4: Checking reference counts</w:t>
      </w:r>
    </w:p>
    <w:p w:rsidR="0073507B" w:rsidRDefault="0073507B" w:rsidP="004218F3">
      <w:pPr>
        <w:pStyle w:val="HTMLPreformatted"/>
        <w:shd w:val="clear" w:color="auto" w:fill="FAFBFC"/>
        <w:spacing w:after="240"/>
        <w:rPr>
          <w:rFonts w:ascii="Consolas" w:hAnsi="Consolas" w:cs="Consolas"/>
          <w:color w:val="666666"/>
          <w:sz w:val="24"/>
          <w:szCs w:val="24"/>
        </w:rPr>
      </w:pPr>
      <w:r>
        <w:rPr>
          <w:rFonts w:ascii="Consolas" w:hAnsi="Consolas" w:cs="Consolas"/>
          <w:color w:val="666666"/>
          <w:sz w:val="24"/>
          <w:szCs w:val="24"/>
        </w:rPr>
        <w:t>Pass 5: Checking group summary information</w:t>
      </w:r>
    </w:p>
    <w:p w:rsidR="0073507B" w:rsidRDefault="0073507B" w:rsidP="004218F3">
      <w:pPr>
        <w:pStyle w:val="HTMLPreformatted"/>
        <w:shd w:val="clear" w:color="auto" w:fill="FAFBFC"/>
        <w:spacing w:after="240"/>
        <w:rPr>
          <w:rFonts w:ascii="Consolas" w:hAnsi="Consolas" w:cs="Consolas"/>
          <w:color w:val="666666"/>
          <w:sz w:val="24"/>
          <w:szCs w:val="24"/>
        </w:rPr>
      </w:pPr>
      <w:r>
        <w:rPr>
          <w:rFonts w:ascii="Consolas" w:hAnsi="Consolas" w:cs="Consolas"/>
          <w:color w:val="666666"/>
          <w:sz w:val="24"/>
          <w:szCs w:val="24"/>
        </w:rPr>
        <w:t>Free blocks count wrong for group #241 (32254, counted=32253).</w:t>
      </w:r>
    </w:p>
    <w:p w:rsidR="0073507B" w:rsidRDefault="0073507B" w:rsidP="004218F3">
      <w:pPr>
        <w:pStyle w:val="HTMLPreformatted"/>
        <w:shd w:val="clear" w:color="auto" w:fill="FAFBFC"/>
        <w:spacing w:after="240"/>
        <w:rPr>
          <w:rFonts w:ascii="Consolas" w:hAnsi="Consolas" w:cs="Consolas"/>
          <w:color w:val="666666"/>
          <w:sz w:val="24"/>
          <w:szCs w:val="24"/>
        </w:rPr>
      </w:pPr>
      <w:r>
        <w:rPr>
          <w:rFonts w:ascii="Consolas" w:hAnsi="Consolas" w:cs="Consolas"/>
          <w:color w:val="666666"/>
          <w:sz w:val="24"/>
          <w:szCs w:val="24"/>
        </w:rPr>
        <w:t xml:space="preserve">Fix? </w:t>
      </w:r>
      <w:proofErr w:type="gramStart"/>
      <w:r>
        <w:rPr>
          <w:rFonts w:ascii="Consolas" w:hAnsi="Consolas" w:cs="Consolas"/>
          <w:color w:val="666666"/>
          <w:sz w:val="24"/>
          <w:szCs w:val="24"/>
        </w:rPr>
        <w:t>yes</w:t>
      </w:r>
      <w:proofErr w:type="gramEnd"/>
    </w:p>
    <w:p w:rsidR="0073507B" w:rsidRDefault="0073507B" w:rsidP="004218F3">
      <w:pPr>
        <w:pStyle w:val="HTMLPreformatted"/>
        <w:shd w:val="clear" w:color="auto" w:fill="FAFBFC"/>
        <w:spacing w:after="240"/>
        <w:rPr>
          <w:rFonts w:ascii="Consolas" w:hAnsi="Consolas" w:cs="Consolas"/>
          <w:color w:val="666666"/>
          <w:sz w:val="24"/>
          <w:szCs w:val="24"/>
        </w:rPr>
      </w:pPr>
    </w:p>
    <w:p w:rsidR="0073507B" w:rsidRDefault="0073507B" w:rsidP="004218F3">
      <w:pPr>
        <w:pStyle w:val="HTMLPreformatted"/>
        <w:shd w:val="clear" w:color="auto" w:fill="FAFBFC"/>
        <w:spacing w:after="240"/>
        <w:rPr>
          <w:rFonts w:ascii="Consolas" w:hAnsi="Consolas" w:cs="Consolas"/>
          <w:color w:val="666666"/>
          <w:sz w:val="24"/>
          <w:szCs w:val="24"/>
        </w:rPr>
      </w:pPr>
      <w:r>
        <w:rPr>
          <w:rFonts w:ascii="Consolas" w:hAnsi="Consolas" w:cs="Consolas"/>
          <w:color w:val="666666"/>
          <w:sz w:val="24"/>
          <w:szCs w:val="24"/>
        </w:rPr>
        <w:t>Free blocks count wrong for group #362 (32254, counted=32248).</w:t>
      </w:r>
    </w:p>
    <w:p w:rsidR="0073507B" w:rsidRDefault="0073507B" w:rsidP="004218F3">
      <w:pPr>
        <w:pStyle w:val="HTMLPreformatted"/>
        <w:shd w:val="clear" w:color="auto" w:fill="FAFBFC"/>
        <w:spacing w:after="240"/>
        <w:rPr>
          <w:rFonts w:ascii="Consolas" w:hAnsi="Consolas" w:cs="Consolas"/>
          <w:color w:val="666666"/>
          <w:sz w:val="24"/>
          <w:szCs w:val="24"/>
        </w:rPr>
      </w:pPr>
      <w:r>
        <w:rPr>
          <w:rFonts w:ascii="Consolas" w:hAnsi="Consolas" w:cs="Consolas"/>
          <w:color w:val="666666"/>
          <w:sz w:val="24"/>
          <w:szCs w:val="24"/>
        </w:rPr>
        <w:lastRenderedPageBreak/>
        <w:t xml:space="preserve">Fix? </w:t>
      </w:r>
      <w:proofErr w:type="gramStart"/>
      <w:r>
        <w:rPr>
          <w:rFonts w:ascii="Consolas" w:hAnsi="Consolas" w:cs="Consolas"/>
          <w:color w:val="666666"/>
          <w:sz w:val="24"/>
          <w:szCs w:val="24"/>
        </w:rPr>
        <w:t>yes</w:t>
      </w:r>
      <w:proofErr w:type="gramEnd"/>
    </w:p>
    <w:p w:rsidR="0073507B" w:rsidRDefault="0073507B" w:rsidP="004218F3">
      <w:pPr>
        <w:pStyle w:val="HTMLPreformatted"/>
        <w:shd w:val="clear" w:color="auto" w:fill="FAFBFC"/>
        <w:spacing w:after="240"/>
        <w:rPr>
          <w:rFonts w:ascii="Consolas" w:hAnsi="Consolas" w:cs="Consolas"/>
          <w:color w:val="666666"/>
          <w:sz w:val="24"/>
          <w:szCs w:val="24"/>
        </w:rPr>
      </w:pPr>
    </w:p>
    <w:p w:rsidR="0073507B" w:rsidRDefault="0073507B" w:rsidP="004218F3">
      <w:pPr>
        <w:pStyle w:val="HTMLPreformatted"/>
        <w:shd w:val="clear" w:color="auto" w:fill="FAFBFC"/>
        <w:spacing w:after="240"/>
        <w:rPr>
          <w:rFonts w:ascii="Consolas" w:hAnsi="Consolas" w:cs="Consolas"/>
          <w:color w:val="666666"/>
          <w:sz w:val="24"/>
          <w:szCs w:val="24"/>
        </w:rPr>
      </w:pPr>
      <w:r>
        <w:rPr>
          <w:rFonts w:ascii="Consolas" w:hAnsi="Consolas" w:cs="Consolas"/>
          <w:color w:val="666666"/>
          <w:sz w:val="24"/>
          <w:szCs w:val="24"/>
        </w:rPr>
        <w:t>Free blocks count wrong for group #368 (32254, counted=27774).</w:t>
      </w:r>
    </w:p>
    <w:p w:rsidR="0073507B" w:rsidRDefault="0073507B" w:rsidP="004218F3">
      <w:pPr>
        <w:pStyle w:val="HTMLPreformatted"/>
        <w:shd w:val="clear" w:color="auto" w:fill="FAFBFC"/>
        <w:spacing w:after="240"/>
        <w:rPr>
          <w:rFonts w:ascii="Consolas" w:hAnsi="Consolas" w:cs="Consolas"/>
          <w:color w:val="666666"/>
          <w:sz w:val="24"/>
          <w:szCs w:val="24"/>
        </w:rPr>
      </w:pPr>
      <w:r>
        <w:rPr>
          <w:rFonts w:ascii="Consolas" w:hAnsi="Consolas" w:cs="Consolas"/>
          <w:color w:val="666666"/>
          <w:sz w:val="24"/>
          <w:szCs w:val="24"/>
        </w:rPr>
        <w:t xml:space="preserve">Fix? </w:t>
      </w:r>
      <w:proofErr w:type="gramStart"/>
      <w:r>
        <w:rPr>
          <w:rFonts w:ascii="Consolas" w:hAnsi="Consolas" w:cs="Consolas"/>
          <w:color w:val="666666"/>
          <w:sz w:val="24"/>
          <w:szCs w:val="24"/>
        </w:rPr>
        <w:t>yes</w:t>
      </w:r>
      <w:proofErr w:type="gramEnd"/>
    </w:p>
    <w:p w:rsidR="0073507B" w:rsidRDefault="0073507B" w:rsidP="004218F3">
      <w:pPr>
        <w:pStyle w:val="HTMLPreformatted"/>
        <w:shd w:val="clear" w:color="auto" w:fill="FAFBFC"/>
        <w:spacing w:after="240"/>
        <w:rPr>
          <w:rFonts w:ascii="Consolas" w:hAnsi="Consolas" w:cs="Consolas"/>
          <w:color w:val="666666"/>
          <w:sz w:val="24"/>
          <w:szCs w:val="24"/>
        </w:rPr>
      </w:pPr>
      <w:r>
        <w:rPr>
          <w:rFonts w:ascii="Consolas" w:hAnsi="Consolas" w:cs="Consolas"/>
          <w:color w:val="666666"/>
          <w:sz w:val="24"/>
          <w:szCs w:val="24"/>
        </w:rPr>
        <w:t>..........</w:t>
      </w:r>
    </w:p>
    <w:p w:rsidR="0073507B" w:rsidRDefault="0073507B" w:rsidP="004218F3">
      <w:pPr>
        <w:pStyle w:val="HTMLPreformatted"/>
        <w:shd w:val="clear" w:color="auto" w:fill="FAFBFC"/>
        <w:spacing w:after="240"/>
        <w:rPr>
          <w:rFonts w:ascii="Consolas" w:hAnsi="Consolas" w:cs="Consolas"/>
          <w:color w:val="666666"/>
          <w:sz w:val="24"/>
          <w:szCs w:val="24"/>
        </w:rPr>
      </w:pPr>
      <w:r>
        <w:rPr>
          <w:rFonts w:ascii="Consolas" w:hAnsi="Consolas" w:cs="Consolas"/>
          <w:color w:val="666666"/>
          <w:sz w:val="24"/>
          <w:szCs w:val="24"/>
        </w:rPr>
        <w:t>/dev/sda2: ***** FILE SYSTEM WAS MODIFIED *****</w:t>
      </w:r>
    </w:p>
    <w:p w:rsidR="0073507B" w:rsidRDefault="0073507B" w:rsidP="004218F3">
      <w:pPr>
        <w:pStyle w:val="HTMLPreformatted"/>
        <w:shd w:val="clear" w:color="auto" w:fill="FAFBFC"/>
        <w:spacing w:after="240"/>
        <w:rPr>
          <w:rFonts w:ascii="Consolas" w:hAnsi="Consolas" w:cs="Consolas"/>
          <w:color w:val="666666"/>
          <w:sz w:val="24"/>
          <w:szCs w:val="24"/>
        </w:rPr>
      </w:pPr>
      <w:r>
        <w:rPr>
          <w:rFonts w:ascii="Consolas" w:hAnsi="Consolas" w:cs="Consolas"/>
          <w:color w:val="666666"/>
          <w:sz w:val="24"/>
          <w:szCs w:val="24"/>
        </w:rPr>
        <w:t>/dev/sda2: 59586/30539776 files (0.6% non-contiguous), 3604682/61059048 blocks</w:t>
      </w:r>
    </w:p>
    <w:p w:rsidR="0073507B" w:rsidRDefault="0073507B" w:rsidP="004218F3">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Now try to mount file system using mount command:</w:t>
      </w:r>
      <w:r>
        <w:rPr>
          <w:rFonts w:ascii="Arial" w:hAnsi="Arial" w:cs="Arial"/>
          <w:color w:val="111111"/>
        </w:rPr>
        <w:br/>
      </w:r>
      <w:r>
        <w:rPr>
          <w:rStyle w:val="HTMLCode"/>
          <w:rFonts w:ascii="Consolas" w:hAnsi="Consolas" w:cs="Consolas"/>
          <w:color w:val="666666"/>
          <w:bdr w:val="single" w:sz="6" w:space="16" w:color="DEDEDE" w:frame="1"/>
          <w:shd w:val="clear" w:color="auto" w:fill="FAFBFC"/>
        </w:rPr>
        <w:t># mount /dev/sda2 /</w:t>
      </w:r>
      <w:proofErr w:type="spellStart"/>
      <w:r>
        <w:rPr>
          <w:rStyle w:val="HTMLCode"/>
          <w:rFonts w:ascii="Consolas" w:hAnsi="Consolas" w:cs="Consolas"/>
          <w:color w:val="666666"/>
          <w:bdr w:val="single" w:sz="6" w:space="16" w:color="DEDEDE" w:frame="1"/>
          <w:shd w:val="clear" w:color="auto" w:fill="FAFBFC"/>
        </w:rPr>
        <w:t>mnt</w:t>
      </w:r>
      <w:proofErr w:type="spellEnd"/>
      <w:r>
        <w:rPr>
          <w:rFonts w:ascii="Arial" w:hAnsi="Arial" w:cs="Arial"/>
          <w:color w:val="111111"/>
        </w:rPr>
        <w:br/>
        <w:t>You can also use superblock stored at 32768 to mount partition, enter:</w:t>
      </w:r>
      <w:r>
        <w:rPr>
          <w:rFonts w:ascii="Arial" w:hAnsi="Arial" w:cs="Arial"/>
          <w:color w:val="111111"/>
        </w:rPr>
        <w:br/>
      </w:r>
      <w:r>
        <w:rPr>
          <w:rStyle w:val="HTMLCode"/>
          <w:rFonts w:ascii="Consolas" w:hAnsi="Consolas" w:cs="Consolas"/>
          <w:color w:val="666666"/>
          <w:bdr w:val="single" w:sz="6" w:space="16" w:color="DEDEDE" w:frame="1"/>
          <w:shd w:val="clear" w:color="auto" w:fill="FAFBFC"/>
        </w:rPr>
        <w:t xml:space="preserve"># mount </w:t>
      </w:r>
      <w:proofErr w:type="spellStart"/>
      <w:r>
        <w:rPr>
          <w:rStyle w:val="HTMLCode"/>
          <w:rFonts w:ascii="Consolas" w:hAnsi="Consolas" w:cs="Consolas"/>
          <w:color w:val="666666"/>
          <w:bdr w:val="single" w:sz="6" w:space="16" w:color="DEDEDE" w:frame="1"/>
          <w:shd w:val="clear" w:color="auto" w:fill="FAFBFC"/>
        </w:rPr>
        <w:t>sb</w:t>
      </w:r>
      <w:proofErr w:type="spellEnd"/>
      <w:r>
        <w:rPr>
          <w:rStyle w:val="HTMLCode"/>
          <w:rFonts w:ascii="Consolas" w:hAnsi="Consolas" w:cs="Consolas"/>
          <w:color w:val="666666"/>
          <w:bdr w:val="single" w:sz="6" w:space="16" w:color="DEDEDE" w:frame="1"/>
          <w:shd w:val="clear" w:color="auto" w:fill="FAFBFC"/>
        </w:rPr>
        <w:t>={</w:t>
      </w:r>
      <w:r>
        <w:rPr>
          <w:rStyle w:val="HTMLCode"/>
          <w:rFonts w:ascii="Consolas" w:hAnsi="Consolas" w:cs="Consolas"/>
          <w:color w:val="FF0000"/>
          <w:bdr w:val="single" w:sz="6" w:space="16" w:color="DEDEDE" w:frame="1"/>
          <w:shd w:val="clear" w:color="auto" w:fill="FAFBFC"/>
        </w:rPr>
        <w:t>alternative-superblock</w:t>
      </w:r>
      <w:r>
        <w:rPr>
          <w:rStyle w:val="HTMLCode"/>
          <w:rFonts w:ascii="Consolas" w:hAnsi="Consolas" w:cs="Consolas"/>
          <w:color w:val="666666"/>
          <w:bdr w:val="single" w:sz="6" w:space="16" w:color="DEDEDE" w:frame="1"/>
          <w:shd w:val="clear" w:color="auto" w:fill="FAFBFC"/>
        </w:rPr>
        <w:t>} /dev/device /</w:t>
      </w:r>
      <w:proofErr w:type="spellStart"/>
      <w:r>
        <w:rPr>
          <w:rStyle w:val="HTMLCode"/>
          <w:rFonts w:ascii="Consolas" w:hAnsi="Consolas" w:cs="Consolas"/>
          <w:color w:val="666666"/>
          <w:bdr w:val="single" w:sz="6" w:space="16" w:color="DEDEDE" w:frame="1"/>
          <w:shd w:val="clear" w:color="auto" w:fill="FAFBFC"/>
        </w:rPr>
        <w:t>mnt</w:t>
      </w:r>
      <w:proofErr w:type="spellEnd"/>
      <w:r>
        <w:rPr>
          <w:rFonts w:ascii="Consolas" w:hAnsi="Consolas" w:cs="Consolas"/>
          <w:color w:val="666666"/>
          <w:sz w:val="20"/>
          <w:szCs w:val="20"/>
          <w:bdr w:val="single" w:sz="6" w:space="16" w:color="DEDEDE" w:frame="1"/>
          <w:shd w:val="clear" w:color="auto" w:fill="FAFBFC"/>
        </w:rPr>
        <w:br/>
      </w:r>
      <w:r>
        <w:rPr>
          <w:rStyle w:val="HTMLCode"/>
          <w:rFonts w:ascii="Consolas" w:hAnsi="Consolas" w:cs="Consolas"/>
          <w:color w:val="666666"/>
          <w:bdr w:val="single" w:sz="6" w:space="16" w:color="DEDEDE" w:frame="1"/>
          <w:shd w:val="clear" w:color="auto" w:fill="FAFBFC"/>
        </w:rPr>
        <w:t xml:space="preserve"># mount </w:t>
      </w:r>
      <w:proofErr w:type="spellStart"/>
      <w:r>
        <w:rPr>
          <w:rStyle w:val="HTMLCode"/>
          <w:rFonts w:ascii="Consolas" w:hAnsi="Consolas" w:cs="Consolas"/>
          <w:color w:val="666666"/>
          <w:bdr w:val="single" w:sz="6" w:space="16" w:color="DEDEDE" w:frame="1"/>
          <w:shd w:val="clear" w:color="auto" w:fill="FAFBFC"/>
        </w:rPr>
        <w:t>sb</w:t>
      </w:r>
      <w:proofErr w:type="spellEnd"/>
      <w:r>
        <w:rPr>
          <w:rStyle w:val="HTMLCode"/>
          <w:rFonts w:ascii="Consolas" w:hAnsi="Consolas" w:cs="Consolas"/>
          <w:color w:val="666666"/>
          <w:bdr w:val="single" w:sz="6" w:space="16" w:color="DEDEDE" w:frame="1"/>
          <w:shd w:val="clear" w:color="auto" w:fill="FAFBFC"/>
        </w:rPr>
        <w:t>=32768 /dev/sda2 /</w:t>
      </w:r>
      <w:proofErr w:type="spellStart"/>
      <w:r>
        <w:rPr>
          <w:rStyle w:val="HTMLCode"/>
          <w:rFonts w:ascii="Consolas" w:hAnsi="Consolas" w:cs="Consolas"/>
          <w:color w:val="666666"/>
          <w:bdr w:val="single" w:sz="6" w:space="16" w:color="DEDEDE" w:frame="1"/>
          <w:shd w:val="clear" w:color="auto" w:fill="FAFBFC"/>
        </w:rPr>
        <w:t>mnt</w:t>
      </w:r>
      <w:proofErr w:type="spellEnd"/>
      <w:r>
        <w:rPr>
          <w:rFonts w:ascii="Arial" w:hAnsi="Arial" w:cs="Arial"/>
          <w:color w:val="111111"/>
        </w:rPr>
        <w:br/>
        <w:t>Try to browse and access file system:</w:t>
      </w:r>
      <w:r>
        <w:rPr>
          <w:rFonts w:ascii="Arial" w:hAnsi="Arial" w:cs="Arial"/>
          <w:color w:val="111111"/>
        </w:rPr>
        <w:br/>
      </w:r>
      <w:r>
        <w:rPr>
          <w:rStyle w:val="HTMLCode"/>
          <w:rFonts w:ascii="Consolas" w:hAnsi="Consolas" w:cs="Consolas"/>
          <w:color w:val="666666"/>
          <w:bdr w:val="single" w:sz="6" w:space="16" w:color="DEDEDE" w:frame="1"/>
          <w:shd w:val="clear" w:color="auto" w:fill="FAFBFC"/>
        </w:rPr>
        <w:t xml:space="preserve"># </w:t>
      </w:r>
      <w:proofErr w:type="spellStart"/>
      <w:r>
        <w:rPr>
          <w:rStyle w:val="HTMLCode"/>
          <w:rFonts w:ascii="Consolas" w:hAnsi="Consolas" w:cs="Consolas"/>
          <w:color w:val="666666"/>
          <w:bdr w:val="single" w:sz="6" w:space="16" w:color="DEDEDE" w:frame="1"/>
          <w:shd w:val="clear" w:color="auto" w:fill="FAFBFC"/>
        </w:rPr>
        <w:t>cd</w:t>
      </w:r>
      <w:proofErr w:type="spellEnd"/>
      <w:r>
        <w:rPr>
          <w:rStyle w:val="HTMLCode"/>
          <w:rFonts w:ascii="Consolas" w:hAnsi="Consolas" w:cs="Consolas"/>
          <w:color w:val="666666"/>
          <w:bdr w:val="single" w:sz="6" w:space="16" w:color="DEDEDE" w:frame="1"/>
          <w:shd w:val="clear" w:color="auto" w:fill="FAFBFC"/>
        </w:rPr>
        <w:t xml:space="preserve"> /</w:t>
      </w:r>
      <w:proofErr w:type="spellStart"/>
      <w:r>
        <w:rPr>
          <w:rStyle w:val="HTMLCode"/>
          <w:rFonts w:ascii="Consolas" w:hAnsi="Consolas" w:cs="Consolas"/>
          <w:color w:val="666666"/>
          <w:bdr w:val="single" w:sz="6" w:space="16" w:color="DEDEDE" w:frame="1"/>
          <w:shd w:val="clear" w:color="auto" w:fill="FAFBFC"/>
        </w:rPr>
        <w:t>mnt</w:t>
      </w:r>
      <w:proofErr w:type="spellEnd"/>
      <w:r>
        <w:rPr>
          <w:rFonts w:ascii="Consolas" w:hAnsi="Consolas" w:cs="Consolas"/>
          <w:color w:val="666666"/>
          <w:sz w:val="20"/>
          <w:szCs w:val="20"/>
          <w:bdr w:val="single" w:sz="6" w:space="16" w:color="DEDEDE" w:frame="1"/>
          <w:shd w:val="clear" w:color="auto" w:fill="FAFBFC"/>
        </w:rPr>
        <w:br/>
      </w:r>
      <w:r>
        <w:rPr>
          <w:rStyle w:val="HTMLCode"/>
          <w:rFonts w:ascii="Consolas" w:hAnsi="Consolas" w:cs="Consolas"/>
          <w:color w:val="666666"/>
          <w:bdr w:val="single" w:sz="6" w:space="16" w:color="DEDEDE" w:frame="1"/>
          <w:shd w:val="clear" w:color="auto" w:fill="FAFBFC"/>
        </w:rPr>
        <w:t xml:space="preserve"># </w:t>
      </w:r>
      <w:proofErr w:type="spellStart"/>
      <w:r>
        <w:rPr>
          <w:rStyle w:val="HTMLCode"/>
          <w:rFonts w:ascii="Consolas" w:hAnsi="Consolas" w:cs="Consolas"/>
          <w:color w:val="666666"/>
          <w:bdr w:val="single" w:sz="6" w:space="16" w:color="DEDEDE" w:frame="1"/>
          <w:shd w:val="clear" w:color="auto" w:fill="FAFBFC"/>
        </w:rPr>
        <w:t>mkdir</w:t>
      </w:r>
      <w:proofErr w:type="spellEnd"/>
      <w:r>
        <w:rPr>
          <w:rStyle w:val="HTMLCode"/>
          <w:rFonts w:ascii="Consolas" w:hAnsi="Consolas" w:cs="Consolas"/>
          <w:color w:val="666666"/>
          <w:bdr w:val="single" w:sz="6" w:space="16" w:color="DEDEDE" w:frame="1"/>
          <w:shd w:val="clear" w:color="auto" w:fill="FAFBFC"/>
        </w:rPr>
        <w:t xml:space="preserve"> test</w:t>
      </w:r>
      <w:r>
        <w:rPr>
          <w:rFonts w:ascii="Consolas" w:hAnsi="Consolas" w:cs="Consolas"/>
          <w:color w:val="666666"/>
          <w:sz w:val="20"/>
          <w:szCs w:val="20"/>
          <w:bdr w:val="single" w:sz="6" w:space="16" w:color="DEDEDE" w:frame="1"/>
          <w:shd w:val="clear" w:color="auto" w:fill="FAFBFC"/>
        </w:rPr>
        <w:br/>
      </w:r>
      <w:r>
        <w:rPr>
          <w:rStyle w:val="HTMLCode"/>
          <w:rFonts w:ascii="Consolas" w:hAnsi="Consolas" w:cs="Consolas"/>
          <w:color w:val="666666"/>
          <w:bdr w:val="single" w:sz="6" w:space="16" w:color="DEDEDE" w:frame="1"/>
          <w:shd w:val="clear" w:color="auto" w:fill="FAFBFC"/>
        </w:rPr>
        <w:t xml:space="preserve"># </w:t>
      </w:r>
      <w:proofErr w:type="spellStart"/>
      <w:r>
        <w:rPr>
          <w:rStyle w:val="HTMLCode"/>
          <w:rFonts w:ascii="Consolas" w:hAnsi="Consolas" w:cs="Consolas"/>
          <w:color w:val="666666"/>
          <w:bdr w:val="single" w:sz="6" w:space="16" w:color="DEDEDE" w:frame="1"/>
          <w:shd w:val="clear" w:color="auto" w:fill="FAFBFC"/>
        </w:rPr>
        <w:t>ls</w:t>
      </w:r>
      <w:proofErr w:type="spellEnd"/>
      <w:r>
        <w:rPr>
          <w:rStyle w:val="HTMLCode"/>
          <w:rFonts w:ascii="Consolas" w:hAnsi="Consolas" w:cs="Consolas"/>
          <w:color w:val="666666"/>
          <w:bdr w:val="single" w:sz="6" w:space="16" w:color="DEDEDE" w:frame="1"/>
          <w:shd w:val="clear" w:color="auto" w:fill="FAFBFC"/>
        </w:rPr>
        <w:t xml:space="preserve"> -l</w:t>
      </w:r>
      <w:r>
        <w:rPr>
          <w:rFonts w:ascii="Consolas" w:hAnsi="Consolas" w:cs="Consolas"/>
          <w:color w:val="666666"/>
          <w:sz w:val="20"/>
          <w:szCs w:val="20"/>
          <w:bdr w:val="single" w:sz="6" w:space="16" w:color="DEDEDE" w:frame="1"/>
          <w:shd w:val="clear" w:color="auto" w:fill="FAFBFC"/>
        </w:rPr>
        <w:br/>
      </w:r>
      <w:r>
        <w:rPr>
          <w:rStyle w:val="HTMLCode"/>
          <w:rFonts w:ascii="Consolas" w:hAnsi="Consolas" w:cs="Consolas"/>
          <w:color w:val="666666"/>
          <w:bdr w:val="single" w:sz="6" w:space="16" w:color="DEDEDE" w:frame="1"/>
          <w:shd w:val="clear" w:color="auto" w:fill="FAFBFC"/>
        </w:rPr>
        <w:t># cp file /path/</w:t>
      </w:r>
      <w:proofErr w:type="spellStart"/>
      <w:r>
        <w:rPr>
          <w:rStyle w:val="HTMLCode"/>
          <w:rFonts w:ascii="Consolas" w:hAnsi="Consolas" w:cs="Consolas"/>
          <w:color w:val="666666"/>
          <w:bdr w:val="single" w:sz="6" w:space="16" w:color="DEDEDE" w:frame="1"/>
          <w:shd w:val="clear" w:color="auto" w:fill="FAFBFC"/>
        </w:rPr>
        <w:t>to</w:t>
      </w:r>
      <w:proofErr w:type="spellEnd"/>
      <w:r>
        <w:rPr>
          <w:rStyle w:val="HTMLCode"/>
          <w:rFonts w:ascii="Consolas" w:hAnsi="Consolas" w:cs="Consolas"/>
          <w:color w:val="666666"/>
          <w:bdr w:val="single" w:sz="6" w:space="16" w:color="DEDEDE" w:frame="1"/>
          <w:shd w:val="clear" w:color="auto" w:fill="FAFBFC"/>
        </w:rPr>
        <w:t>/safe/location</w:t>
      </w:r>
    </w:p>
    <w:p w:rsidR="0073507B" w:rsidRDefault="0073507B" w:rsidP="004218F3">
      <w:pPr>
        <w:pStyle w:val="NormalWeb"/>
        <w:shd w:val="clear" w:color="auto" w:fill="FFFFFF"/>
        <w:spacing w:before="240" w:beforeAutospacing="0" w:after="240" w:afterAutospacing="0"/>
        <w:rPr>
          <w:rFonts w:ascii="Arial" w:hAnsi="Arial" w:cs="Arial"/>
          <w:color w:val="111111"/>
        </w:rPr>
      </w:pPr>
      <w:r>
        <w:rPr>
          <w:rFonts w:ascii="Arial" w:hAnsi="Arial" w:cs="Arial"/>
          <w:color w:val="111111"/>
        </w:rPr>
        <w:t xml:space="preserve">You should always keep </w:t>
      </w:r>
      <w:proofErr w:type="gramStart"/>
      <w:r>
        <w:rPr>
          <w:rFonts w:ascii="Arial" w:hAnsi="Arial" w:cs="Arial"/>
          <w:color w:val="111111"/>
        </w:rPr>
        <w:t>backup</w:t>
      </w:r>
      <w:proofErr w:type="gramEnd"/>
      <w:r>
        <w:rPr>
          <w:rFonts w:ascii="Arial" w:hAnsi="Arial" w:cs="Arial"/>
          <w:color w:val="111111"/>
        </w:rPr>
        <w:t xml:space="preserve"> of all important data including configuration files.</w:t>
      </w:r>
    </w:p>
    <w:p w:rsidR="0073507B" w:rsidRDefault="0073507B" w:rsidP="004218F3">
      <w:pPr>
        <w:pStyle w:val="Heading2"/>
        <w:shd w:val="clear" w:color="auto" w:fill="FFFFFF"/>
        <w:spacing w:before="240" w:after="240" w:line="480" w:lineRule="atLeast"/>
        <w:rPr>
          <w:rFonts w:ascii="Arial" w:hAnsi="Arial" w:cs="Arial"/>
          <w:b w:val="0"/>
          <w:bCs w:val="0"/>
          <w:color w:val="111111"/>
          <w:sz w:val="30"/>
          <w:szCs w:val="30"/>
        </w:rPr>
      </w:pPr>
      <w:proofErr w:type="spellStart"/>
      <w:proofErr w:type="gramStart"/>
      <w:r>
        <w:rPr>
          <w:rFonts w:ascii="Arial" w:hAnsi="Arial" w:cs="Arial"/>
          <w:b w:val="0"/>
          <w:bCs w:val="0"/>
          <w:color w:val="111111"/>
          <w:sz w:val="30"/>
          <w:szCs w:val="30"/>
        </w:rPr>
        <w:t>inode</w:t>
      </w:r>
      <w:proofErr w:type="spellEnd"/>
      <w:proofErr w:type="gramEnd"/>
      <w:r>
        <w:rPr>
          <w:rFonts w:ascii="Arial" w:hAnsi="Arial" w:cs="Arial"/>
          <w:b w:val="0"/>
          <w:bCs w:val="0"/>
          <w:color w:val="111111"/>
          <w:sz w:val="30"/>
          <w:szCs w:val="30"/>
        </w:rPr>
        <w:t xml:space="preserve"> definition</w:t>
      </w:r>
    </w:p>
    <w:p w:rsidR="0073507B" w:rsidRDefault="0073507B" w:rsidP="0073507B">
      <w:pPr>
        <w:pStyle w:val="NormalWeb"/>
        <w:shd w:val="clear" w:color="auto" w:fill="FFFFFF"/>
        <w:spacing w:before="0" w:beforeAutospacing="0" w:after="405" w:afterAutospacing="0"/>
        <w:rPr>
          <w:rFonts w:ascii="Arial" w:hAnsi="Arial" w:cs="Arial"/>
          <w:color w:val="888888"/>
        </w:rPr>
      </w:pPr>
      <w:r>
        <w:rPr>
          <w:rFonts w:ascii="Arial" w:hAnsi="Arial" w:cs="Arial"/>
          <w:color w:val="888888"/>
        </w:rPr>
        <w:t xml:space="preserve">An </w:t>
      </w:r>
      <w:proofErr w:type="spellStart"/>
      <w:r>
        <w:rPr>
          <w:rFonts w:ascii="Arial" w:hAnsi="Arial" w:cs="Arial"/>
          <w:color w:val="888888"/>
        </w:rPr>
        <w:t>inode</w:t>
      </w:r>
      <w:proofErr w:type="spellEnd"/>
      <w:r>
        <w:rPr>
          <w:rFonts w:ascii="Arial" w:hAnsi="Arial" w:cs="Arial"/>
          <w:color w:val="888888"/>
        </w:rPr>
        <w:t xml:space="preserve"> is a data structure on a traditional Unix-style file system such as UFS or ext3. An </w:t>
      </w:r>
      <w:proofErr w:type="spellStart"/>
      <w:r>
        <w:rPr>
          <w:rFonts w:ascii="Arial" w:hAnsi="Arial" w:cs="Arial"/>
          <w:color w:val="888888"/>
        </w:rPr>
        <w:t>inode</w:t>
      </w:r>
      <w:proofErr w:type="spellEnd"/>
      <w:r>
        <w:rPr>
          <w:rFonts w:ascii="Arial" w:hAnsi="Arial" w:cs="Arial"/>
          <w:color w:val="888888"/>
        </w:rPr>
        <w:t xml:space="preserve"> stores basic information about a regular file, directory, or other file system object.</w:t>
      </w:r>
    </w:p>
    <w:p w:rsidR="0073507B" w:rsidRDefault="0073507B" w:rsidP="0073507B">
      <w:pPr>
        <w:pStyle w:val="Heading2"/>
        <w:shd w:val="clear" w:color="auto" w:fill="FFFFFF"/>
        <w:spacing w:before="615" w:after="210" w:line="480" w:lineRule="atLeast"/>
        <w:rPr>
          <w:rFonts w:ascii="Arial" w:hAnsi="Arial" w:cs="Arial"/>
          <w:b w:val="0"/>
          <w:bCs w:val="0"/>
          <w:color w:val="111111"/>
          <w:sz w:val="30"/>
          <w:szCs w:val="30"/>
        </w:rPr>
      </w:pPr>
      <w:r>
        <w:rPr>
          <w:rFonts w:ascii="Arial" w:hAnsi="Arial" w:cs="Arial"/>
          <w:b w:val="0"/>
          <w:bCs w:val="0"/>
          <w:color w:val="111111"/>
          <w:sz w:val="30"/>
          <w:szCs w:val="30"/>
        </w:rPr>
        <w:lastRenderedPageBreak/>
        <w:t xml:space="preserve">How do I see file </w:t>
      </w:r>
      <w:proofErr w:type="spellStart"/>
      <w:r>
        <w:rPr>
          <w:rFonts w:ascii="Arial" w:hAnsi="Arial" w:cs="Arial"/>
          <w:b w:val="0"/>
          <w:bCs w:val="0"/>
          <w:color w:val="111111"/>
          <w:sz w:val="30"/>
          <w:szCs w:val="30"/>
        </w:rPr>
        <w:t>inode</w:t>
      </w:r>
      <w:proofErr w:type="spellEnd"/>
      <w:r>
        <w:rPr>
          <w:rFonts w:ascii="Arial" w:hAnsi="Arial" w:cs="Arial"/>
          <w:b w:val="0"/>
          <w:bCs w:val="0"/>
          <w:color w:val="111111"/>
          <w:sz w:val="30"/>
          <w:szCs w:val="30"/>
        </w:rPr>
        <w:t xml:space="preserve"> number?</w:t>
      </w:r>
    </w:p>
    <w:p w:rsidR="0073507B" w:rsidRDefault="0073507B" w:rsidP="0073507B">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xml:space="preserve">You can use </w:t>
      </w:r>
      <w:proofErr w:type="spellStart"/>
      <w:r>
        <w:rPr>
          <w:rFonts w:ascii="Arial" w:hAnsi="Arial" w:cs="Arial"/>
          <w:color w:val="111111"/>
        </w:rPr>
        <w:t>ls</w:t>
      </w:r>
      <w:proofErr w:type="spellEnd"/>
      <w:r>
        <w:rPr>
          <w:rFonts w:ascii="Arial" w:hAnsi="Arial" w:cs="Arial"/>
          <w:color w:val="111111"/>
        </w:rPr>
        <w:t xml:space="preserve"> -</w:t>
      </w:r>
      <w:proofErr w:type="spellStart"/>
      <w:r>
        <w:rPr>
          <w:rFonts w:ascii="Arial" w:hAnsi="Arial" w:cs="Arial"/>
          <w:color w:val="111111"/>
        </w:rPr>
        <w:t>i</w:t>
      </w:r>
      <w:proofErr w:type="spellEnd"/>
      <w:r>
        <w:rPr>
          <w:rFonts w:ascii="Arial" w:hAnsi="Arial" w:cs="Arial"/>
          <w:color w:val="111111"/>
        </w:rPr>
        <w:t xml:space="preserve"> command to see </w:t>
      </w:r>
      <w:proofErr w:type="spellStart"/>
      <w:r>
        <w:rPr>
          <w:rFonts w:ascii="Arial" w:hAnsi="Arial" w:cs="Arial"/>
          <w:color w:val="111111"/>
        </w:rPr>
        <w:t>inode</w:t>
      </w:r>
      <w:proofErr w:type="spellEnd"/>
      <w:r>
        <w:rPr>
          <w:rFonts w:ascii="Arial" w:hAnsi="Arial" w:cs="Arial"/>
          <w:color w:val="111111"/>
        </w:rPr>
        <w:t xml:space="preserve"> number of file</w:t>
      </w:r>
      <w:r>
        <w:rPr>
          <w:rFonts w:ascii="Arial" w:hAnsi="Arial" w:cs="Arial"/>
          <w:color w:val="111111"/>
        </w:rPr>
        <w:br/>
      </w:r>
      <w:r>
        <w:rPr>
          <w:rStyle w:val="HTMLCode"/>
          <w:rFonts w:ascii="Consolas" w:hAnsi="Consolas" w:cs="Consolas"/>
          <w:color w:val="666666"/>
          <w:bdr w:val="single" w:sz="6" w:space="16" w:color="DEDEDE" w:frame="1"/>
          <w:shd w:val="clear" w:color="auto" w:fill="FAFBFC"/>
        </w:rPr>
        <w:t xml:space="preserve">$ </w:t>
      </w:r>
      <w:proofErr w:type="spellStart"/>
      <w:r>
        <w:rPr>
          <w:rStyle w:val="HTMLCode"/>
          <w:rFonts w:ascii="Consolas" w:hAnsi="Consolas" w:cs="Consolas"/>
          <w:color w:val="666666"/>
          <w:bdr w:val="single" w:sz="6" w:space="16" w:color="DEDEDE" w:frame="1"/>
          <w:shd w:val="clear" w:color="auto" w:fill="FAFBFC"/>
        </w:rPr>
        <w:t>ls</w:t>
      </w:r>
      <w:proofErr w:type="spellEnd"/>
      <w:r>
        <w:rPr>
          <w:rStyle w:val="HTMLCode"/>
          <w:rFonts w:ascii="Consolas" w:hAnsi="Consolas" w:cs="Consolas"/>
          <w:color w:val="666666"/>
          <w:bdr w:val="single" w:sz="6" w:space="16" w:color="DEDEDE" w:frame="1"/>
          <w:shd w:val="clear" w:color="auto" w:fill="FAFBFC"/>
        </w:rPr>
        <w:t xml:space="preserve"> -</w:t>
      </w:r>
      <w:proofErr w:type="spellStart"/>
      <w:r>
        <w:rPr>
          <w:rStyle w:val="HTMLCode"/>
          <w:rFonts w:ascii="Consolas" w:hAnsi="Consolas" w:cs="Consolas"/>
          <w:color w:val="666666"/>
          <w:bdr w:val="single" w:sz="6" w:space="16" w:color="DEDEDE" w:frame="1"/>
          <w:shd w:val="clear" w:color="auto" w:fill="FAFBFC"/>
        </w:rPr>
        <w:t>i</w:t>
      </w:r>
      <w:proofErr w:type="spellEnd"/>
      <w:r>
        <w:rPr>
          <w:rStyle w:val="HTMLCode"/>
          <w:rFonts w:ascii="Consolas" w:hAnsi="Consolas" w:cs="Consolas"/>
          <w:color w:val="666666"/>
          <w:bdr w:val="single" w:sz="6" w:space="16" w:color="DEDEDE" w:frame="1"/>
          <w:shd w:val="clear" w:color="auto" w:fill="FAFBFC"/>
        </w:rPr>
        <w:t xml:space="preserve"> /etc/</w:t>
      </w:r>
      <w:proofErr w:type="spellStart"/>
      <w:r>
        <w:rPr>
          <w:rStyle w:val="HTMLCode"/>
          <w:rFonts w:ascii="Consolas" w:hAnsi="Consolas" w:cs="Consolas"/>
          <w:color w:val="666666"/>
          <w:bdr w:val="single" w:sz="6" w:space="16" w:color="DEDEDE" w:frame="1"/>
          <w:shd w:val="clear" w:color="auto" w:fill="FAFBFC"/>
        </w:rPr>
        <w:t>passwd</w:t>
      </w:r>
      <w:proofErr w:type="spellEnd"/>
      <w:r>
        <w:rPr>
          <w:rFonts w:ascii="Arial" w:hAnsi="Arial" w:cs="Arial"/>
          <w:color w:val="111111"/>
        </w:rPr>
        <w:br/>
        <w:t>Sample Output</w:t>
      </w:r>
    </w:p>
    <w:p w:rsidR="0073507B" w:rsidRDefault="0073507B" w:rsidP="0073507B">
      <w:pPr>
        <w:pStyle w:val="HTMLPreformatted"/>
        <w:shd w:val="clear" w:color="auto" w:fill="FAFBFC"/>
        <w:spacing w:after="405"/>
        <w:rPr>
          <w:rFonts w:ascii="Consolas" w:hAnsi="Consolas" w:cs="Consolas"/>
          <w:color w:val="666666"/>
          <w:sz w:val="24"/>
          <w:szCs w:val="24"/>
        </w:rPr>
      </w:pPr>
      <w:r>
        <w:rPr>
          <w:rFonts w:ascii="Consolas" w:hAnsi="Consolas" w:cs="Consolas"/>
          <w:color w:val="666666"/>
          <w:sz w:val="24"/>
          <w:szCs w:val="24"/>
        </w:rPr>
        <w:t>32820 /etc/</w:t>
      </w:r>
      <w:proofErr w:type="spellStart"/>
      <w:r>
        <w:rPr>
          <w:rFonts w:ascii="Consolas" w:hAnsi="Consolas" w:cs="Consolas"/>
          <w:color w:val="666666"/>
          <w:sz w:val="24"/>
          <w:szCs w:val="24"/>
        </w:rPr>
        <w:t>passwd</w:t>
      </w:r>
      <w:proofErr w:type="spellEnd"/>
    </w:p>
    <w:p w:rsidR="0073507B" w:rsidRDefault="0073507B" w:rsidP="0073507B">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xml:space="preserve">You can also use stat command to find out </w:t>
      </w:r>
      <w:proofErr w:type="spellStart"/>
      <w:r>
        <w:rPr>
          <w:rFonts w:ascii="Arial" w:hAnsi="Arial" w:cs="Arial"/>
          <w:color w:val="111111"/>
        </w:rPr>
        <w:t>inode</w:t>
      </w:r>
      <w:proofErr w:type="spellEnd"/>
      <w:r>
        <w:rPr>
          <w:rFonts w:ascii="Arial" w:hAnsi="Arial" w:cs="Arial"/>
          <w:color w:val="111111"/>
        </w:rPr>
        <w:t xml:space="preserve"> number and its attribute</w:t>
      </w:r>
      <w:proofErr w:type="gramStart"/>
      <w:r>
        <w:rPr>
          <w:rFonts w:ascii="Arial" w:hAnsi="Arial" w:cs="Arial"/>
          <w:color w:val="111111"/>
        </w:rPr>
        <w:t>:</w:t>
      </w:r>
      <w:proofErr w:type="gramEnd"/>
      <w:r>
        <w:rPr>
          <w:rFonts w:ascii="Arial" w:hAnsi="Arial" w:cs="Arial"/>
          <w:color w:val="111111"/>
        </w:rPr>
        <w:br/>
      </w:r>
      <w:r>
        <w:rPr>
          <w:rStyle w:val="HTMLCode"/>
          <w:rFonts w:ascii="Consolas" w:hAnsi="Consolas" w:cs="Consolas"/>
          <w:color w:val="666666"/>
          <w:bdr w:val="single" w:sz="6" w:space="16" w:color="DEDEDE" w:frame="1"/>
          <w:shd w:val="clear" w:color="auto" w:fill="FAFBFC"/>
        </w:rPr>
        <w:t>$ stat /etc/</w:t>
      </w:r>
      <w:proofErr w:type="spellStart"/>
      <w:r>
        <w:rPr>
          <w:rStyle w:val="HTMLCode"/>
          <w:rFonts w:ascii="Consolas" w:hAnsi="Consolas" w:cs="Consolas"/>
          <w:color w:val="666666"/>
          <w:bdr w:val="single" w:sz="6" w:space="16" w:color="DEDEDE" w:frame="1"/>
          <w:shd w:val="clear" w:color="auto" w:fill="FAFBFC"/>
        </w:rPr>
        <w:t>passwd</w:t>
      </w:r>
      <w:proofErr w:type="spellEnd"/>
    </w:p>
    <w:p w:rsidR="0073507B" w:rsidRDefault="0073507B" w:rsidP="0073507B">
      <w:pPr>
        <w:pStyle w:val="NormalWeb"/>
        <w:shd w:val="clear" w:color="auto" w:fill="FFFFFF"/>
        <w:spacing w:before="0" w:beforeAutospacing="0" w:after="0" w:afterAutospacing="0"/>
        <w:rPr>
          <w:rFonts w:ascii="Arial" w:hAnsi="Arial" w:cs="Arial"/>
          <w:color w:val="111111"/>
        </w:rPr>
      </w:pPr>
      <w:r>
        <w:rPr>
          <w:rFonts w:ascii="Arial" w:hAnsi="Arial" w:cs="Arial"/>
          <w:color w:val="111111"/>
        </w:rPr>
        <w:t>=&gt; File type (executable, block special etc)</w:t>
      </w:r>
      <w:r>
        <w:rPr>
          <w:rFonts w:ascii="Arial" w:hAnsi="Arial" w:cs="Arial"/>
          <w:color w:val="111111"/>
        </w:rPr>
        <w:br/>
        <w:t>=&gt; Permissions (read, write etc)</w:t>
      </w:r>
      <w:r>
        <w:rPr>
          <w:rFonts w:ascii="Arial" w:hAnsi="Arial" w:cs="Arial"/>
          <w:color w:val="111111"/>
        </w:rPr>
        <w:br/>
        <w:t>=&gt; Owner</w:t>
      </w:r>
      <w:r>
        <w:rPr>
          <w:rFonts w:ascii="Arial" w:hAnsi="Arial" w:cs="Arial"/>
          <w:color w:val="111111"/>
        </w:rPr>
        <w:br/>
        <w:t>=&gt; Group</w:t>
      </w:r>
      <w:r>
        <w:rPr>
          <w:rFonts w:ascii="Arial" w:hAnsi="Arial" w:cs="Arial"/>
          <w:color w:val="111111"/>
        </w:rPr>
        <w:br/>
        <w:t>=&gt; File Size</w:t>
      </w:r>
      <w:r>
        <w:rPr>
          <w:rFonts w:ascii="Arial" w:hAnsi="Arial" w:cs="Arial"/>
          <w:color w:val="111111"/>
        </w:rPr>
        <w:br/>
        <w:t xml:space="preserve">=&gt; File access, change and modification time (remember UNIX or Linux never stores file creation time, this is </w:t>
      </w:r>
      <w:proofErr w:type="spellStart"/>
      <w:r>
        <w:rPr>
          <w:rFonts w:ascii="Arial" w:hAnsi="Arial" w:cs="Arial"/>
          <w:color w:val="111111"/>
        </w:rPr>
        <w:t>favorite</w:t>
      </w:r>
      <w:proofErr w:type="spellEnd"/>
      <w:r>
        <w:rPr>
          <w:rFonts w:ascii="Arial" w:hAnsi="Arial" w:cs="Arial"/>
          <w:color w:val="111111"/>
        </w:rPr>
        <w:t xml:space="preserve"> question asked in UNIX/Linux sys admin job interview)</w:t>
      </w:r>
      <w:r>
        <w:rPr>
          <w:rFonts w:ascii="Arial" w:hAnsi="Arial" w:cs="Arial"/>
          <w:color w:val="111111"/>
        </w:rPr>
        <w:br/>
        <w:t>=&gt; File deletion time</w:t>
      </w:r>
      <w:r>
        <w:rPr>
          <w:rFonts w:ascii="Arial" w:hAnsi="Arial" w:cs="Arial"/>
          <w:color w:val="111111"/>
        </w:rPr>
        <w:br/>
        <w:t>=&gt; Number of links (soft/hard)</w:t>
      </w:r>
      <w:r>
        <w:rPr>
          <w:rFonts w:ascii="Arial" w:hAnsi="Arial" w:cs="Arial"/>
          <w:color w:val="111111"/>
        </w:rPr>
        <w:br/>
        <w:t>=&gt; Extended attribute such as append only or</w:t>
      </w:r>
      <w:r>
        <w:rPr>
          <w:rStyle w:val="apple-converted-space"/>
          <w:rFonts w:ascii="Arial" w:hAnsi="Arial" w:cs="Arial"/>
          <w:color w:val="111111"/>
        </w:rPr>
        <w:t> </w:t>
      </w:r>
      <w:hyperlink r:id="rId6" w:history="1">
        <w:r>
          <w:rPr>
            <w:rStyle w:val="Hyperlink"/>
            <w:rFonts w:ascii="Arial" w:hAnsi="Arial" w:cs="Arial"/>
          </w:rPr>
          <w:t>no one can delete file</w:t>
        </w:r>
      </w:hyperlink>
      <w:r>
        <w:rPr>
          <w:rStyle w:val="apple-converted-space"/>
          <w:rFonts w:ascii="Arial" w:hAnsi="Arial" w:cs="Arial"/>
          <w:color w:val="111111"/>
        </w:rPr>
        <w:t> </w:t>
      </w:r>
      <w:r>
        <w:rPr>
          <w:rFonts w:ascii="Arial" w:hAnsi="Arial" w:cs="Arial"/>
          <w:color w:val="111111"/>
        </w:rPr>
        <w:t>including</w:t>
      </w:r>
      <w:r>
        <w:rPr>
          <w:rStyle w:val="apple-converted-space"/>
          <w:rFonts w:ascii="Arial" w:hAnsi="Arial" w:cs="Arial"/>
          <w:color w:val="111111"/>
        </w:rPr>
        <w:t> </w:t>
      </w:r>
      <w:hyperlink r:id="rId7" w:history="1">
        <w:r>
          <w:rPr>
            <w:rStyle w:val="Hyperlink"/>
            <w:rFonts w:ascii="Arial" w:hAnsi="Arial" w:cs="Arial"/>
          </w:rPr>
          <w:t>root user (immutability)</w:t>
        </w:r>
      </w:hyperlink>
      <w:r>
        <w:rPr>
          <w:rFonts w:ascii="Arial" w:hAnsi="Arial" w:cs="Arial"/>
          <w:color w:val="111111"/>
        </w:rPr>
        <w:br/>
        <w:t>=&gt; Access Control List (ACLs)</w:t>
      </w:r>
    </w:p>
    <w:p w:rsidR="0073507B" w:rsidRDefault="0073507B" w:rsidP="0073507B">
      <w:pPr>
        <w:pStyle w:val="NormalWeb"/>
        <w:shd w:val="clear" w:color="auto" w:fill="FFFFFF"/>
        <w:spacing w:before="0" w:beforeAutospacing="0" w:after="405" w:afterAutospacing="0"/>
        <w:rPr>
          <w:rFonts w:ascii="Arial" w:hAnsi="Arial" w:cs="Arial"/>
          <w:color w:val="111111"/>
        </w:rPr>
      </w:pPr>
      <w:r>
        <w:rPr>
          <w:rFonts w:ascii="Arial" w:hAnsi="Arial" w:cs="Arial"/>
          <w:color w:val="111111"/>
        </w:rPr>
        <w:t xml:space="preserve">All the above information stored in an </w:t>
      </w:r>
      <w:proofErr w:type="spellStart"/>
      <w:r>
        <w:rPr>
          <w:rFonts w:ascii="Arial" w:hAnsi="Arial" w:cs="Arial"/>
          <w:color w:val="111111"/>
        </w:rPr>
        <w:t>inode</w:t>
      </w:r>
      <w:proofErr w:type="spellEnd"/>
      <w:r>
        <w:rPr>
          <w:rFonts w:ascii="Arial" w:hAnsi="Arial" w:cs="Arial"/>
          <w:color w:val="111111"/>
        </w:rPr>
        <w:t>.</w:t>
      </w:r>
    </w:p>
    <w:p w:rsidR="0073507B" w:rsidRDefault="0073507B" w:rsidP="0073507B">
      <w:pPr>
        <w:pStyle w:val="NormalWeb"/>
        <w:shd w:val="clear" w:color="auto" w:fill="FFFFFF"/>
        <w:spacing w:before="0" w:beforeAutospacing="0" w:after="405" w:afterAutospacing="0"/>
        <w:rPr>
          <w:rFonts w:ascii="Arial" w:hAnsi="Arial" w:cs="Arial"/>
          <w:color w:val="111111"/>
        </w:rPr>
      </w:pPr>
    </w:p>
    <w:p w:rsidR="0073507B" w:rsidRDefault="0073507B" w:rsidP="0073507B">
      <w:pPr>
        <w:pStyle w:val="NormalWeb"/>
        <w:shd w:val="clear" w:color="auto" w:fill="FFFFFF"/>
        <w:spacing w:before="0" w:beforeAutospacing="0" w:after="405" w:afterAutospacing="0"/>
        <w:rPr>
          <w:rFonts w:ascii="Arial" w:hAnsi="Arial" w:cs="Arial"/>
          <w:color w:val="111111"/>
        </w:rPr>
      </w:pPr>
      <w:proofErr w:type="spellStart"/>
      <w:proofErr w:type="gramStart"/>
      <w:r>
        <w:rPr>
          <w:rStyle w:val="Strong"/>
          <w:rFonts w:ascii="Arial" w:hAnsi="Arial" w:cs="Arial"/>
          <w:color w:val="242729"/>
          <w:sz w:val="23"/>
          <w:szCs w:val="23"/>
          <w:bdr w:val="none" w:sz="0" w:space="0" w:color="auto" w:frame="1"/>
          <w:shd w:val="clear" w:color="auto" w:fill="FFFFFF"/>
        </w:rPr>
        <w:t>dentry</w:t>
      </w:r>
      <w:proofErr w:type="spellEnd"/>
      <w:proofErr w:type="gramEnd"/>
    </w:p>
    <w:p w:rsidR="00B036ED" w:rsidRDefault="0073507B" w:rsidP="0073507B">
      <w:pPr>
        <w:shd w:val="clear" w:color="auto" w:fill="FFFFFF"/>
        <w:outlineLvl w:val="0"/>
        <w:rPr>
          <w:rFonts w:ascii="Arial" w:hAnsi="Arial" w:cs="Arial"/>
          <w:color w:val="242729"/>
          <w:sz w:val="23"/>
          <w:szCs w:val="23"/>
          <w:shd w:val="clear" w:color="auto" w:fill="FFFFFF"/>
        </w:rPr>
      </w:pPr>
      <w:r>
        <w:rPr>
          <w:rFonts w:ascii="Arial" w:hAnsi="Arial" w:cs="Arial"/>
          <w:color w:val="242729"/>
          <w:sz w:val="23"/>
          <w:szCs w:val="23"/>
          <w:shd w:val="clear" w:color="auto" w:fill="FFFFFF"/>
        </w:rPr>
        <w:t>A</w:t>
      </w:r>
      <w:r>
        <w:rPr>
          <w:rStyle w:val="apple-converted-space"/>
          <w:rFonts w:ascii="Arial" w:hAnsi="Arial" w:cs="Arial"/>
          <w:color w:val="242729"/>
          <w:sz w:val="23"/>
          <w:szCs w:val="23"/>
          <w:shd w:val="clear" w:color="auto" w:fill="FFFFFF"/>
        </w:rPr>
        <w:t> </w:t>
      </w:r>
      <w:proofErr w:type="spellStart"/>
      <w:r>
        <w:rPr>
          <w:rStyle w:val="Strong"/>
          <w:rFonts w:ascii="Arial" w:hAnsi="Arial" w:cs="Arial"/>
          <w:color w:val="242729"/>
          <w:sz w:val="23"/>
          <w:szCs w:val="23"/>
          <w:bdr w:val="none" w:sz="0" w:space="0" w:color="auto" w:frame="1"/>
          <w:shd w:val="clear" w:color="auto" w:fill="FFFFFF"/>
        </w:rPr>
        <w:t>dentry</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is the glue that holds </w:t>
      </w:r>
      <w:proofErr w:type="spellStart"/>
      <w:r>
        <w:rPr>
          <w:rFonts w:ascii="Arial" w:hAnsi="Arial" w:cs="Arial"/>
          <w:color w:val="242729"/>
          <w:sz w:val="23"/>
          <w:szCs w:val="23"/>
          <w:shd w:val="clear" w:color="auto" w:fill="FFFFFF"/>
        </w:rPr>
        <w:t>inodes</w:t>
      </w:r>
      <w:proofErr w:type="spellEnd"/>
      <w:r>
        <w:rPr>
          <w:rFonts w:ascii="Arial" w:hAnsi="Arial" w:cs="Arial"/>
          <w:color w:val="242729"/>
          <w:sz w:val="23"/>
          <w:szCs w:val="23"/>
          <w:shd w:val="clear" w:color="auto" w:fill="FFFFFF"/>
        </w:rPr>
        <w:t xml:space="preserve"> and files together by relating </w:t>
      </w:r>
      <w:proofErr w:type="spellStart"/>
      <w:r>
        <w:rPr>
          <w:rFonts w:ascii="Arial" w:hAnsi="Arial" w:cs="Arial"/>
          <w:color w:val="242729"/>
          <w:sz w:val="23"/>
          <w:szCs w:val="23"/>
          <w:shd w:val="clear" w:color="auto" w:fill="FFFFFF"/>
        </w:rPr>
        <w:t>inode</w:t>
      </w:r>
      <w:proofErr w:type="spellEnd"/>
      <w:r>
        <w:rPr>
          <w:rFonts w:ascii="Arial" w:hAnsi="Arial" w:cs="Arial"/>
          <w:color w:val="242729"/>
          <w:sz w:val="23"/>
          <w:szCs w:val="23"/>
          <w:shd w:val="clear" w:color="auto" w:fill="FFFFFF"/>
        </w:rPr>
        <w:t xml:space="preserve"> numbers to file names. </w:t>
      </w:r>
      <w:proofErr w:type="spellStart"/>
      <w:r>
        <w:rPr>
          <w:rFonts w:ascii="Arial" w:hAnsi="Arial" w:cs="Arial"/>
          <w:color w:val="242729"/>
          <w:sz w:val="23"/>
          <w:szCs w:val="23"/>
          <w:shd w:val="clear" w:color="auto" w:fill="FFFFFF"/>
        </w:rPr>
        <w:t>Dentries</w:t>
      </w:r>
      <w:proofErr w:type="spellEnd"/>
      <w:r>
        <w:rPr>
          <w:rFonts w:ascii="Arial" w:hAnsi="Arial" w:cs="Arial"/>
          <w:color w:val="242729"/>
          <w:sz w:val="23"/>
          <w:szCs w:val="23"/>
          <w:shd w:val="clear" w:color="auto" w:fill="FFFFFF"/>
        </w:rPr>
        <w:t xml:space="preserve"> also play a role in directory caching which, ideally, keeps the most frequently used files on-hand for faster access. File system traversal is another aspect of the </w:t>
      </w:r>
      <w:proofErr w:type="spellStart"/>
      <w:r>
        <w:rPr>
          <w:rFonts w:ascii="Arial" w:hAnsi="Arial" w:cs="Arial"/>
          <w:color w:val="242729"/>
          <w:sz w:val="23"/>
          <w:szCs w:val="23"/>
          <w:shd w:val="clear" w:color="auto" w:fill="FFFFFF"/>
        </w:rPr>
        <w:t>dentry</w:t>
      </w:r>
      <w:proofErr w:type="spellEnd"/>
      <w:r>
        <w:rPr>
          <w:rFonts w:ascii="Arial" w:hAnsi="Arial" w:cs="Arial"/>
          <w:color w:val="242729"/>
          <w:sz w:val="23"/>
          <w:szCs w:val="23"/>
          <w:shd w:val="clear" w:color="auto" w:fill="FFFFFF"/>
        </w:rPr>
        <w:t xml:space="preserve"> as it maintains a relationship between directories and their files.</w:t>
      </w:r>
    </w:p>
    <w:p w:rsidR="0073507B" w:rsidRDefault="0073507B" w:rsidP="0073507B">
      <w:pPr>
        <w:shd w:val="clear" w:color="auto" w:fill="FFFFFF"/>
        <w:outlineLvl w:val="0"/>
        <w:rPr>
          <w:rFonts w:ascii="Arial" w:hAnsi="Arial" w:cs="Arial"/>
          <w:color w:val="242729"/>
          <w:sz w:val="23"/>
          <w:szCs w:val="23"/>
          <w:shd w:val="clear" w:color="auto" w:fill="FFFFFF"/>
        </w:rPr>
      </w:pPr>
    </w:p>
    <w:p w:rsidR="0073507B" w:rsidRPr="0073507B" w:rsidRDefault="0073507B" w:rsidP="0073507B">
      <w:pPr>
        <w:shd w:val="clear" w:color="auto" w:fill="FFFFFF"/>
        <w:spacing w:line="600" w:lineRule="atLeast"/>
        <w:outlineLvl w:val="0"/>
        <w:rPr>
          <w:rFonts w:ascii="Arial" w:eastAsia="Times New Roman" w:hAnsi="Arial" w:cs="Arial"/>
          <w:color w:val="111111"/>
          <w:kern w:val="36"/>
          <w:sz w:val="39"/>
          <w:szCs w:val="39"/>
          <w:lang w:eastAsia="en-IN"/>
        </w:rPr>
      </w:pPr>
      <w:r w:rsidRPr="0073507B">
        <w:rPr>
          <w:rFonts w:ascii="Arial" w:eastAsia="Times New Roman" w:hAnsi="Arial" w:cs="Arial"/>
          <w:color w:val="111111"/>
          <w:kern w:val="36"/>
          <w:sz w:val="39"/>
          <w:szCs w:val="39"/>
          <w:lang w:eastAsia="en-IN"/>
        </w:rPr>
        <w:t xml:space="preserve">Surviving a Linux </w:t>
      </w:r>
      <w:proofErr w:type="spellStart"/>
      <w:r w:rsidRPr="0073507B">
        <w:rPr>
          <w:rFonts w:ascii="Arial" w:eastAsia="Times New Roman" w:hAnsi="Arial" w:cs="Arial"/>
          <w:color w:val="111111"/>
          <w:kern w:val="36"/>
          <w:sz w:val="39"/>
          <w:szCs w:val="39"/>
          <w:lang w:eastAsia="en-IN"/>
        </w:rPr>
        <w:t>Filesystem</w:t>
      </w:r>
      <w:proofErr w:type="spellEnd"/>
      <w:r w:rsidRPr="0073507B">
        <w:rPr>
          <w:rFonts w:ascii="Arial" w:eastAsia="Times New Roman" w:hAnsi="Arial" w:cs="Arial"/>
          <w:color w:val="111111"/>
          <w:kern w:val="36"/>
          <w:sz w:val="39"/>
          <w:szCs w:val="39"/>
          <w:lang w:eastAsia="en-IN"/>
        </w:rPr>
        <w:t xml:space="preserve"> Failures</w:t>
      </w:r>
    </w:p>
    <w:p w:rsidR="0073507B" w:rsidRPr="0073507B" w:rsidRDefault="0073507B" w:rsidP="0073507B">
      <w:pPr>
        <w:shd w:val="clear" w:color="auto" w:fill="FFFFFF"/>
        <w:rPr>
          <w:rFonts w:ascii="Arial" w:eastAsia="Times New Roman" w:hAnsi="Arial" w:cs="Arial"/>
          <w:color w:val="111111"/>
          <w:sz w:val="24"/>
          <w:szCs w:val="24"/>
          <w:lang w:eastAsia="en-IN"/>
        </w:rPr>
      </w:pPr>
    </w:p>
    <w:p w:rsidR="0073507B" w:rsidRPr="0073507B" w:rsidRDefault="0073507B" w:rsidP="0073507B">
      <w:pPr>
        <w:shd w:val="clear" w:color="auto" w:fill="FFFFFF"/>
        <w:rPr>
          <w:rFonts w:ascii="Arial" w:eastAsia="Times New Roman" w:hAnsi="Arial" w:cs="Arial"/>
          <w:color w:val="111111"/>
          <w:sz w:val="24"/>
          <w:szCs w:val="24"/>
          <w:lang w:eastAsia="en-IN"/>
        </w:rPr>
      </w:pPr>
      <w:r w:rsidRPr="0073507B">
        <w:rPr>
          <w:rFonts w:ascii="Arial" w:eastAsia="Times New Roman" w:hAnsi="Arial" w:cs="Arial"/>
          <w:color w:val="111111"/>
          <w:sz w:val="24"/>
          <w:szCs w:val="24"/>
          <w:lang w:eastAsia="en-IN"/>
        </w:rPr>
        <w:t xml:space="preserve">When you use term </w:t>
      </w:r>
      <w:proofErr w:type="spellStart"/>
      <w:r w:rsidRPr="0073507B">
        <w:rPr>
          <w:rFonts w:ascii="Arial" w:eastAsia="Times New Roman" w:hAnsi="Arial" w:cs="Arial"/>
          <w:color w:val="111111"/>
          <w:sz w:val="24"/>
          <w:szCs w:val="24"/>
          <w:lang w:eastAsia="en-IN"/>
        </w:rPr>
        <w:t>filesystem</w:t>
      </w:r>
      <w:proofErr w:type="spellEnd"/>
      <w:r w:rsidRPr="0073507B">
        <w:rPr>
          <w:rFonts w:ascii="Arial" w:eastAsia="Times New Roman" w:hAnsi="Arial" w:cs="Arial"/>
          <w:color w:val="111111"/>
          <w:sz w:val="24"/>
          <w:szCs w:val="24"/>
          <w:lang w:eastAsia="en-IN"/>
        </w:rPr>
        <w:t xml:space="preserve"> failure, you mean corrupted </w:t>
      </w:r>
      <w:proofErr w:type="spellStart"/>
      <w:r w:rsidRPr="0073507B">
        <w:rPr>
          <w:rFonts w:ascii="Arial" w:eastAsia="Times New Roman" w:hAnsi="Arial" w:cs="Arial"/>
          <w:color w:val="111111"/>
          <w:sz w:val="24"/>
          <w:szCs w:val="24"/>
          <w:lang w:eastAsia="en-IN"/>
        </w:rPr>
        <w:t>filesystem</w:t>
      </w:r>
      <w:proofErr w:type="spellEnd"/>
      <w:r w:rsidRPr="0073507B">
        <w:rPr>
          <w:rFonts w:ascii="Arial" w:eastAsia="Times New Roman" w:hAnsi="Arial" w:cs="Arial"/>
          <w:color w:val="111111"/>
          <w:sz w:val="24"/>
          <w:szCs w:val="24"/>
          <w:lang w:eastAsia="en-IN"/>
        </w:rPr>
        <w:t> </w:t>
      </w:r>
      <w:hyperlink r:id="rId8" w:history="1">
        <w:r w:rsidRPr="0073507B">
          <w:rPr>
            <w:rFonts w:ascii="Arial" w:eastAsia="Times New Roman" w:hAnsi="Arial" w:cs="Arial"/>
            <w:color w:val="0000FF"/>
            <w:sz w:val="24"/>
            <w:szCs w:val="24"/>
            <w:u w:val="single"/>
            <w:lang w:eastAsia="en-IN"/>
          </w:rPr>
          <w:t>data structures (or objects</w:t>
        </w:r>
      </w:hyperlink>
      <w:r w:rsidRPr="0073507B">
        <w:rPr>
          <w:rFonts w:ascii="Arial" w:eastAsia="Times New Roman" w:hAnsi="Arial" w:cs="Arial"/>
          <w:color w:val="111111"/>
          <w:sz w:val="24"/>
          <w:szCs w:val="24"/>
          <w:lang w:eastAsia="en-IN"/>
        </w:rPr>
        <w:t xml:space="preserve"> such as </w:t>
      </w:r>
      <w:proofErr w:type="spellStart"/>
      <w:r w:rsidRPr="0073507B">
        <w:rPr>
          <w:rFonts w:ascii="Arial" w:eastAsia="Times New Roman" w:hAnsi="Arial" w:cs="Arial"/>
          <w:color w:val="111111"/>
          <w:sz w:val="24"/>
          <w:szCs w:val="24"/>
          <w:lang w:eastAsia="en-IN"/>
        </w:rPr>
        <w:t>inode</w:t>
      </w:r>
      <w:proofErr w:type="spellEnd"/>
      <w:r w:rsidRPr="0073507B">
        <w:rPr>
          <w:rFonts w:ascii="Arial" w:eastAsia="Times New Roman" w:hAnsi="Arial" w:cs="Arial"/>
          <w:color w:val="111111"/>
          <w:sz w:val="24"/>
          <w:szCs w:val="24"/>
          <w:lang w:eastAsia="en-IN"/>
        </w:rPr>
        <w:t>, directories, </w:t>
      </w:r>
      <w:hyperlink r:id="rId9" w:history="1">
        <w:r w:rsidRPr="0073507B">
          <w:rPr>
            <w:rFonts w:ascii="Arial" w:eastAsia="Times New Roman" w:hAnsi="Arial" w:cs="Arial"/>
            <w:color w:val="0000FF"/>
            <w:sz w:val="24"/>
            <w:szCs w:val="24"/>
            <w:u w:val="single"/>
            <w:lang w:eastAsia="en-IN"/>
          </w:rPr>
          <w:t>superblock</w:t>
        </w:r>
      </w:hyperlink>
      <w:r w:rsidRPr="0073507B">
        <w:rPr>
          <w:rFonts w:ascii="Arial" w:eastAsia="Times New Roman" w:hAnsi="Arial" w:cs="Arial"/>
          <w:color w:val="111111"/>
          <w:sz w:val="24"/>
          <w:szCs w:val="24"/>
          <w:lang w:eastAsia="en-IN"/>
        </w:rPr>
        <w:t> etc. This can be caused by any one of the following reason:</w:t>
      </w:r>
    </w:p>
    <w:p w:rsidR="0073507B" w:rsidRPr="0073507B" w:rsidRDefault="0073507B" w:rsidP="0073507B">
      <w:pPr>
        <w:shd w:val="clear" w:color="auto" w:fill="FFFFFF"/>
        <w:rPr>
          <w:ins w:id="0" w:author="Unknown"/>
          <w:rFonts w:ascii="Arial" w:eastAsia="Times New Roman" w:hAnsi="Arial" w:cs="Arial"/>
          <w:color w:val="111111"/>
          <w:sz w:val="24"/>
          <w:szCs w:val="24"/>
          <w:lang w:eastAsia="en-IN"/>
        </w:rPr>
      </w:pPr>
      <w:ins w:id="1" w:author="Unknown">
        <w:r w:rsidRPr="0073507B">
          <w:rPr>
            <w:rFonts w:ascii="Arial" w:eastAsia="Times New Roman" w:hAnsi="Arial" w:cs="Arial"/>
            <w:color w:val="111111"/>
            <w:sz w:val="24"/>
            <w:szCs w:val="24"/>
            <w:lang w:eastAsia="en-IN"/>
          </w:rPr>
          <w:t>* Mistakes by Linux/UNIX Sys admin</w:t>
        </w:r>
        <w:r w:rsidRPr="0073507B">
          <w:rPr>
            <w:rFonts w:ascii="Arial" w:eastAsia="Times New Roman" w:hAnsi="Arial" w:cs="Arial"/>
            <w:color w:val="111111"/>
            <w:sz w:val="24"/>
            <w:szCs w:val="24"/>
            <w:lang w:eastAsia="en-IN"/>
          </w:rPr>
          <w:br/>
          <w:t>* Buggy device driver or utilities (especially third party utilities)</w:t>
        </w:r>
        <w:r w:rsidRPr="0073507B">
          <w:rPr>
            <w:rFonts w:ascii="Arial" w:eastAsia="Times New Roman" w:hAnsi="Arial" w:cs="Arial"/>
            <w:color w:val="111111"/>
            <w:sz w:val="24"/>
            <w:szCs w:val="24"/>
            <w:lang w:eastAsia="en-IN"/>
          </w:rPr>
          <w:br/>
          <w:t>* Power outage (very rarer on production system) due to UPS failure</w:t>
        </w:r>
        <w:r w:rsidRPr="0073507B">
          <w:rPr>
            <w:rFonts w:ascii="Arial" w:eastAsia="Times New Roman" w:hAnsi="Arial" w:cs="Arial"/>
            <w:color w:val="111111"/>
            <w:sz w:val="24"/>
            <w:szCs w:val="24"/>
            <w:lang w:eastAsia="en-IN"/>
          </w:rPr>
          <w:br/>
        </w:r>
        <w:r w:rsidRPr="0073507B">
          <w:rPr>
            <w:rFonts w:ascii="Arial" w:eastAsia="Times New Roman" w:hAnsi="Arial" w:cs="Arial"/>
            <w:color w:val="111111"/>
            <w:sz w:val="24"/>
            <w:szCs w:val="24"/>
            <w:lang w:eastAsia="en-IN"/>
          </w:rPr>
          <w:lastRenderedPageBreak/>
          <w:t>* Kernel bugs (that is why you don’t run latest kernel on production Linux/UNIX system, most of time you need to use stable kernel release)</w:t>
        </w:r>
      </w:ins>
    </w:p>
    <w:p w:rsidR="0073507B" w:rsidRPr="0073507B" w:rsidRDefault="0073507B" w:rsidP="0073507B">
      <w:pPr>
        <w:shd w:val="clear" w:color="auto" w:fill="FFFFFF"/>
        <w:spacing w:after="405"/>
        <w:rPr>
          <w:ins w:id="2" w:author="Unknown"/>
          <w:rFonts w:ascii="Arial" w:eastAsia="Times New Roman" w:hAnsi="Arial" w:cs="Arial"/>
          <w:color w:val="111111"/>
          <w:sz w:val="24"/>
          <w:szCs w:val="24"/>
          <w:lang w:eastAsia="en-IN"/>
        </w:rPr>
      </w:pPr>
      <w:ins w:id="3" w:author="Unknown">
        <w:r w:rsidRPr="0073507B">
          <w:rPr>
            <w:rFonts w:ascii="Arial" w:eastAsia="Times New Roman" w:hAnsi="Arial" w:cs="Arial"/>
            <w:color w:val="111111"/>
            <w:sz w:val="24"/>
            <w:szCs w:val="24"/>
            <w:lang w:eastAsia="en-IN"/>
          </w:rPr>
          <w:t xml:space="preserve">Due to </w:t>
        </w:r>
        <w:proofErr w:type="spellStart"/>
        <w:r w:rsidRPr="0073507B">
          <w:rPr>
            <w:rFonts w:ascii="Arial" w:eastAsia="Times New Roman" w:hAnsi="Arial" w:cs="Arial"/>
            <w:color w:val="111111"/>
            <w:sz w:val="24"/>
            <w:szCs w:val="24"/>
            <w:lang w:eastAsia="en-IN"/>
          </w:rPr>
          <w:t>filesystem</w:t>
        </w:r>
        <w:proofErr w:type="spellEnd"/>
        <w:r w:rsidRPr="0073507B">
          <w:rPr>
            <w:rFonts w:ascii="Arial" w:eastAsia="Times New Roman" w:hAnsi="Arial" w:cs="Arial"/>
            <w:color w:val="111111"/>
            <w:sz w:val="24"/>
            <w:szCs w:val="24"/>
            <w:lang w:eastAsia="en-IN"/>
          </w:rPr>
          <w:t xml:space="preserve"> failure:</w:t>
        </w:r>
      </w:ins>
    </w:p>
    <w:p w:rsidR="0073507B" w:rsidRPr="0073507B" w:rsidRDefault="0073507B" w:rsidP="0073507B">
      <w:pPr>
        <w:numPr>
          <w:ilvl w:val="0"/>
          <w:numId w:val="1"/>
        </w:numPr>
        <w:shd w:val="clear" w:color="auto" w:fill="FFFFFF"/>
        <w:ind w:left="405"/>
        <w:rPr>
          <w:ins w:id="4" w:author="Unknown"/>
          <w:rFonts w:ascii="Arial" w:eastAsia="Times New Roman" w:hAnsi="Arial" w:cs="Arial"/>
          <w:color w:val="111111"/>
          <w:sz w:val="24"/>
          <w:szCs w:val="24"/>
          <w:lang w:eastAsia="en-IN"/>
        </w:rPr>
      </w:pPr>
      <w:ins w:id="5" w:author="Unknown">
        <w:r w:rsidRPr="0073507B">
          <w:rPr>
            <w:rFonts w:ascii="Arial" w:eastAsia="Times New Roman" w:hAnsi="Arial" w:cs="Arial"/>
            <w:color w:val="111111"/>
            <w:sz w:val="24"/>
            <w:szCs w:val="24"/>
            <w:lang w:eastAsia="en-IN"/>
          </w:rPr>
          <w:t>File system will refuse to mount</w:t>
        </w:r>
      </w:ins>
    </w:p>
    <w:p w:rsidR="0073507B" w:rsidRPr="0073507B" w:rsidRDefault="0073507B" w:rsidP="0073507B">
      <w:pPr>
        <w:numPr>
          <w:ilvl w:val="0"/>
          <w:numId w:val="1"/>
        </w:numPr>
        <w:shd w:val="clear" w:color="auto" w:fill="FFFFFF"/>
        <w:ind w:left="405"/>
        <w:rPr>
          <w:ins w:id="6" w:author="Unknown"/>
          <w:rFonts w:ascii="Arial" w:eastAsia="Times New Roman" w:hAnsi="Arial" w:cs="Arial"/>
          <w:color w:val="111111"/>
          <w:sz w:val="24"/>
          <w:szCs w:val="24"/>
          <w:lang w:eastAsia="en-IN"/>
        </w:rPr>
      </w:pPr>
      <w:ins w:id="7" w:author="Unknown">
        <w:r w:rsidRPr="0073507B">
          <w:rPr>
            <w:rFonts w:ascii="Arial" w:eastAsia="Times New Roman" w:hAnsi="Arial" w:cs="Arial"/>
            <w:color w:val="111111"/>
            <w:sz w:val="24"/>
            <w:szCs w:val="24"/>
            <w:lang w:eastAsia="en-IN"/>
          </w:rPr>
          <w:t>Entire system get hangs</w:t>
        </w:r>
      </w:ins>
    </w:p>
    <w:p w:rsidR="0073507B" w:rsidRPr="0073507B" w:rsidRDefault="0073507B" w:rsidP="0073507B">
      <w:pPr>
        <w:numPr>
          <w:ilvl w:val="0"/>
          <w:numId w:val="1"/>
        </w:numPr>
        <w:shd w:val="clear" w:color="auto" w:fill="FFFFFF"/>
        <w:ind w:left="405"/>
        <w:rPr>
          <w:ins w:id="8" w:author="Unknown"/>
          <w:rFonts w:ascii="Arial" w:eastAsia="Times New Roman" w:hAnsi="Arial" w:cs="Arial"/>
          <w:color w:val="111111"/>
          <w:sz w:val="24"/>
          <w:szCs w:val="24"/>
          <w:lang w:eastAsia="en-IN"/>
        </w:rPr>
      </w:pPr>
      <w:ins w:id="9" w:author="Unknown">
        <w:r w:rsidRPr="0073507B">
          <w:rPr>
            <w:rFonts w:ascii="Arial" w:eastAsia="Times New Roman" w:hAnsi="Arial" w:cs="Arial"/>
            <w:color w:val="111111"/>
            <w:sz w:val="24"/>
            <w:szCs w:val="24"/>
            <w:lang w:eastAsia="en-IN"/>
          </w:rPr>
          <w:t xml:space="preserve">Even if </w:t>
        </w:r>
        <w:proofErr w:type="spellStart"/>
        <w:r w:rsidRPr="0073507B">
          <w:rPr>
            <w:rFonts w:ascii="Arial" w:eastAsia="Times New Roman" w:hAnsi="Arial" w:cs="Arial"/>
            <w:color w:val="111111"/>
            <w:sz w:val="24"/>
            <w:szCs w:val="24"/>
            <w:lang w:eastAsia="en-IN"/>
          </w:rPr>
          <w:t>filesystem</w:t>
        </w:r>
        <w:proofErr w:type="spellEnd"/>
        <w:r w:rsidRPr="0073507B">
          <w:rPr>
            <w:rFonts w:ascii="Arial" w:eastAsia="Times New Roman" w:hAnsi="Arial" w:cs="Arial"/>
            <w:color w:val="111111"/>
            <w:sz w:val="24"/>
            <w:szCs w:val="24"/>
            <w:lang w:eastAsia="en-IN"/>
          </w:rPr>
          <w:t xml:space="preserve"> mount operation result into success, users may notice strange </w:t>
        </w:r>
        <w:proofErr w:type="spellStart"/>
        <w:r w:rsidRPr="0073507B">
          <w:rPr>
            <w:rFonts w:ascii="Arial" w:eastAsia="Times New Roman" w:hAnsi="Arial" w:cs="Arial"/>
            <w:color w:val="111111"/>
            <w:sz w:val="24"/>
            <w:szCs w:val="24"/>
            <w:lang w:eastAsia="en-IN"/>
          </w:rPr>
          <w:t>behavior</w:t>
        </w:r>
        <w:proofErr w:type="spellEnd"/>
        <w:r w:rsidRPr="0073507B">
          <w:rPr>
            <w:rFonts w:ascii="Arial" w:eastAsia="Times New Roman" w:hAnsi="Arial" w:cs="Arial"/>
            <w:color w:val="111111"/>
            <w:sz w:val="24"/>
            <w:szCs w:val="24"/>
            <w:lang w:eastAsia="en-IN"/>
          </w:rPr>
          <w:t xml:space="preserve"> when mounted such as system reboot, gibberish characters in directory listings etc</w:t>
        </w:r>
      </w:ins>
    </w:p>
    <w:p w:rsidR="0073507B" w:rsidRPr="0073507B" w:rsidRDefault="0073507B" w:rsidP="0073507B">
      <w:pPr>
        <w:shd w:val="clear" w:color="auto" w:fill="FFFFFF"/>
        <w:rPr>
          <w:ins w:id="10" w:author="Unknown"/>
          <w:rFonts w:ascii="Arial" w:eastAsia="Times New Roman" w:hAnsi="Arial" w:cs="Arial"/>
          <w:color w:val="111111"/>
          <w:sz w:val="24"/>
          <w:szCs w:val="24"/>
          <w:lang w:eastAsia="en-IN"/>
        </w:rPr>
      </w:pPr>
      <w:ins w:id="11" w:author="Unknown">
        <w:r w:rsidRPr="0073507B">
          <w:rPr>
            <w:rFonts w:ascii="Arial" w:eastAsia="Times New Roman" w:hAnsi="Arial" w:cs="Arial"/>
            <w:color w:val="111111"/>
            <w:sz w:val="24"/>
            <w:szCs w:val="24"/>
            <w:lang w:eastAsia="en-IN"/>
          </w:rPr>
          <w:t xml:space="preserve">So how the hell you are </w:t>
        </w:r>
        <w:proofErr w:type="spellStart"/>
        <w:r w:rsidRPr="0073507B">
          <w:rPr>
            <w:rFonts w:ascii="Arial" w:eastAsia="Times New Roman" w:hAnsi="Arial" w:cs="Arial"/>
            <w:color w:val="111111"/>
            <w:sz w:val="24"/>
            <w:szCs w:val="24"/>
            <w:lang w:eastAsia="en-IN"/>
          </w:rPr>
          <w:t>gonna</w:t>
        </w:r>
        <w:proofErr w:type="spellEnd"/>
        <w:r w:rsidRPr="0073507B">
          <w:rPr>
            <w:rFonts w:ascii="Arial" w:eastAsia="Times New Roman" w:hAnsi="Arial" w:cs="Arial"/>
            <w:color w:val="111111"/>
            <w:sz w:val="24"/>
            <w:szCs w:val="24"/>
            <w:lang w:eastAsia="en-IN"/>
          </w:rPr>
          <w:t xml:space="preserve"> Surviving a </w:t>
        </w:r>
        <w:proofErr w:type="spellStart"/>
        <w:r w:rsidRPr="0073507B">
          <w:rPr>
            <w:rFonts w:ascii="Arial" w:eastAsia="Times New Roman" w:hAnsi="Arial" w:cs="Arial"/>
            <w:color w:val="111111"/>
            <w:sz w:val="24"/>
            <w:szCs w:val="24"/>
            <w:lang w:eastAsia="en-IN"/>
          </w:rPr>
          <w:t>Filesystem</w:t>
        </w:r>
        <w:proofErr w:type="spellEnd"/>
        <w:r w:rsidRPr="0073507B">
          <w:rPr>
            <w:rFonts w:ascii="Arial" w:eastAsia="Times New Roman" w:hAnsi="Arial" w:cs="Arial"/>
            <w:color w:val="111111"/>
            <w:sz w:val="24"/>
            <w:szCs w:val="24"/>
            <w:lang w:eastAsia="en-IN"/>
          </w:rPr>
          <w:t xml:space="preserve"> Failures? Most of time </w:t>
        </w:r>
        <w:proofErr w:type="spellStart"/>
        <w:r w:rsidRPr="0073507B">
          <w:rPr>
            <w:rFonts w:ascii="Arial" w:eastAsia="Times New Roman" w:hAnsi="Arial" w:cs="Arial"/>
            <w:color w:val="111111"/>
            <w:sz w:val="24"/>
            <w:szCs w:val="24"/>
            <w:lang w:eastAsia="en-IN"/>
          </w:rPr>
          <w:t>fsck</w:t>
        </w:r>
        <w:proofErr w:type="spellEnd"/>
        <w:r w:rsidRPr="0073507B">
          <w:rPr>
            <w:rFonts w:ascii="Arial" w:eastAsia="Times New Roman" w:hAnsi="Arial" w:cs="Arial"/>
            <w:color w:val="111111"/>
            <w:sz w:val="24"/>
            <w:szCs w:val="24"/>
            <w:lang w:eastAsia="en-IN"/>
          </w:rPr>
          <w:t xml:space="preserve"> (front end to ext2/ext3 utility) can fix the problem, first simply run e2fsck – to check a Linux ext2/ext3 file system (assuming /home [/dev/sda3 partition] </w:t>
        </w:r>
        <w:proofErr w:type="spellStart"/>
        <w:r w:rsidRPr="0073507B">
          <w:rPr>
            <w:rFonts w:ascii="Arial" w:eastAsia="Times New Roman" w:hAnsi="Arial" w:cs="Arial"/>
            <w:color w:val="111111"/>
            <w:sz w:val="24"/>
            <w:szCs w:val="24"/>
            <w:lang w:eastAsia="en-IN"/>
          </w:rPr>
          <w:t>filesystem</w:t>
        </w:r>
        <w:proofErr w:type="spellEnd"/>
        <w:r w:rsidRPr="0073507B">
          <w:rPr>
            <w:rFonts w:ascii="Arial" w:eastAsia="Times New Roman" w:hAnsi="Arial" w:cs="Arial"/>
            <w:color w:val="111111"/>
            <w:sz w:val="24"/>
            <w:szCs w:val="24"/>
            <w:lang w:eastAsia="en-IN"/>
          </w:rPr>
          <w:t xml:space="preserve"> for demo purpose), first </w:t>
        </w:r>
        <w:proofErr w:type="spellStart"/>
        <w:r w:rsidRPr="0073507B">
          <w:rPr>
            <w:rFonts w:ascii="Arial" w:eastAsia="Times New Roman" w:hAnsi="Arial" w:cs="Arial"/>
            <w:color w:val="111111"/>
            <w:sz w:val="24"/>
            <w:szCs w:val="24"/>
            <w:lang w:eastAsia="en-IN"/>
          </w:rPr>
          <w:t>unmount</w:t>
        </w:r>
        <w:proofErr w:type="spellEnd"/>
        <w:r w:rsidRPr="0073507B">
          <w:rPr>
            <w:rFonts w:ascii="Arial" w:eastAsia="Times New Roman" w:hAnsi="Arial" w:cs="Arial"/>
            <w:color w:val="111111"/>
            <w:sz w:val="24"/>
            <w:szCs w:val="24"/>
            <w:lang w:eastAsia="en-IN"/>
          </w:rPr>
          <w:t xml:space="preserve"> /dev/sda3 then type following command :</w:t>
        </w:r>
        <w:r w:rsidRPr="0073507B">
          <w:rPr>
            <w:rFonts w:ascii="Arial" w:eastAsia="Times New Roman" w:hAnsi="Arial" w:cs="Arial"/>
            <w:color w:val="111111"/>
            <w:sz w:val="24"/>
            <w:szCs w:val="24"/>
            <w:lang w:eastAsia="en-IN"/>
          </w:rPr>
          <w:br/>
        </w:r>
        <w:r w:rsidRPr="0073507B">
          <w:rPr>
            <w:rFonts w:ascii="Consolas" w:eastAsia="Times New Roman" w:hAnsi="Consolas" w:cs="Consolas"/>
            <w:color w:val="666666"/>
            <w:sz w:val="20"/>
            <w:lang w:eastAsia="en-IN"/>
          </w:rPr>
          <w:t># e2fsck -f /dev/sda3</w:t>
        </w:r>
        <w:r w:rsidRPr="0073507B">
          <w:rPr>
            <w:rFonts w:ascii="Arial" w:eastAsia="Times New Roman" w:hAnsi="Arial" w:cs="Arial"/>
            <w:color w:val="111111"/>
            <w:sz w:val="24"/>
            <w:szCs w:val="24"/>
            <w:lang w:eastAsia="en-IN"/>
          </w:rPr>
          <w:br/>
          <w:t>Where,</w:t>
        </w:r>
      </w:ins>
    </w:p>
    <w:p w:rsidR="0073507B" w:rsidRPr="0073507B" w:rsidRDefault="0073507B" w:rsidP="0073507B">
      <w:pPr>
        <w:numPr>
          <w:ilvl w:val="0"/>
          <w:numId w:val="2"/>
        </w:numPr>
        <w:shd w:val="clear" w:color="auto" w:fill="FFFFFF"/>
        <w:ind w:left="405"/>
        <w:rPr>
          <w:ins w:id="12" w:author="Unknown"/>
          <w:rFonts w:ascii="Arial" w:eastAsia="Times New Roman" w:hAnsi="Arial" w:cs="Arial"/>
          <w:color w:val="111111"/>
          <w:sz w:val="24"/>
          <w:szCs w:val="24"/>
          <w:lang w:eastAsia="en-IN"/>
        </w:rPr>
      </w:pPr>
      <w:ins w:id="13" w:author="Unknown">
        <w:r w:rsidRPr="0073507B">
          <w:rPr>
            <w:rFonts w:ascii="Arial" w:eastAsia="Times New Roman" w:hAnsi="Arial" w:cs="Arial"/>
            <w:color w:val="111111"/>
            <w:sz w:val="24"/>
            <w:szCs w:val="24"/>
            <w:lang w:eastAsia="en-IN"/>
          </w:rPr>
          <w:t>-</w:t>
        </w:r>
        <w:proofErr w:type="gramStart"/>
        <w:r w:rsidRPr="0073507B">
          <w:rPr>
            <w:rFonts w:ascii="Arial" w:eastAsia="Times New Roman" w:hAnsi="Arial" w:cs="Arial"/>
            <w:color w:val="111111"/>
            <w:sz w:val="24"/>
            <w:szCs w:val="24"/>
            <w:lang w:eastAsia="en-IN"/>
          </w:rPr>
          <w:t>f :</w:t>
        </w:r>
        <w:proofErr w:type="gramEnd"/>
        <w:r w:rsidRPr="0073507B">
          <w:rPr>
            <w:rFonts w:ascii="Arial" w:eastAsia="Times New Roman" w:hAnsi="Arial" w:cs="Arial"/>
            <w:color w:val="111111"/>
            <w:sz w:val="24"/>
            <w:szCs w:val="24"/>
            <w:lang w:eastAsia="en-IN"/>
          </w:rPr>
          <w:t xml:space="preserve"> Force checking even if the file system seems clean.</w:t>
        </w:r>
      </w:ins>
    </w:p>
    <w:p w:rsidR="0073507B" w:rsidRPr="0073507B" w:rsidRDefault="0073507B" w:rsidP="0073507B">
      <w:pPr>
        <w:shd w:val="clear" w:color="auto" w:fill="FFFFFF"/>
        <w:rPr>
          <w:ins w:id="14" w:author="Unknown"/>
          <w:rFonts w:ascii="Arial" w:eastAsia="Times New Roman" w:hAnsi="Arial" w:cs="Arial"/>
          <w:color w:val="111111"/>
          <w:sz w:val="24"/>
          <w:szCs w:val="24"/>
          <w:lang w:eastAsia="en-IN"/>
        </w:rPr>
      </w:pPr>
      <w:ins w:id="15" w:author="Unknown">
        <w:r w:rsidRPr="0073507B">
          <w:rPr>
            <w:rFonts w:ascii="Arial" w:eastAsia="Times New Roman" w:hAnsi="Arial" w:cs="Arial"/>
            <w:color w:val="111111"/>
            <w:sz w:val="24"/>
            <w:szCs w:val="24"/>
            <w:lang w:eastAsia="en-IN"/>
          </w:rPr>
          <w:t xml:space="preserve">Please note that </w:t>
        </w:r>
        <w:proofErr w:type="gramStart"/>
        <w:r w:rsidRPr="0073507B">
          <w:rPr>
            <w:rFonts w:ascii="Arial" w:eastAsia="Times New Roman" w:hAnsi="Arial" w:cs="Arial"/>
            <w:color w:val="111111"/>
            <w:sz w:val="24"/>
            <w:szCs w:val="24"/>
            <w:lang w:eastAsia="en-IN"/>
          </w:rPr>
          <w:t>If</w:t>
        </w:r>
        <w:proofErr w:type="gramEnd"/>
        <w:r w:rsidRPr="0073507B">
          <w:rPr>
            <w:rFonts w:ascii="Arial" w:eastAsia="Times New Roman" w:hAnsi="Arial" w:cs="Arial"/>
            <w:color w:val="111111"/>
            <w:sz w:val="24"/>
            <w:szCs w:val="24"/>
            <w:lang w:eastAsia="en-IN"/>
          </w:rPr>
          <w:t xml:space="preserve"> the </w:t>
        </w:r>
        <w:r w:rsidRPr="0073507B">
          <w:rPr>
            <w:rFonts w:ascii="Arial" w:eastAsia="Times New Roman" w:hAnsi="Arial" w:cs="Arial"/>
            <w:color w:val="111111"/>
            <w:sz w:val="24"/>
            <w:szCs w:val="24"/>
            <w:lang w:eastAsia="en-IN"/>
          </w:rPr>
          <w:fldChar w:fldCharType="begin"/>
        </w:r>
        <w:r w:rsidRPr="0073507B">
          <w:rPr>
            <w:rFonts w:ascii="Arial" w:eastAsia="Times New Roman" w:hAnsi="Arial" w:cs="Arial"/>
            <w:color w:val="111111"/>
            <w:sz w:val="24"/>
            <w:szCs w:val="24"/>
            <w:lang w:eastAsia="en-IN"/>
          </w:rPr>
          <w:instrText xml:space="preserve"> HYPERLINK "https://www.cyberciti.biz/nixcraft/vivek/blogger/2005/11/understanding-unixlinux-filesystem.php" </w:instrText>
        </w:r>
        <w:r w:rsidRPr="0073507B">
          <w:rPr>
            <w:rFonts w:ascii="Arial" w:eastAsia="Times New Roman" w:hAnsi="Arial" w:cs="Arial"/>
            <w:color w:val="111111"/>
            <w:sz w:val="24"/>
            <w:szCs w:val="24"/>
            <w:lang w:eastAsia="en-IN"/>
          </w:rPr>
          <w:fldChar w:fldCharType="separate"/>
        </w:r>
        <w:r w:rsidRPr="0073507B">
          <w:rPr>
            <w:rFonts w:ascii="Arial" w:eastAsia="Times New Roman" w:hAnsi="Arial" w:cs="Arial"/>
            <w:color w:val="0000FF"/>
            <w:sz w:val="24"/>
            <w:szCs w:val="24"/>
            <w:u w:val="single"/>
            <w:lang w:eastAsia="en-IN"/>
          </w:rPr>
          <w:t>superblock is not found</w:t>
        </w:r>
        <w:r w:rsidRPr="0073507B">
          <w:rPr>
            <w:rFonts w:ascii="Arial" w:eastAsia="Times New Roman" w:hAnsi="Arial" w:cs="Arial"/>
            <w:color w:val="111111"/>
            <w:sz w:val="24"/>
            <w:szCs w:val="24"/>
            <w:lang w:eastAsia="en-IN"/>
          </w:rPr>
          <w:fldChar w:fldCharType="end"/>
        </w:r>
        <w:r w:rsidRPr="0073507B">
          <w:rPr>
            <w:rFonts w:ascii="Arial" w:eastAsia="Times New Roman" w:hAnsi="Arial" w:cs="Arial"/>
            <w:color w:val="111111"/>
            <w:sz w:val="24"/>
            <w:szCs w:val="24"/>
            <w:lang w:eastAsia="en-IN"/>
          </w:rPr>
          <w:t xml:space="preserve">, e2fsck will terminate with a fatal error. However Linux maintains multiple redundant copies of the superblock in every file system, so you can use -b {alternative-superblock} option to get rid of this problem. The location of the backup superblock is dependent on the </w:t>
        </w:r>
        <w:proofErr w:type="spellStart"/>
        <w:r w:rsidRPr="0073507B">
          <w:rPr>
            <w:rFonts w:ascii="Arial" w:eastAsia="Times New Roman" w:hAnsi="Arial" w:cs="Arial"/>
            <w:color w:val="111111"/>
            <w:sz w:val="24"/>
            <w:szCs w:val="24"/>
            <w:lang w:eastAsia="en-IN"/>
          </w:rPr>
          <w:t>filesystem’s</w:t>
        </w:r>
        <w:proofErr w:type="spellEnd"/>
        <w:r w:rsidRPr="0073507B">
          <w:rPr>
            <w:rFonts w:ascii="Arial" w:eastAsia="Times New Roman" w:hAnsi="Arial" w:cs="Arial"/>
            <w:color w:val="111111"/>
            <w:sz w:val="24"/>
            <w:szCs w:val="24"/>
            <w:lang w:eastAsia="en-IN"/>
          </w:rPr>
          <w:t xml:space="preserve"> </w:t>
        </w:r>
        <w:proofErr w:type="spellStart"/>
        <w:r w:rsidRPr="0073507B">
          <w:rPr>
            <w:rFonts w:ascii="Arial" w:eastAsia="Times New Roman" w:hAnsi="Arial" w:cs="Arial"/>
            <w:color w:val="111111"/>
            <w:sz w:val="24"/>
            <w:szCs w:val="24"/>
            <w:lang w:eastAsia="en-IN"/>
          </w:rPr>
          <w:t>blocksize</w:t>
        </w:r>
        <w:proofErr w:type="spellEnd"/>
        <w:r w:rsidRPr="0073507B">
          <w:rPr>
            <w:rFonts w:ascii="Arial" w:eastAsia="Times New Roman" w:hAnsi="Arial" w:cs="Arial"/>
            <w:color w:val="111111"/>
            <w:sz w:val="24"/>
            <w:szCs w:val="24"/>
            <w:lang w:eastAsia="en-IN"/>
          </w:rPr>
          <w:t>:</w:t>
        </w:r>
      </w:ins>
    </w:p>
    <w:p w:rsidR="0073507B" w:rsidRPr="0073507B" w:rsidRDefault="0073507B" w:rsidP="0073507B">
      <w:pPr>
        <w:numPr>
          <w:ilvl w:val="0"/>
          <w:numId w:val="3"/>
        </w:numPr>
        <w:shd w:val="clear" w:color="auto" w:fill="FFFFFF"/>
        <w:ind w:left="405"/>
        <w:rPr>
          <w:ins w:id="16" w:author="Unknown"/>
          <w:rFonts w:ascii="Arial" w:eastAsia="Times New Roman" w:hAnsi="Arial" w:cs="Arial"/>
          <w:color w:val="111111"/>
          <w:sz w:val="24"/>
          <w:szCs w:val="24"/>
          <w:lang w:eastAsia="en-IN"/>
        </w:rPr>
      </w:pPr>
      <w:ins w:id="17" w:author="Unknown">
        <w:r w:rsidRPr="0073507B">
          <w:rPr>
            <w:rFonts w:ascii="Arial" w:eastAsia="Times New Roman" w:hAnsi="Arial" w:cs="Arial"/>
            <w:color w:val="111111"/>
            <w:sz w:val="24"/>
            <w:szCs w:val="24"/>
            <w:lang w:eastAsia="en-IN"/>
          </w:rPr>
          <w:t xml:space="preserve">For </w:t>
        </w:r>
        <w:proofErr w:type="spellStart"/>
        <w:r w:rsidRPr="0073507B">
          <w:rPr>
            <w:rFonts w:ascii="Arial" w:eastAsia="Times New Roman" w:hAnsi="Arial" w:cs="Arial"/>
            <w:color w:val="111111"/>
            <w:sz w:val="24"/>
            <w:szCs w:val="24"/>
            <w:lang w:eastAsia="en-IN"/>
          </w:rPr>
          <w:t>filesystems</w:t>
        </w:r>
        <w:proofErr w:type="spellEnd"/>
        <w:r w:rsidRPr="0073507B">
          <w:rPr>
            <w:rFonts w:ascii="Arial" w:eastAsia="Times New Roman" w:hAnsi="Arial" w:cs="Arial"/>
            <w:color w:val="111111"/>
            <w:sz w:val="24"/>
            <w:szCs w:val="24"/>
            <w:lang w:eastAsia="en-IN"/>
          </w:rPr>
          <w:t xml:space="preserve"> with 1k </w:t>
        </w:r>
        <w:proofErr w:type="spellStart"/>
        <w:r w:rsidRPr="0073507B">
          <w:rPr>
            <w:rFonts w:ascii="Arial" w:eastAsia="Times New Roman" w:hAnsi="Arial" w:cs="Arial"/>
            <w:color w:val="111111"/>
            <w:sz w:val="24"/>
            <w:szCs w:val="24"/>
            <w:lang w:eastAsia="en-IN"/>
          </w:rPr>
          <w:t>blocksizes</w:t>
        </w:r>
        <w:proofErr w:type="spellEnd"/>
        <w:r w:rsidRPr="0073507B">
          <w:rPr>
            <w:rFonts w:ascii="Arial" w:eastAsia="Times New Roman" w:hAnsi="Arial" w:cs="Arial"/>
            <w:color w:val="111111"/>
            <w:sz w:val="24"/>
            <w:szCs w:val="24"/>
            <w:lang w:eastAsia="en-IN"/>
          </w:rPr>
          <w:t>, a backup superblock can be found at block 8193</w:t>
        </w:r>
      </w:ins>
    </w:p>
    <w:p w:rsidR="0073507B" w:rsidRPr="0073507B" w:rsidRDefault="0073507B" w:rsidP="0073507B">
      <w:pPr>
        <w:numPr>
          <w:ilvl w:val="0"/>
          <w:numId w:val="3"/>
        </w:numPr>
        <w:shd w:val="clear" w:color="auto" w:fill="FFFFFF"/>
        <w:ind w:left="405"/>
        <w:rPr>
          <w:ins w:id="18" w:author="Unknown"/>
          <w:rFonts w:ascii="Arial" w:eastAsia="Times New Roman" w:hAnsi="Arial" w:cs="Arial"/>
          <w:color w:val="111111"/>
          <w:sz w:val="24"/>
          <w:szCs w:val="24"/>
          <w:lang w:eastAsia="en-IN"/>
        </w:rPr>
      </w:pPr>
      <w:ins w:id="19" w:author="Unknown">
        <w:r w:rsidRPr="0073507B">
          <w:rPr>
            <w:rFonts w:ascii="Arial" w:eastAsia="Times New Roman" w:hAnsi="Arial" w:cs="Arial"/>
            <w:color w:val="111111"/>
            <w:sz w:val="24"/>
            <w:szCs w:val="24"/>
            <w:lang w:eastAsia="en-IN"/>
          </w:rPr>
          <w:t xml:space="preserve">For </w:t>
        </w:r>
        <w:proofErr w:type="spellStart"/>
        <w:r w:rsidRPr="0073507B">
          <w:rPr>
            <w:rFonts w:ascii="Arial" w:eastAsia="Times New Roman" w:hAnsi="Arial" w:cs="Arial"/>
            <w:color w:val="111111"/>
            <w:sz w:val="24"/>
            <w:szCs w:val="24"/>
            <w:lang w:eastAsia="en-IN"/>
          </w:rPr>
          <w:t>filesystems</w:t>
        </w:r>
        <w:proofErr w:type="spellEnd"/>
        <w:r w:rsidRPr="0073507B">
          <w:rPr>
            <w:rFonts w:ascii="Arial" w:eastAsia="Times New Roman" w:hAnsi="Arial" w:cs="Arial"/>
            <w:color w:val="111111"/>
            <w:sz w:val="24"/>
            <w:szCs w:val="24"/>
            <w:lang w:eastAsia="en-IN"/>
          </w:rPr>
          <w:t xml:space="preserve"> with 2k </w:t>
        </w:r>
        <w:proofErr w:type="spellStart"/>
        <w:r w:rsidRPr="0073507B">
          <w:rPr>
            <w:rFonts w:ascii="Arial" w:eastAsia="Times New Roman" w:hAnsi="Arial" w:cs="Arial"/>
            <w:color w:val="111111"/>
            <w:sz w:val="24"/>
            <w:szCs w:val="24"/>
            <w:lang w:eastAsia="en-IN"/>
          </w:rPr>
          <w:t>blocksizes</w:t>
        </w:r>
        <w:proofErr w:type="spellEnd"/>
        <w:r w:rsidRPr="0073507B">
          <w:rPr>
            <w:rFonts w:ascii="Arial" w:eastAsia="Times New Roman" w:hAnsi="Arial" w:cs="Arial"/>
            <w:color w:val="111111"/>
            <w:sz w:val="24"/>
            <w:szCs w:val="24"/>
            <w:lang w:eastAsia="en-IN"/>
          </w:rPr>
          <w:t>, at block 16384</w:t>
        </w:r>
      </w:ins>
    </w:p>
    <w:p w:rsidR="0073507B" w:rsidRPr="0073507B" w:rsidRDefault="0073507B" w:rsidP="0073507B">
      <w:pPr>
        <w:numPr>
          <w:ilvl w:val="0"/>
          <w:numId w:val="3"/>
        </w:numPr>
        <w:shd w:val="clear" w:color="auto" w:fill="FFFFFF"/>
        <w:ind w:left="405"/>
        <w:rPr>
          <w:ins w:id="20" w:author="Unknown"/>
          <w:rFonts w:ascii="Arial" w:eastAsia="Times New Roman" w:hAnsi="Arial" w:cs="Arial"/>
          <w:color w:val="111111"/>
          <w:sz w:val="24"/>
          <w:szCs w:val="24"/>
          <w:lang w:eastAsia="en-IN"/>
        </w:rPr>
      </w:pPr>
      <w:ins w:id="21" w:author="Unknown">
        <w:r w:rsidRPr="0073507B">
          <w:rPr>
            <w:rFonts w:ascii="Arial" w:eastAsia="Times New Roman" w:hAnsi="Arial" w:cs="Arial"/>
            <w:color w:val="111111"/>
            <w:sz w:val="24"/>
            <w:szCs w:val="24"/>
            <w:lang w:eastAsia="en-IN"/>
          </w:rPr>
          <w:t xml:space="preserve">For 4k </w:t>
        </w:r>
        <w:proofErr w:type="spellStart"/>
        <w:r w:rsidRPr="0073507B">
          <w:rPr>
            <w:rFonts w:ascii="Arial" w:eastAsia="Times New Roman" w:hAnsi="Arial" w:cs="Arial"/>
            <w:color w:val="111111"/>
            <w:sz w:val="24"/>
            <w:szCs w:val="24"/>
            <w:lang w:eastAsia="en-IN"/>
          </w:rPr>
          <w:t>blocksizes</w:t>
        </w:r>
        <w:proofErr w:type="spellEnd"/>
        <w:r w:rsidRPr="0073507B">
          <w:rPr>
            <w:rFonts w:ascii="Arial" w:eastAsia="Times New Roman" w:hAnsi="Arial" w:cs="Arial"/>
            <w:color w:val="111111"/>
            <w:sz w:val="24"/>
            <w:szCs w:val="24"/>
            <w:lang w:eastAsia="en-IN"/>
          </w:rPr>
          <w:t>, at block 32768.</w:t>
        </w:r>
      </w:ins>
    </w:p>
    <w:p w:rsidR="0073507B" w:rsidRPr="0073507B" w:rsidRDefault="0073507B" w:rsidP="0073507B">
      <w:pPr>
        <w:shd w:val="clear" w:color="auto" w:fill="FFFFFF"/>
        <w:rPr>
          <w:ins w:id="22" w:author="Unknown"/>
          <w:rFonts w:ascii="Arial" w:eastAsia="Times New Roman" w:hAnsi="Arial" w:cs="Arial"/>
          <w:color w:val="111111"/>
          <w:sz w:val="24"/>
          <w:szCs w:val="24"/>
          <w:lang w:eastAsia="en-IN"/>
        </w:rPr>
      </w:pPr>
      <w:ins w:id="23" w:author="Unknown">
        <w:r w:rsidRPr="0073507B">
          <w:rPr>
            <w:rFonts w:ascii="Arial" w:eastAsia="Times New Roman" w:hAnsi="Arial" w:cs="Arial"/>
            <w:color w:val="111111"/>
            <w:sz w:val="24"/>
            <w:szCs w:val="24"/>
            <w:lang w:eastAsia="en-IN"/>
          </w:rPr>
          <w:t>Tip you can also try any one of the following command(s) to determine alternative-superblock locations</w:t>
        </w:r>
        <w:proofErr w:type="gramStart"/>
        <w:r w:rsidRPr="0073507B">
          <w:rPr>
            <w:rFonts w:ascii="Arial" w:eastAsia="Times New Roman" w:hAnsi="Arial" w:cs="Arial"/>
            <w:color w:val="111111"/>
            <w:sz w:val="24"/>
            <w:szCs w:val="24"/>
            <w:lang w:eastAsia="en-IN"/>
          </w:rPr>
          <w:t>:</w:t>
        </w:r>
        <w:proofErr w:type="gramEnd"/>
        <w:r w:rsidRPr="0073507B">
          <w:rPr>
            <w:rFonts w:ascii="Arial" w:eastAsia="Times New Roman" w:hAnsi="Arial" w:cs="Arial"/>
            <w:color w:val="111111"/>
            <w:sz w:val="24"/>
            <w:szCs w:val="24"/>
            <w:lang w:eastAsia="en-IN"/>
          </w:rPr>
          <w:br/>
        </w:r>
        <w:r w:rsidRPr="0073507B">
          <w:rPr>
            <w:rFonts w:ascii="Consolas" w:eastAsia="Times New Roman" w:hAnsi="Consolas" w:cs="Consolas"/>
            <w:color w:val="666666"/>
            <w:sz w:val="20"/>
            <w:lang w:eastAsia="en-IN"/>
          </w:rPr>
          <w:t># mke2fs -n /dev/sda3</w:t>
        </w:r>
        <w:r w:rsidRPr="0073507B">
          <w:rPr>
            <w:rFonts w:ascii="Arial" w:eastAsia="Times New Roman" w:hAnsi="Arial" w:cs="Arial"/>
            <w:color w:val="111111"/>
            <w:sz w:val="24"/>
            <w:szCs w:val="24"/>
            <w:lang w:eastAsia="en-IN"/>
          </w:rPr>
          <w:br/>
          <w:t>OR</w:t>
        </w:r>
        <w:r w:rsidRPr="0073507B">
          <w:rPr>
            <w:rFonts w:ascii="Arial" w:eastAsia="Times New Roman" w:hAnsi="Arial" w:cs="Arial"/>
            <w:color w:val="111111"/>
            <w:sz w:val="24"/>
            <w:szCs w:val="24"/>
            <w:lang w:eastAsia="en-IN"/>
          </w:rPr>
          <w:br/>
        </w:r>
        <w:r w:rsidRPr="0073507B">
          <w:rPr>
            <w:rFonts w:ascii="Consolas" w:eastAsia="Times New Roman" w:hAnsi="Consolas" w:cs="Consolas"/>
            <w:color w:val="666666"/>
            <w:sz w:val="20"/>
            <w:lang w:eastAsia="en-IN"/>
          </w:rPr>
          <w:t># dumpe2fs /dev/sda3|grep -</w:t>
        </w:r>
        <w:proofErr w:type="spellStart"/>
        <w:r w:rsidRPr="0073507B">
          <w:rPr>
            <w:rFonts w:ascii="Consolas" w:eastAsia="Times New Roman" w:hAnsi="Consolas" w:cs="Consolas"/>
            <w:color w:val="666666"/>
            <w:sz w:val="20"/>
            <w:lang w:eastAsia="en-IN"/>
          </w:rPr>
          <w:t>i</w:t>
        </w:r>
        <w:proofErr w:type="spellEnd"/>
        <w:r w:rsidRPr="0073507B">
          <w:rPr>
            <w:rFonts w:ascii="Consolas" w:eastAsia="Times New Roman" w:hAnsi="Consolas" w:cs="Consolas"/>
            <w:color w:val="666666"/>
            <w:sz w:val="20"/>
            <w:lang w:eastAsia="en-IN"/>
          </w:rPr>
          <w:t xml:space="preserve"> superblock</w:t>
        </w:r>
        <w:r w:rsidRPr="0073507B">
          <w:rPr>
            <w:rFonts w:ascii="Arial" w:eastAsia="Times New Roman" w:hAnsi="Arial" w:cs="Arial"/>
            <w:color w:val="111111"/>
            <w:sz w:val="24"/>
            <w:szCs w:val="24"/>
            <w:lang w:eastAsia="en-IN"/>
          </w:rPr>
          <w:br/>
          <w:t>To repair file system by alternative-superblock use command as follows:</w:t>
        </w:r>
        <w:r w:rsidRPr="0073507B">
          <w:rPr>
            <w:rFonts w:ascii="Arial" w:eastAsia="Times New Roman" w:hAnsi="Arial" w:cs="Arial"/>
            <w:color w:val="111111"/>
            <w:sz w:val="24"/>
            <w:szCs w:val="24"/>
            <w:lang w:eastAsia="en-IN"/>
          </w:rPr>
          <w:br/>
        </w:r>
        <w:r w:rsidRPr="0073507B">
          <w:rPr>
            <w:rFonts w:ascii="Consolas" w:eastAsia="Times New Roman" w:hAnsi="Consolas" w:cs="Consolas"/>
            <w:color w:val="666666"/>
            <w:sz w:val="20"/>
            <w:lang w:eastAsia="en-IN"/>
          </w:rPr>
          <w:t># e2fsck -f -b 8193 /dev/sda3</w:t>
        </w:r>
      </w:ins>
    </w:p>
    <w:p w:rsidR="0073507B" w:rsidRDefault="0073507B" w:rsidP="0073507B">
      <w:pPr>
        <w:shd w:val="clear" w:color="auto" w:fill="FFFFFF"/>
        <w:rPr>
          <w:rFonts w:ascii="Consolas" w:eastAsia="Times New Roman" w:hAnsi="Consolas" w:cs="Consolas"/>
          <w:color w:val="666666"/>
          <w:sz w:val="20"/>
          <w:lang w:eastAsia="en-IN"/>
        </w:rPr>
      </w:pPr>
      <w:ins w:id="24" w:author="Unknown">
        <w:r w:rsidRPr="0073507B">
          <w:rPr>
            <w:rFonts w:ascii="Arial" w:eastAsia="Times New Roman" w:hAnsi="Arial" w:cs="Arial"/>
            <w:color w:val="111111"/>
            <w:sz w:val="24"/>
            <w:szCs w:val="24"/>
            <w:lang w:eastAsia="en-IN"/>
          </w:rPr>
          <w:t xml:space="preserve">However it is highly recommended that you make backup before you run </w:t>
        </w:r>
        <w:proofErr w:type="spellStart"/>
        <w:r w:rsidRPr="0073507B">
          <w:rPr>
            <w:rFonts w:ascii="Arial" w:eastAsia="Times New Roman" w:hAnsi="Arial" w:cs="Arial"/>
            <w:color w:val="111111"/>
            <w:sz w:val="24"/>
            <w:szCs w:val="24"/>
            <w:lang w:eastAsia="en-IN"/>
          </w:rPr>
          <w:t>fsck</w:t>
        </w:r>
        <w:proofErr w:type="spellEnd"/>
        <w:r w:rsidRPr="0073507B">
          <w:rPr>
            <w:rFonts w:ascii="Arial" w:eastAsia="Times New Roman" w:hAnsi="Arial" w:cs="Arial"/>
            <w:color w:val="111111"/>
            <w:sz w:val="24"/>
            <w:szCs w:val="24"/>
            <w:lang w:eastAsia="en-IN"/>
          </w:rPr>
          <w:t xml:space="preserve"> command on system, use </w:t>
        </w:r>
        <w:proofErr w:type="spellStart"/>
        <w:r w:rsidRPr="0073507B">
          <w:rPr>
            <w:rFonts w:ascii="Arial" w:eastAsia="Times New Roman" w:hAnsi="Arial" w:cs="Arial"/>
            <w:color w:val="111111"/>
            <w:sz w:val="24"/>
            <w:szCs w:val="24"/>
            <w:lang w:eastAsia="en-IN"/>
          </w:rPr>
          <w:t>dd</w:t>
        </w:r>
        <w:proofErr w:type="spellEnd"/>
        <w:r w:rsidRPr="0073507B">
          <w:rPr>
            <w:rFonts w:ascii="Arial" w:eastAsia="Times New Roman" w:hAnsi="Arial" w:cs="Arial"/>
            <w:color w:val="111111"/>
            <w:sz w:val="24"/>
            <w:szCs w:val="24"/>
            <w:lang w:eastAsia="en-IN"/>
          </w:rPr>
          <w:t xml:space="preserve"> command to create a backup (provided that you have spare space under /disk2)</w:t>
        </w:r>
        <w:r w:rsidRPr="0073507B">
          <w:rPr>
            <w:rFonts w:ascii="Arial" w:eastAsia="Times New Roman" w:hAnsi="Arial" w:cs="Arial"/>
            <w:color w:val="111111"/>
            <w:sz w:val="24"/>
            <w:szCs w:val="24"/>
            <w:lang w:eastAsia="en-IN"/>
          </w:rPr>
          <w:br/>
        </w:r>
        <w:r w:rsidRPr="0073507B">
          <w:rPr>
            <w:rFonts w:ascii="Consolas" w:eastAsia="Times New Roman" w:hAnsi="Consolas" w:cs="Consolas"/>
            <w:color w:val="666666"/>
            <w:sz w:val="20"/>
            <w:lang w:eastAsia="en-IN"/>
          </w:rPr>
          <w:t xml:space="preserve"># </w:t>
        </w:r>
        <w:proofErr w:type="spellStart"/>
        <w:r w:rsidRPr="0073507B">
          <w:rPr>
            <w:rFonts w:ascii="Consolas" w:eastAsia="Times New Roman" w:hAnsi="Consolas" w:cs="Consolas"/>
            <w:color w:val="666666"/>
            <w:sz w:val="20"/>
            <w:lang w:eastAsia="en-IN"/>
          </w:rPr>
          <w:t>dd</w:t>
        </w:r>
        <w:proofErr w:type="spellEnd"/>
        <w:r w:rsidRPr="0073507B">
          <w:rPr>
            <w:rFonts w:ascii="Consolas" w:eastAsia="Times New Roman" w:hAnsi="Consolas" w:cs="Consolas"/>
            <w:color w:val="666666"/>
            <w:sz w:val="20"/>
            <w:lang w:eastAsia="en-IN"/>
          </w:rPr>
          <w:t xml:space="preserve"> if=/dev/sda2 of=/disk2/backup-sda2.img</w:t>
        </w:r>
      </w:ins>
    </w:p>
    <w:p w:rsidR="0073507B" w:rsidRDefault="0073507B" w:rsidP="0073507B">
      <w:pPr>
        <w:shd w:val="clear" w:color="auto" w:fill="FFFFFF"/>
        <w:rPr>
          <w:rFonts w:ascii="Consolas" w:eastAsia="Times New Roman" w:hAnsi="Consolas" w:cs="Consolas"/>
          <w:color w:val="666666"/>
          <w:sz w:val="20"/>
          <w:lang w:eastAsia="en-IN"/>
        </w:rPr>
      </w:pPr>
    </w:p>
    <w:p w:rsidR="00E20798" w:rsidRPr="00E20798" w:rsidRDefault="00E20798" w:rsidP="00E20798">
      <w:pPr>
        <w:rPr>
          <w:rFonts w:ascii="Times New Roman" w:eastAsia="Times New Roman" w:hAnsi="Times New Roman" w:cs="Times New Roman"/>
          <w:sz w:val="24"/>
          <w:szCs w:val="24"/>
          <w:lang w:eastAsia="en-IN"/>
        </w:rPr>
      </w:pPr>
      <w:r w:rsidRPr="00E20798">
        <w:rPr>
          <w:rFonts w:ascii="Courier New" w:eastAsia="Times New Roman" w:hAnsi="Courier New" w:cs="Courier New"/>
          <w:b/>
          <w:bCs/>
          <w:color w:val="000000"/>
          <w:sz w:val="20"/>
          <w:lang w:eastAsia="en-IN"/>
        </w:rPr>
        <w:t>/etc/</w:t>
      </w:r>
      <w:proofErr w:type="spellStart"/>
      <w:r w:rsidRPr="00E20798">
        <w:rPr>
          <w:rFonts w:ascii="Courier New" w:eastAsia="Times New Roman" w:hAnsi="Courier New" w:cs="Courier New"/>
          <w:b/>
          <w:bCs/>
          <w:color w:val="000000"/>
          <w:sz w:val="20"/>
          <w:lang w:eastAsia="en-IN"/>
        </w:rPr>
        <w:t>fstab</w:t>
      </w:r>
      <w:proofErr w:type="spellEnd"/>
      <w:r w:rsidRPr="00E20798">
        <w:rPr>
          <w:rFonts w:ascii="Arial" w:eastAsia="Times New Roman" w:hAnsi="Arial" w:cs="Arial"/>
          <w:color w:val="000000"/>
          <w:sz w:val="24"/>
          <w:szCs w:val="24"/>
          <w:shd w:val="clear" w:color="auto" w:fill="FFFFFF"/>
          <w:lang w:eastAsia="en-IN"/>
        </w:rPr>
        <w:t>:</w:t>
      </w:r>
      <w:r w:rsidRPr="00E20798">
        <w:rPr>
          <w:rFonts w:ascii="Arial" w:eastAsia="Times New Roman" w:hAnsi="Arial" w:cs="Arial"/>
          <w:color w:val="000000"/>
          <w:sz w:val="24"/>
          <w:szCs w:val="24"/>
          <w:lang w:eastAsia="en-IN"/>
        </w:rPr>
        <w:br/>
      </w:r>
    </w:p>
    <w:tbl>
      <w:tblPr>
        <w:tblW w:w="0" w:type="auto"/>
        <w:tblCellSpacing w:w="0" w:type="dxa"/>
        <w:tblCellMar>
          <w:top w:w="75" w:type="dxa"/>
          <w:left w:w="75" w:type="dxa"/>
          <w:bottom w:w="75" w:type="dxa"/>
          <w:right w:w="75" w:type="dxa"/>
        </w:tblCellMar>
        <w:tblLook w:val="04A0"/>
      </w:tblPr>
      <w:tblGrid>
        <w:gridCol w:w="1244"/>
        <w:gridCol w:w="1497"/>
        <w:gridCol w:w="644"/>
        <w:gridCol w:w="2077"/>
        <w:gridCol w:w="450"/>
      </w:tblGrid>
      <w:tr w:rsidR="00E20798" w:rsidRPr="00E20798" w:rsidTr="00E20798">
        <w:trPr>
          <w:tblCellSpacing w:w="0" w:type="dxa"/>
        </w:trPr>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/dev/hda2</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ext4</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defaults</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 xml:space="preserve">1 </w:t>
            </w:r>
            <w:proofErr w:type="spellStart"/>
            <w:r w:rsidRPr="00E20798">
              <w:rPr>
                <w:rFonts w:ascii="Times New Roman" w:eastAsia="Times New Roman" w:hAnsi="Times New Roman" w:cs="Times New Roman"/>
                <w:sz w:val="24"/>
                <w:szCs w:val="24"/>
                <w:lang w:eastAsia="en-IN"/>
              </w:rPr>
              <w:t>1</w:t>
            </w:r>
            <w:proofErr w:type="spellEnd"/>
          </w:p>
        </w:tc>
      </w:tr>
      <w:tr w:rsidR="00E20798" w:rsidRPr="00E20798" w:rsidTr="00E20798">
        <w:trPr>
          <w:tblCellSpacing w:w="0" w:type="dxa"/>
        </w:trPr>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/dev/hdb1</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/home</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ext4</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defaults</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1 2</w:t>
            </w:r>
          </w:p>
        </w:tc>
      </w:tr>
      <w:tr w:rsidR="00E20798" w:rsidRPr="00E20798" w:rsidTr="00E20798">
        <w:trPr>
          <w:tblCellSpacing w:w="0" w:type="dxa"/>
        </w:trPr>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/dev/</w:t>
            </w:r>
            <w:proofErr w:type="spellStart"/>
            <w:r w:rsidRPr="00E20798">
              <w:rPr>
                <w:rFonts w:ascii="Times New Roman" w:eastAsia="Times New Roman" w:hAnsi="Times New Roman" w:cs="Times New Roman"/>
                <w:sz w:val="24"/>
                <w:szCs w:val="24"/>
                <w:lang w:eastAsia="en-IN"/>
              </w:rPr>
              <w:t>cdrom</w:t>
            </w:r>
            <w:proofErr w:type="spellEnd"/>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/media/</w:t>
            </w:r>
            <w:proofErr w:type="spellStart"/>
            <w:r w:rsidRPr="00E20798">
              <w:rPr>
                <w:rFonts w:ascii="Times New Roman" w:eastAsia="Times New Roman" w:hAnsi="Times New Roman" w:cs="Times New Roman"/>
                <w:sz w:val="24"/>
                <w:szCs w:val="24"/>
                <w:lang w:eastAsia="en-IN"/>
              </w:rPr>
              <w:t>cdrom</w:t>
            </w:r>
            <w:proofErr w:type="spellEnd"/>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auto</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proofErr w:type="spellStart"/>
            <w:r w:rsidRPr="00E20798">
              <w:rPr>
                <w:rFonts w:ascii="Times New Roman" w:eastAsia="Times New Roman" w:hAnsi="Times New Roman" w:cs="Times New Roman"/>
                <w:sz w:val="24"/>
                <w:szCs w:val="24"/>
                <w:lang w:eastAsia="en-IN"/>
              </w:rPr>
              <w:t>ro,noauto,user,exec</w:t>
            </w:r>
            <w:proofErr w:type="spellEnd"/>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 xml:space="preserve">0 </w:t>
            </w:r>
            <w:proofErr w:type="spellStart"/>
            <w:r w:rsidRPr="00E20798">
              <w:rPr>
                <w:rFonts w:ascii="Times New Roman" w:eastAsia="Times New Roman" w:hAnsi="Times New Roman" w:cs="Times New Roman"/>
                <w:sz w:val="24"/>
                <w:szCs w:val="24"/>
                <w:lang w:eastAsia="en-IN"/>
              </w:rPr>
              <w:t>0</w:t>
            </w:r>
            <w:proofErr w:type="spellEnd"/>
          </w:p>
        </w:tc>
      </w:tr>
      <w:tr w:rsidR="00E20798" w:rsidRPr="00E20798" w:rsidTr="00E20798">
        <w:trPr>
          <w:tblCellSpacing w:w="0" w:type="dxa"/>
        </w:trPr>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/dev/fd0</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/media/floppy</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auto</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proofErr w:type="spellStart"/>
            <w:r w:rsidRPr="00E20798">
              <w:rPr>
                <w:rFonts w:ascii="Times New Roman" w:eastAsia="Times New Roman" w:hAnsi="Times New Roman" w:cs="Times New Roman"/>
                <w:sz w:val="24"/>
                <w:szCs w:val="24"/>
                <w:lang w:eastAsia="en-IN"/>
              </w:rPr>
              <w:t>rw,noauto,user,sync</w:t>
            </w:r>
            <w:proofErr w:type="spellEnd"/>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 xml:space="preserve">0 </w:t>
            </w:r>
            <w:proofErr w:type="spellStart"/>
            <w:r w:rsidRPr="00E20798">
              <w:rPr>
                <w:rFonts w:ascii="Times New Roman" w:eastAsia="Times New Roman" w:hAnsi="Times New Roman" w:cs="Times New Roman"/>
                <w:sz w:val="24"/>
                <w:szCs w:val="24"/>
                <w:lang w:eastAsia="en-IN"/>
              </w:rPr>
              <w:t>0</w:t>
            </w:r>
            <w:proofErr w:type="spellEnd"/>
          </w:p>
        </w:tc>
      </w:tr>
      <w:tr w:rsidR="00E20798" w:rsidRPr="00E20798" w:rsidTr="00E20798">
        <w:trPr>
          <w:tblCellSpacing w:w="0" w:type="dxa"/>
        </w:trPr>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proc</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/proc</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proc</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defaults</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 xml:space="preserve">0 </w:t>
            </w:r>
            <w:proofErr w:type="spellStart"/>
            <w:r w:rsidRPr="00E20798">
              <w:rPr>
                <w:rFonts w:ascii="Times New Roman" w:eastAsia="Times New Roman" w:hAnsi="Times New Roman" w:cs="Times New Roman"/>
                <w:sz w:val="24"/>
                <w:szCs w:val="24"/>
                <w:lang w:eastAsia="en-IN"/>
              </w:rPr>
              <w:t>0</w:t>
            </w:r>
            <w:proofErr w:type="spellEnd"/>
          </w:p>
        </w:tc>
      </w:tr>
      <w:tr w:rsidR="00E20798" w:rsidRPr="00E20798" w:rsidTr="00E20798">
        <w:trPr>
          <w:tblCellSpacing w:w="0" w:type="dxa"/>
        </w:trPr>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/dev/hda1</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swap</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swap</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proofErr w:type="spellStart"/>
            <w:r w:rsidRPr="00E20798">
              <w:rPr>
                <w:rFonts w:ascii="Times New Roman" w:eastAsia="Times New Roman" w:hAnsi="Times New Roman" w:cs="Times New Roman"/>
                <w:sz w:val="24"/>
                <w:szCs w:val="24"/>
                <w:lang w:eastAsia="en-IN"/>
              </w:rPr>
              <w:t>pri</w:t>
            </w:r>
            <w:proofErr w:type="spellEnd"/>
            <w:r w:rsidRPr="00E20798">
              <w:rPr>
                <w:rFonts w:ascii="Times New Roman" w:eastAsia="Times New Roman" w:hAnsi="Times New Roman" w:cs="Times New Roman"/>
                <w:sz w:val="24"/>
                <w:szCs w:val="24"/>
                <w:lang w:eastAsia="en-IN"/>
              </w:rPr>
              <w:t>=42</w:t>
            </w:r>
          </w:p>
        </w:tc>
        <w:tc>
          <w:tcPr>
            <w:tcW w:w="0" w:type="auto"/>
            <w:vAlign w:val="center"/>
            <w:hideMark/>
          </w:tcPr>
          <w:p w:rsidR="00E20798" w:rsidRPr="00E20798" w:rsidRDefault="00E20798" w:rsidP="00E20798">
            <w:pPr>
              <w:rPr>
                <w:rFonts w:ascii="Times New Roman" w:eastAsia="Times New Roman" w:hAnsi="Times New Roman" w:cs="Times New Roman"/>
                <w:sz w:val="24"/>
                <w:szCs w:val="24"/>
                <w:lang w:eastAsia="en-IN"/>
              </w:rPr>
            </w:pPr>
            <w:r w:rsidRPr="00E20798">
              <w:rPr>
                <w:rFonts w:ascii="Times New Roman" w:eastAsia="Times New Roman" w:hAnsi="Times New Roman" w:cs="Times New Roman"/>
                <w:sz w:val="24"/>
                <w:szCs w:val="24"/>
                <w:lang w:eastAsia="en-IN"/>
              </w:rPr>
              <w:t xml:space="preserve">0 </w:t>
            </w:r>
            <w:proofErr w:type="spellStart"/>
            <w:r w:rsidRPr="00E20798">
              <w:rPr>
                <w:rFonts w:ascii="Times New Roman" w:eastAsia="Times New Roman" w:hAnsi="Times New Roman" w:cs="Times New Roman"/>
                <w:sz w:val="24"/>
                <w:szCs w:val="24"/>
                <w:lang w:eastAsia="en-IN"/>
              </w:rPr>
              <w:t>0</w:t>
            </w:r>
            <w:proofErr w:type="spellEnd"/>
          </w:p>
        </w:tc>
      </w:tr>
    </w:tbl>
    <w:p w:rsidR="00E20798" w:rsidRDefault="00E20798" w:rsidP="00E20798">
      <w:pPr>
        <w:pStyle w:val="Heading2"/>
        <w:shd w:val="clear" w:color="auto" w:fill="FFFFFF"/>
        <w:spacing w:before="240" w:after="120"/>
        <w:rPr>
          <w:rFonts w:ascii="Oswald" w:hAnsi="Oswald"/>
          <w:b w:val="0"/>
          <w:bCs w:val="0"/>
          <w:color w:val="000000"/>
          <w:sz w:val="30"/>
          <w:szCs w:val="30"/>
        </w:rPr>
      </w:pPr>
      <w:r>
        <w:rPr>
          <w:rFonts w:ascii="Oswald" w:hAnsi="Oswald"/>
          <w:b w:val="0"/>
          <w:bCs w:val="0"/>
          <w:color w:val="000000"/>
          <w:sz w:val="22"/>
          <w:szCs w:val="22"/>
        </w:rPr>
        <w:lastRenderedPageBreak/>
        <w:t>1st and 2nd columns: Device and default mount point</w:t>
      </w:r>
    </w:p>
    <w:p w:rsidR="00E20798" w:rsidRDefault="00E20798" w:rsidP="00E20798">
      <w:pPr>
        <w:pStyle w:val="Heading2"/>
        <w:shd w:val="clear" w:color="auto" w:fill="FFFFFF"/>
        <w:spacing w:before="240" w:after="120"/>
        <w:rPr>
          <w:rFonts w:ascii="Arial" w:hAnsi="Arial" w:cs="Arial"/>
          <w:b w:val="0"/>
          <w:bCs w:val="0"/>
          <w:color w:val="000000"/>
          <w:shd w:val="clear" w:color="auto" w:fill="FFFFFF"/>
        </w:rPr>
      </w:pPr>
      <w:r>
        <w:rPr>
          <w:rFonts w:ascii="Oswald" w:hAnsi="Oswald"/>
          <w:b w:val="0"/>
          <w:bCs w:val="0"/>
          <w:color w:val="000000"/>
          <w:sz w:val="22"/>
          <w:szCs w:val="22"/>
        </w:rPr>
        <w:t xml:space="preserve">3rd column: </w:t>
      </w:r>
      <w:proofErr w:type="spellStart"/>
      <w:r>
        <w:rPr>
          <w:rFonts w:ascii="Oswald" w:hAnsi="Oswald"/>
          <w:b w:val="0"/>
          <w:bCs w:val="0"/>
          <w:color w:val="000000"/>
          <w:sz w:val="22"/>
          <w:szCs w:val="22"/>
        </w:rPr>
        <w:t>Filesystem</w:t>
      </w:r>
      <w:proofErr w:type="spellEnd"/>
      <w:r>
        <w:rPr>
          <w:rFonts w:ascii="Oswald" w:hAnsi="Oswald"/>
          <w:b w:val="0"/>
          <w:bCs w:val="0"/>
          <w:color w:val="000000"/>
          <w:sz w:val="22"/>
          <w:szCs w:val="22"/>
        </w:rPr>
        <w:t xml:space="preserve"> </w:t>
      </w:r>
      <w:proofErr w:type="gramStart"/>
      <w:r>
        <w:rPr>
          <w:rFonts w:ascii="Oswald" w:hAnsi="Oswald"/>
          <w:b w:val="0"/>
          <w:bCs w:val="0"/>
          <w:color w:val="000000"/>
          <w:sz w:val="22"/>
          <w:szCs w:val="22"/>
        </w:rPr>
        <w:t>type(</w:t>
      </w:r>
      <w:proofErr w:type="gramEnd"/>
      <w:r>
        <w:rPr>
          <w:rFonts w:ascii="Arial" w:hAnsi="Arial" w:cs="Arial"/>
          <w:b w:val="0"/>
          <w:bCs w:val="0"/>
          <w:color w:val="000000"/>
          <w:shd w:val="clear" w:color="auto" w:fill="FFFFFF"/>
        </w:rPr>
        <w:t>ext3,ext4</w:t>
      </w:r>
      <w:r>
        <w:rPr>
          <w:rStyle w:val="apple-converted-space"/>
          <w:rFonts w:ascii="Arial" w:hAnsi="Arial" w:cs="Arial"/>
          <w:b w:val="0"/>
          <w:bCs w:val="0"/>
          <w:color w:val="000000"/>
          <w:shd w:val="clear" w:color="auto" w:fill="FFFFFF"/>
        </w:rPr>
        <w:t>,</w:t>
      </w:r>
      <w:r>
        <w:rPr>
          <w:rFonts w:ascii="Arial" w:hAnsi="Arial" w:cs="Arial"/>
          <w:b w:val="0"/>
          <w:bCs w:val="0"/>
          <w:color w:val="000000"/>
          <w:shd w:val="clear" w:color="auto" w:fill="FFFFFF"/>
        </w:rPr>
        <w:t>Ext4</w:t>
      </w:r>
      <w:r>
        <w:rPr>
          <w:rStyle w:val="apple-converted-space"/>
          <w:rFonts w:ascii="Arial" w:hAnsi="Arial" w:cs="Arial"/>
          <w:color w:val="000000"/>
          <w:shd w:val="clear" w:color="auto" w:fill="FFFFFF"/>
        </w:rPr>
        <w:t>, </w:t>
      </w:r>
      <w:proofErr w:type="spellStart"/>
      <w:r>
        <w:rPr>
          <w:rStyle w:val="apple-style-span"/>
          <w:rFonts w:ascii="Arial" w:hAnsi="Arial" w:cs="Arial"/>
          <w:b w:val="0"/>
          <w:bCs w:val="0"/>
          <w:color w:val="000000"/>
          <w:sz w:val="21"/>
          <w:szCs w:val="21"/>
          <w:shd w:val="clear" w:color="auto" w:fill="FFFFFF"/>
        </w:rPr>
        <w:t>ReiserFS</w:t>
      </w:r>
      <w:proofErr w:type="spellEnd"/>
      <w:r>
        <w:rPr>
          <w:rStyle w:val="apple-style-span"/>
          <w:rFonts w:ascii="Arial" w:hAnsi="Arial" w:cs="Arial"/>
          <w:b w:val="0"/>
          <w:bCs w:val="0"/>
          <w:color w:val="000000"/>
          <w:sz w:val="21"/>
          <w:szCs w:val="21"/>
          <w:shd w:val="clear" w:color="auto" w:fill="FFFFFF"/>
        </w:rPr>
        <w:t>,</w:t>
      </w:r>
      <w:r w:rsidRPr="00E20798">
        <w:rPr>
          <w:rFonts w:ascii="Arial" w:hAnsi="Arial" w:cs="Arial"/>
          <w:b w:val="0"/>
          <w:bCs w:val="0"/>
          <w:color w:val="000000"/>
          <w:shd w:val="clear" w:color="auto" w:fill="FFFFFF"/>
        </w:rPr>
        <w:t xml:space="preserve"> </w:t>
      </w:r>
      <w:r>
        <w:rPr>
          <w:rFonts w:ascii="Arial" w:hAnsi="Arial" w:cs="Arial"/>
          <w:b w:val="0"/>
          <w:bCs w:val="0"/>
          <w:color w:val="000000"/>
          <w:shd w:val="clear" w:color="auto" w:fill="FFFFFF"/>
        </w:rPr>
        <w:t>swap,</w:t>
      </w:r>
      <w:r w:rsidRPr="00E20798">
        <w:rPr>
          <w:rFonts w:ascii="Arial" w:hAnsi="Arial" w:cs="Arial"/>
          <w:b w:val="0"/>
          <w:bCs w:val="0"/>
          <w:color w:val="000000"/>
          <w:shd w:val="clear" w:color="auto" w:fill="FFFFFF"/>
        </w:rPr>
        <w:t xml:space="preserve"> </w:t>
      </w:r>
      <w:r>
        <w:rPr>
          <w:rFonts w:ascii="Arial" w:hAnsi="Arial" w:cs="Arial"/>
          <w:b w:val="0"/>
          <w:bCs w:val="0"/>
          <w:color w:val="000000"/>
          <w:shd w:val="clear" w:color="auto" w:fill="FFFFFF"/>
        </w:rPr>
        <w:t>auto)</w:t>
      </w:r>
    </w:p>
    <w:p w:rsidR="00E20798" w:rsidRDefault="00E20798" w:rsidP="00E20798">
      <w:pPr>
        <w:pStyle w:val="Heading2"/>
        <w:shd w:val="clear" w:color="auto" w:fill="FFFFFF"/>
        <w:spacing w:before="240" w:after="120"/>
        <w:rPr>
          <w:rFonts w:ascii="Oswald" w:hAnsi="Oswald"/>
          <w:b w:val="0"/>
          <w:bCs w:val="0"/>
          <w:color w:val="000000"/>
          <w:sz w:val="30"/>
          <w:szCs w:val="30"/>
        </w:rPr>
      </w:pPr>
      <w:r>
        <w:rPr>
          <w:rFonts w:ascii="Oswald" w:hAnsi="Oswald"/>
          <w:color w:val="000000"/>
          <w:sz w:val="22"/>
          <w:szCs w:val="22"/>
        </w:rPr>
        <w:t>4th column: Mount options</w:t>
      </w:r>
    </w:p>
    <w:p w:rsidR="00E20798" w:rsidRDefault="00E20798" w:rsidP="00E20798">
      <w:pPr>
        <w:rPr>
          <w:rFonts w:ascii="Arial" w:hAnsi="Arial" w:cs="Arial"/>
          <w:color w:val="000000"/>
          <w:shd w:val="clear" w:color="auto" w:fill="FFFFFF"/>
        </w:rPr>
      </w:pPr>
      <w:r>
        <w:sym w:font="Wingdings" w:char="F0E0"/>
      </w:r>
      <w:r w:rsidRPr="00E20798">
        <w:rPr>
          <w:rFonts w:ascii="Arial" w:hAnsi="Arial" w:cs="Arial"/>
          <w:b/>
          <w:bCs/>
          <w:color w:val="000000"/>
          <w:shd w:val="clear" w:color="auto" w:fill="FFFFFF"/>
        </w:rPr>
        <w:t xml:space="preserve"> </w:t>
      </w:r>
      <w:proofErr w:type="gramStart"/>
      <w:r>
        <w:rPr>
          <w:rFonts w:ascii="Arial" w:hAnsi="Arial" w:cs="Arial"/>
          <w:b/>
          <w:bCs/>
          <w:color w:val="000000"/>
          <w:shd w:val="clear" w:color="auto" w:fill="FFFFFF"/>
        </w:rPr>
        <w:t>auto</w:t>
      </w:r>
      <w:proofErr w:type="gramEnd"/>
      <w:r>
        <w:rPr>
          <w:rFonts w:ascii="Arial" w:hAnsi="Arial" w:cs="Arial"/>
          <w:b/>
          <w:bCs/>
          <w:color w:val="000000"/>
          <w:shd w:val="clear" w:color="auto" w:fill="FFFFFF"/>
        </w:rPr>
        <w:t xml:space="preserve"> and </w:t>
      </w:r>
      <w:proofErr w:type="spellStart"/>
      <w:r>
        <w:rPr>
          <w:rFonts w:ascii="Arial" w:hAnsi="Arial" w:cs="Arial"/>
          <w:b/>
          <w:bCs/>
          <w:color w:val="000000"/>
          <w:shd w:val="clear" w:color="auto" w:fill="FFFFFF"/>
        </w:rPr>
        <w:t>noauto</w:t>
      </w:r>
      <w:proofErr w:type="spellEnd"/>
      <w:r>
        <w:rPr>
          <w:rFonts w:ascii="Arial" w:hAnsi="Arial" w:cs="Arial"/>
          <w:b/>
          <w:bCs/>
          <w:color w:val="000000"/>
          <w:shd w:val="clear" w:color="auto" w:fill="FFFFFF"/>
        </w:rPr>
        <w:t>:</w:t>
      </w:r>
      <w:r>
        <w:rPr>
          <w:rStyle w:val="apple-converted-space"/>
          <w:rFonts w:ascii="Arial" w:hAnsi="Arial" w:cs="Arial"/>
          <w:b/>
          <w:bCs/>
          <w:color w:val="000000"/>
          <w:shd w:val="clear" w:color="auto" w:fill="FFFFFF"/>
        </w:rPr>
        <w:t> </w:t>
      </w:r>
      <w:r>
        <w:rPr>
          <w:rFonts w:ascii="Arial" w:hAnsi="Arial" w:cs="Arial"/>
          <w:color w:val="000000"/>
          <w:shd w:val="clear" w:color="auto" w:fill="FFFFFF"/>
        </w:rPr>
        <w:t>With the</w:t>
      </w:r>
      <w:r>
        <w:rPr>
          <w:rStyle w:val="apple-converted-space"/>
          <w:rFonts w:ascii="Arial" w:hAnsi="Arial" w:cs="Arial"/>
          <w:color w:val="000000"/>
          <w:shd w:val="clear" w:color="auto" w:fill="FFFFFF"/>
        </w:rPr>
        <w:t> </w:t>
      </w:r>
      <w:r>
        <w:rPr>
          <w:rStyle w:val="HTMLCode"/>
          <w:rFonts w:eastAsiaTheme="minorHAnsi"/>
          <w:color w:val="000000"/>
          <w:sz w:val="24"/>
          <w:szCs w:val="24"/>
          <w:shd w:val="clear" w:color="auto" w:fill="FFFFFF"/>
        </w:rPr>
        <w:t>auto </w:t>
      </w:r>
      <w:r>
        <w:rPr>
          <w:rFonts w:ascii="Arial" w:hAnsi="Arial" w:cs="Arial"/>
          <w:color w:val="000000"/>
          <w:shd w:val="clear" w:color="auto" w:fill="FFFFFF"/>
        </w:rPr>
        <w:t xml:space="preserve">option, the device will be mounted automatically at </w:t>
      </w:r>
      <w:proofErr w:type="spellStart"/>
      <w:r>
        <w:rPr>
          <w:rFonts w:ascii="Arial" w:hAnsi="Arial" w:cs="Arial"/>
          <w:color w:val="000000"/>
          <w:shd w:val="clear" w:color="auto" w:fill="FFFFFF"/>
        </w:rPr>
        <w:t>bootup</w:t>
      </w:r>
      <w:proofErr w:type="spellEnd"/>
    </w:p>
    <w:p w:rsidR="00E20798" w:rsidRDefault="00E20798" w:rsidP="00E20798">
      <w:pPr>
        <w:rPr>
          <w:rFonts w:ascii="Arial" w:hAnsi="Arial" w:cs="Arial"/>
          <w:color w:val="000000"/>
          <w:shd w:val="clear" w:color="auto" w:fill="FFFFFF"/>
        </w:rPr>
      </w:pPr>
      <w:r w:rsidRPr="00E20798">
        <w:rPr>
          <w:rFonts w:ascii="Arial" w:hAnsi="Arial" w:cs="Arial"/>
          <w:color w:val="000000"/>
          <w:shd w:val="clear" w:color="auto" w:fill="FFFFFF"/>
        </w:rPr>
        <w:sym w:font="Wingdings" w:char="F0E0"/>
      </w:r>
      <w:r w:rsidRPr="00E20798">
        <w:rPr>
          <w:rFonts w:ascii="Arial" w:hAnsi="Arial" w:cs="Arial"/>
          <w:b/>
          <w:bCs/>
          <w:color w:val="000000"/>
          <w:shd w:val="clear" w:color="auto" w:fill="FFFFFF"/>
        </w:rPr>
        <w:t xml:space="preserve"> </w:t>
      </w:r>
      <w:proofErr w:type="gramStart"/>
      <w:r>
        <w:rPr>
          <w:rFonts w:ascii="Arial" w:hAnsi="Arial" w:cs="Arial"/>
          <w:b/>
          <w:bCs/>
          <w:color w:val="000000"/>
          <w:shd w:val="clear" w:color="auto" w:fill="FFFFFF"/>
        </w:rPr>
        <w:t>user</w:t>
      </w:r>
      <w:proofErr w:type="gramEnd"/>
      <w:r>
        <w:rPr>
          <w:rFonts w:ascii="Arial" w:hAnsi="Arial" w:cs="Arial"/>
          <w:b/>
          <w:bCs/>
          <w:color w:val="000000"/>
          <w:shd w:val="clear" w:color="auto" w:fill="FFFFFF"/>
        </w:rPr>
        <w:t xml:space="preserve"> and </w:t>
      </w:r>
      <w:proofErr w:type="spellStart"/>
      <w:r>
        <w:rPr>
          <w:rFonts w:ascii="Arial" w:hAnsi="Arial" w:cs="Arial"/>
          <w:b/>
          <w:bCs/>
          <w:color w:val="000000"/>
          <w:shd w:val="clear" w:color="auto" w:fill="FFFFFF"/>
        </w:rPr>
        <w:t>nouser</w:t>
      </w:r>
      <w:proofErr w:type="spellEnd"/>
      <w:r>
        <w:rPr>
          <w:rFonts w:ascii="Arial" w:hAnsi="Arial" w:cs="Arial"/>
          <w:b/>
          <w:bCs/>
          <w:color w:val="000000"/>
          <w:shd w:val="clear" w:color="auto" w:fill="FFFFFF"/>
        </w:rPr>
        <w:t>:</w:t>
      </w:r>
      <w:r>
        <w:rPr>
          <w:rStyle w:val="apple-converted-space"/>
          <w:rFonts w:ascii="Arial" w:hAnsi="Arial" w:cs="Arial"/>
          <w:b/>
          <w:bCs/>
          <w:color w:val="000000"/>
          <w:shd w:val="clear" w:color="auto" w:fill="FFFFFF"/>
        </w:rPr>
        <w:t> </w:t>
      </w:r>
      <w:r>
        <w:rPr>
          <w:rFonts w:ascii="Arial" w:hAnsi="Arial" w:cs="Arial"/>
          <w:color w:val="000000"/>
          <w:shd w:val="clear" w:color="auto" w:fill="FFFFFF"/>
        </w:rPr>
        <w:t>These are very useful options. The</w:t>
      </w:r>
      <w:r>
        <w:rPr>
          <w:rStyle w:val="apple-converted-space"/>
          <w:rFonts w:ascii="Arial" w:hAnsi="Arial" w:cs="Arial"/>
          <w:color w:val="000000"/>
          <w:shd w:val="clear" w:color="auto" w:fill="FFFFFF"/>
        </w:rPr>
        <w:t> </w:t>
      </w:r>
      <w:r>
        <w:rPr>
          <w:rStyle w:val="HTMLCode"/>
          <w:rFonts w:eastAsiaTheme="minorHAnsi"/>
          <w:color w:val="000000"/>
          <w:sz w:val="24"/>
          <w:szCs w:val="24"/>
          <w:shd w:val="clear" w:color="auto" w:fill="FFFFFF"/>
        </w:rPr>
        <w:t>user </w:t>
      </w:r>
      <w:r>
        <w:rPr>
          <w:rFonts w:ascii="Arial" w:hAnsi="Arial" w:cs="Arial"/>
          <w:color w:val="000000"/>
          <w:shd w:val="clear" w:color="auto" w:fill="FFFFFF"/>
        </w:rPr>
        <w:t>option allows normal users to mount the device, whereas</w:t>
      </w:r>
      <w:r>
        <w:rPr>
          <w:rStyle w:val="apple-converted-space"/>
          <w:rFonts w:ascii="Arial" w:hAnsi="Arial" w:cs="Arial"/>
          <w:b/>
          <w:bCs/>
          <w:color w:val="000000"/>
          <w:shd w:val="clear" w:color="auto" w:fill="FFFFFF"/>
        </w:rPr>
        <w:t> </w:t>
      </w:r>
      <w:proofErr w:type="spellStart"/>
      <w:r>
        <w:rPr>
          <w:rStyle w:val="HTMLCode"/>
          <w:rFonts w:eastAsiaTheme="minorHAnsi"/>
          <w:b/>
          <w:bCs/>
          <w:color w:val="000000"/>
          <w:sz w:val="24"/>
          <w:szCs w:val="24"/>
          <w:shd w:val="clear" w:color="auto" w:fill="FFFFFF"/>
        </w:rPr>
        <w:t>nouser</w:t>
      </w:r>
      <w:proofErr w:type="spellEnd"/>
      <w:r>
        <w:rPr>
          <w:rStyle w:val="HTMLCode"/>
          <w:rFonts w:eastAsiaTheme="minorHAnsi"/>
          <w:color w:val="000000"/>
          <w:sz w:val="24"/>
          <w:szCs w:val="24"/>
          <w:shd w:val="clear" w:color="auto" w:fill="FFFFFF"/>
        </w:rPr>
        <w:t> </w:t>
      </w:r>
      <w:r>
        <w:rPr>
          <w:rFonts w:ascii="Arial" w:hAnsi="Arial" w:cs="Arial"/>
          <w:color w:val="000000"/>
          <w:shd w:val="clear" w:color="auto" w:fill="FFFFFF"/>
        </w:rPr>
        <w:t>lets only the root to mount the device.</w:t>
      </w:r>
      <w:r>
        <w:rPr>
          <w:rStyle w:val="apple-converted-space"/>
          <w:rFonts w:ascii="Arial" w:hAnsi="Arial" w:cs="Arial"/>
          <w:color w:val="000000"/>
          <w:shd w:val="clear" w:color="auto" w:fill="FFFFFF"/>
        </w:rPr>
        <w:t> </w:t>
      </w:r>
      <w:proofErr w:type="spellStart"/>
      <w:proofErr w:type="gramStart"/>
      <w:r>
        <w:rPr>
          <w:rStyle w:val="HTMLCode"/>
          <w:rFonts w:eastAsiaTheme="minorHAnsi"/>
          <w:b/>
          <w:bCs/>
          <w:color w:val="000000"/>
          <w:sz w:val="24"/>
          <w:szCs w:val="24"/>
          <w:shd w:val="clear" w:color="auto" w:fill="FFFFFF"/>
        </w:rPr>
        <w:t>nouser</w:t>
      </w:r>
      <w:proofErr w:type="spellEnd"/>
      <w:proofErr w:type="gramEnd"/>
      <w:r>
        <w:rPr>
          <w:rStyle w:val="HTMLCode"/>
          <w:rFonts w:eastAsiaTheme="minorHAnsi"/>
          <w:color w:val="000000"/>
          <w:sz w:val="24"/>
          <w:szCs w:val="24"/>
          <w:shd w:val="clear" w:color="auto" w:fill="FFFFFF"/>
        </w:rPr>
        <w:t> </w:t>
      </w:r>
      <w:r>
        <w:rPr>
          <w:rFonts w:ascii="Arial" w:hAnsi="Arial" w:cs="Arial"/>
          <w:color w:val="000000"/>
          <w:shd w:val="clear" w:color="auto" w:fill="FFFFFF"/>
        </w:rPr>
        <w:t>is the default.</w:t>
      </w:r>
    </w:p>
    <w:p w:rsidR="00E20798" w:rsidRDefault="00E20798" w:rsidP="00E20798">
      <w:pPr>
        <w:rPr>
          <w:rFonts w:ascii="Arial" w:hAnsi="Arial" w:cs="Arial"/>
          <w:color w:val="000000"/>
          <w:shd w:val="clear" w:color="auto" w:fill="FFFFFF"/>
        </w:rPr>
      </w:pPr>
      <w:r w:rsidRPr="00E20798">
        <w:rPr>
          <w:rFonts w:ascii="Arial" w:hAnsi="Arial" w:cs="Arial"/>
          <w:color w:val="000000"/>
          <w:shd w:val="clear" w:color="auto" w:fill="FFFFFF"/>
        </w:rPr>
        <w:sym w:font="Wingdings" w:char="F0E0"/>
      </w:r>
      <w:r w:rsidRPr="00E20798">
        <w:rPr>
          <w:rFonts w:ascii="Arial" w:hAnsi="Arial" w:cs="Arial"/>
          <w:b/>
          <w:bCs/>
          <w:color w:val="000000"/>
          <w:shd w:val="clear" w:color="auto" w:fill="FFFFFF"/>
        </w:rPr>
        <w:t xml:space="preserve"> </w:t>
      </w:r>
      <w:proofErr w:type="gramStart"/>
      <w:r w:rsidR="000032EB">
        <w:rPr>
          <w:rFonts w:ascii="Arial" w:hAnsi="Arial" w:cs="Arial"/>
          <w:b/>
          <w:bCs/>
          <w:color w:val="000000"/>
          <w:shd w:val="clear" w:color="auto" w:fill="FFFFFF"/>
        </w:rPr>
        <w:t>e</w:t>
      </w:r>
      <w:r>
        <w:rPr>
          <w:rFonts w:ascii="Arial" w:hAnsi="Arial" w:cs="Arial"/>
          <w:b/>
          <w:bCs/>
          <w:color w:val="000000"/>
          <w:shd w:val="clear" w:color="auto" w:fill="FFFFFF"/>
        </w:rPr>
        <w:t>xec</w:t>
      </w:r>
      <w:proofErr w:type="gramEnd"/>
      <w:r>
        <w:rPr>
          <w:rFonts w:ascii="Arial" w:hAnsi="Arial" w:cs="Arial"/>
          <w:b/>
          <w:bCs/>
          <w:color w:val="000000"/>
          <w:shd w:val="clear" w:color="auto" w:fill="FFFFFF"/>
        </w:rPr>
        <w:t xml:space="preserve"> and </w:t>
      </w:r>
      <w:proofErr w:type="spellStart"/>
      <w:r>
        <w:rPr>
          <w:rFonts w:ascii="Arial" w:hAnsi="Arial" w:cs="Arial"/>
          <w:b/>
          <w:bCs/>
          <w:color w:val="000000"/>
          <w:shd w:val="clear" w:color="auto" w:fill="FFFFFF"/>
        </w:rPr>
        <w:t>noexec</w:t>
      </w:r>
      <w:proofErr w:type="spellEnd"/>
      <w:r>
        <w:rPr>
          <w:rFonts w:ascii="Arial" w:hAnsi="Arial" w:cs="Arial"/>
          <w:b/>
          <w:bCs/>
          <w:color w:val="000000"/>
          <w:shd w:val="clear" w:color="auto" w:fill="FFFFFF"/>
        </w:rPr>
        <w:t>:</w:t>
      </w:r>
      <w:r>
        <w:rPr>
          <w:rStyle w:val="apple-converted-space"/>
          <w:rFonts w:ascii="Arial" w:hAnsi="Arial" w:cs="Arial"/>
          <w:color w:val="000000"/>
          <w:shd w:val="clear" w:color="auto" w:fill="FFFFFF"/>
        </w:rPr>
        <w:t> </w:t>
      </w:r>
      <w:r>
        <w:rPr>
          <w:rStyle w:val="HTMLCode"/>
          <w:rFonts w:eastAsiaTheme="minorHAnsi"/>
          <w:b/>
          <w:bCs/>
          <w:color w:val="000000"/>
          <w:sz w:val="24"/>
          <w:szCs w:val="24"/>
          <w:shd w:val="clear" w:color="auto" w:fill="FFFFFF"/>
        </w:rPr>
        <w:t>exec</w:t>
      </w:r>
      <w:r>
        <w:rPr>
          <w:rStyle w:val="HTMLCode"/>
          <w:rFonts w:eastAsiaTheme="minorHAnsi"/>
          <w:color w:val="000000"/>
          <w:sz w:val="24"/>
          <w:szCs w:val="24"/>
          <w:shd w:val="clear" w:color="auto" w:fill="FFFFFF"/>
        </w:rPr>
        <w:t> </w:t>
      </w:r>
      <w:r>
        <w:rPr>
          <w:rFonts w:ascii="Arial" w:hAnsi="Arial" w:cs="Arial"/>
          <w:color w:val="000000"/>
          <w:shd w:val="clear" w:color="auto" w:fill="FFFFFF"/>
        </w:rPr>
        <w:t>lets you execute binaries that are on that partition, whereas</w:t>
      </w:r>
      <w:r>
        <w:rPr>
          <w:rStyle w:val="apple-converted-space"/>
          <w:rFonts w:ascii="Arial" w:hAnsi="Arial" w:cs="Arial"/>
          <w:b/>
          <w:bCs/>
          <w:color w:val="000000"/>
          <w:shd w:val="clear" w:color="auto" w:fill="FFFFFF"/>
        </w:rPr>
        <w:t> </w:t>
      </w:r>
      <w:proofErr w:type="spellStart"/>
      <w:r>
        <w:rPr>
          <w:rStyle w:val="HTMLCode"/>
          <w:rFonts w:eastAsiaTheme="minorHAnsi"/>
          <w:b/>
          <w:bCs/>
          <w:color w:val="000000"/>
          <w:sz w:val="24"/>
          <w:szCs w:val="24"/>
          <w:shd w:val="clear" w:color="auto" w:fill="FFFFFF"/>
        </w:rPr>
        <w:t>noexec</w:t>
      </w:r>
      <w:proofErr w:type="spellEnd"/>
      <w:r>
        <w:rPr>
          <w:rStyle w:val="HTMLCode"/>
          <w:rFonts w:eastAsiaTheme="minorHAnsi"/>
          <w:color w:val="000000"/>
          <w:sz w:val="24"/>
          <w:szCs w:val="24"/>
          <w:shd w:val="clear" w:color="auto" w:fill="FFFFFF"/>
        </w:rPr>
        <w:t> </w:t>
      </w:r>
      <w:r>
        <w:rPr>
          <w:rFonts w:ascii="Arial" w:hAnsi="Arial" w:cs="Arial"/>
          <w:color w:val="000000"/>
          <w:shd w:val="clear" w:color="auto" w:fill="FFFFFF"/>
        </w:rPr>
        <w:t>doesn't let you do that.</w:t>
      </w:r>
      <w:r>
        <w:rPr>
          <w:rStyle w:val="apple-converted-space"/>
          <w:rFonts w:ascii="Arial" w:hAnsi="Arial" w:cs="Arial"/>
          <w:color w:val="000000"/>
          <w:shd w:val="clear" w:color="auto" w:fill="FFFFFF"/>
        </w:rPr>
        <w:t> </w:t>
      </w:r>
      <w:proofErr w:type="spellStart"/>
      <w:proofErr w:type="gramStart"/>
      <w:r>
        <w:rPr>
          <w:rStyle w:val="HTMLCode"/>
          <w:rFonts w:eastAsiaTheme="minorHAnsi"/>
          <w:b/>
          <w:bCs/>
          <w:color w:val="000000"/>
          <w:sz w:val="24"/>
          <w:szCs w:val="24"/>
          <w:shd w:val="clear" w:color="auto" w:fill="FFFFFF"/>
        </w:rPr>
        <w:t>noexec</w:t>
      </w:r>
      <w:proofErr w:type="spellEnd"/>
      <w:proofErr w:type="gramEnd"/>
      <w:r>
        <w:rPr>
          <w:rStyle w:val="HTMLCode"/>
          <w:rFonts w:eastAsiaTheme="minorHAnsi"/>
          <w:color w:val="000000"/>
          <w:sz w:val="24"/>
          <w:szCs w:val="24"/>
          <w:shd w:val="clear" w:color="auto" w:fill="FFFFFF"/>
        </w:rPr>
        <w:t> </w:t>
      </w:r>
      <w:r>
        <w:rPr>
          <w:rFonts w:ascii="Arial" w:hAnsi="Arial" w:cs="Arial"/>
          <w:color w:val="000000"/>
          <w:shd w:val="clear" w:color="auto" w:fill="FFFFFF"/>
        </w:rPr>
        <w:t>might be useful for a partition that contains binaries you don't want to execute on your system</w:t>
      </w:r>
      <w:r w:rsidR="000032EB">
        <w:rPr>
          <w:rFonts w:ascii="Arial" w:hAnsi="Arial" w:cs="Arial"/>
          <w:color w:val="000000"/>
          <w:shd w:val="clear" w:color="auto" w:fill="FFFFFF"/>
        </w:rPr>
        <w:t>. Default exec.</w:t>
      </w:r>
    </w:p>
    <w:p w:rsidR="000032EB" w:rsidRDefault="000032EB" w:rsidP="00E20798">
      <w:pPr>
        <w:rPr>
          <w:rFonts w:ascii="Arial" w:hAnsi="Arial" w:cs="Arial"/>
          <w:color w:val="000000"/>
          <w:shd w:val="clear" w:color="auto" w:fill="FFFFFF"/>
        </w:rPr>
      </w:pPr>
      <w:proofErr w:type="spellStart"/>
      <w:proofErr w:type="gramStart"/>
      <w:r>
        <w:rPr>
          <w:rFonts w:ascii="Arial" w:hAnsi="Arial" w:cs="Arial"/>
          <w:b/>
          <w:bCs/>
          <w:color w:val="000000"/>
          <w:shd w:val="clear" w:color="auto" w:fill="FFFFFF"/>
        </w:rPr>
        <w:t>ro:</w:t>
      </w:r>
      <w:proofErr w:type="gramEnd"/>
      <w:r>
        <w:rPr>
          <w:rFonts w:ascii="Arial" w:hAnsi="Arial" w:cs="Arial"/>
          <w:color w:val="000000"/>
          <w:shd w:val="clear" w:color="auto" w:fill="FFFFFF"/>
        </w:rPr>
        <w:t>Mount</w:t>
      </w:r>
      <w:proofErr w:type="spellEnd"/>
      <w:r>
        <w:rPr>
          <w:rFonts w:ascii="Arial" w:hAnsi="Arial" w:cs="Arial"/>
          <w:color w:val="000000"/>
          <w:shd w:val="clear" w:color="auto" w:fill="FFFFFF"/>
        </w:rPr>
        <w:t xml:space="preserve"> the </w:t>
      </w:r>
      <w:proofErr w:type="spellStart"/>
      <w:r>
        <w:rPr>
          <w:rFonts w:ascii="Arial" w:hAnsi="Arial" w:cs="Arial"/>
          <w:color w:val="000000"/>
          <w:shd w:val="clear" w:color="auto" w:fill="FFFFFF"/>
        </w:rPr>
        <w:t>filesystem</w:t>
      </w:r>
      <w:proofErr w:type="spellEnd"/>
      <w:r>
        <w:rPr>
          <w:rFonts w:ascii="Arial" w:hAnsi="Arial" w:cs="Arial"/>
          <w:color w:val="000000"/>
          <w:shd w:val="clear" w:color="auto" w:fill="FFFFFF"/>
        </w:rPr>
        <w:t xml:space="preserve"> read-only.</w:t>
      </w:r>
      <w:r>
        <w:rPr>
          <w:rFonts w:ascii="Arial" w:hAnsi="Arial" w:cs="Arial"/>
          <w:color w:val="000000"/>
        </w:rPr>
        <w:br/>
      </w:r>
      <w:r>
        <w:rPr>
          <w:rFonts w:ascii="Arial" w:hAnsi="Arial" w:cs="Arial"/>
          <w:color w:val="000000"/>
        </w:rPr>
        <w:br/>
      </w:r>
      <w:proofErr w:type="spellStart"/>
      <w:proofErr w:type="gramStart"/>
      <w:r>
        <w:rPr>
          <w:rFonts w:ascii="Arial" w:hAnsi="Arial" w:cs="Arial"/>
          <w:b/>
          <w:bCs/>
          <w:color w:val="000000"/>
          <w:shd w:val="clear" w:color="auto" w:fill="FFFFFF"/>
        </w:rPr>
        <w:t>rw:</w:t>
      </w:r>
      <w:proofErr w:type="gramEnd"/>
      <w:r>
        <w:rPr>
          <w:rFonts w:ascii="Arial" w:hAnsi="Arial" w:cs="Arial"/>
          <w:color w:val="000000"/>
          <w:shd w:val="clear" w:color="auto" w:fill="FFFFFF"/>
        </w:rPr>
        <w:t>Mount</w:t>
      </w:r>
      <w:proofErr w:type="spellEnd"/>
      <w:r>
        <w:rPr>
          <w:rFonts w:ascii="Arial" w:hAnsi="Arial" w:cs="Arial"/>
          <w:color w:val="000000"/>
          <w:shd w:val="clear" w:color="auto" w:fill="FFFFFF"/>
        </w:rPr>
        <w:t xml:space="preserve"> the </w:t>
      </w:r>
      <w:proofErr w:type="spellStart"/>
      <w:r>
        <w:rPr>
          <w:rFonts w:ascii="Arial" w:hAnsi="Arial" w:cs="Arial"/>
          <w:color w:val="000000"/>
          <w:shd w:val="clear" w:color="auto" w:fill="FFFFFF"/>
        </w:rPr>
        <w:t>filesystem</w:t>
      </w:r>
      <w:proofErr w:type="spellEnd"/>
      <w:r>
        <w:rPr>
          <w:rFonts w:ascii="Arial" w:hAnsi="Arial" w:cs="Arial"/>
          <w:color w:val="000000"/>
          <w:shd w:val="clear" w:color="auto" w:fill="FFFFFF"/>
        </w:rPr>
        <w:t xml:space="preserve"> read-write.</w:t>
      </w:r>
    </w:p>
    <w:p w:rsidR="000032EB" w:rsidRDefault="000032EB" w:rsidP="00E20798">
      <w:pPr>
        <w:rPr>
          <w:rFonts w:ascii="Arial" w:hAnsi="Arial" w:cs="Arial"/>
          <w:color w:val="000000"/>
          <w:shd w:val="clear" w:color="auto" w:fill="FFFFFF"/>
        </w:rPr>
      </w:pPr>
      <w:proofErr w:type="gramStart"/>
      <w:r>
        <w:rPr>
          <w:rFonts w:ascii="Arial" w:hAnsi="Arial" w:cs="Arial"/>
          <w:b/>
          <w:bCs/>
          <w:color w:val="000000"/>
          <w:shd w:val="clear" w:color="auto" w:fill="FFFFFF"/>
        </w:rPr>
        <w:t>sync</w:t>
      </w:r>
      <w:proofErr w:type="gramEnd"/>
      <w:r>
        <w:rPr>
          <w:rFonts w:ascii="Arial" w:hAnsi="Arial" w:cs="Arial"/>
          <w:b/>
          <w:bCs/>
          <w:color w:val="000000"/>
          <w:shd w:val="clear" w:color="auto" w:fill="FFFFFF"/>
        </w:rPr>
        <w:t xml:space="preserve"> and </w:t>
      </w:r>
      <w:proofErr w:type="spellStart"/>
      <w:r>
        <w:rPr>
          <w:rFonts w:ascii="Arial" w:hAnsi="Arial" w:cs="Arial"/>
          <w:b/>
          <w:bCs/>
          <w:color w:val="000000"/>
          <w:shd w:val="clear" w:color="auto" w:fill="FFFFFF"/>
        </w:rPr>
        <w:t>async</w:t>
      </w:r>
      <w:proofErr w:type="spellEnd"/>
      <w:r>
        <w:rPr>
          <w:rFonts w:ascii="Arial" w:hAnsi="Arial" w:cs="Arial"/>
          <w:b/>
          <w:bCs/>
          <w:color w:val="000000"/>
          <w:shd w:val="clear" w:color="auto" w:fill="FFFFFF"/>
        </w:rPr>
        <w:t>:</w:t>
      </w:r>
      <w:r>
        <w:rPr>
          <w:rStyle w:val="apple-converted-space"/>
          <w:rFonts w:ascii="Arial" w:hAnsi="Arial" w:cs="Arial"/>
          <w:b/>
          <w:bCs/>
          <w:color w:val="000000"/>
          <w:shd w:val="clear" w:color="auto" w:fill="FFFFFF"/>
        </w:rPr>
        <w:t> </w:t>
      </w:r>
      <w:r>
        <w:rPr>
          <w:rFonts w:ascii="Arial" w:hAnsi="Arial" w:cs="Arial"/>
          <w:color w:val="000000"/>
          <w:shd w:val="clear" w:color="auto" w:fill="FFFFFF"/>
        </w:rPr>
        <w:t xml:space="preserve">How the input and output to the </w:t>
      </w:r>
      <w:proofErr w:type="spellStart"/>
      <w:r>
        <w:rPr>
          <w:rFonts w:ascii="Arial" w:hAnsi="Arial" w:cs="Arial"/>
          <w:color w:val="000000"/>
          <w:shd w:val="clear" w:color="auto" w:fill="FFFFFF"/>
        </w:rPr>
        <w:t>filesystem</w:t>
      </w:r>
      <w:proofErr w:type="spellEnd"/>
      <w:r>
        <w:rPr>
          <w:rFonts w:ascii="Arial" w:hAnsi="Arial" w:cs="Arial"/>
          <w:color w:val="000000"/>
          <w:shd w:val="clear" w:color="auto" w:fill="FFFFFF"/>
        </w:rPr>
        <w:t xml:space="preserve"> should be done.</w:t>
      </w:r>
      <w:r>
        <w:rPr>
          <w:rStyle w:val="apple-converted-space"/>
          <w:rFonts w:ascii="Arial" w:hAnsi="Arial" w:cs="Arial"/>
          <w:color w:val="000000"/>
          <w:shd w:val="clear" w:color="auto" w:fill="FFFFFF"/>
        </w:rPr>
        <w:t> </w:t>
      </w:r>
      <w:proofErr w:type="gramStart"/>
      <w:r>
        <w:rPr>
          <w:rStyle w:val="HTMLCode"/>
          <w:rFonts w:eastAsiaTheme="minorHAnsi"/>
          <w:b/>
          <w:bCs/>
          <w:color w:val="000000"/>
          <w:sz w:val="24"/>
          <w:szCs w:val="24"/>
          <w:shd w:val="clear" w:color="auto" w:fill="FFFFFF"/>
        </w:rPr>
        <w:t>sync</w:t>
      </w:r>
      <w:proofErr w:type="gramEnd"/>
      <w:r>
        <w:rPr>
          <w:rStyle w:val="apple-converted-space"/>
          <w:rFonts w:ascii="Courier New" w:hAnsi="Courier New" w:cs="Courier New"/>
          <w:color w:val="000000"/>
          <w:shd w:val="clear" w:color="auto" w:fill="FFFFFF"/>
        </w:rPr>
        <w:t> </w:t>
      </w:r>
      <w:r>
        <w:rPr>
          <w:rFonts w:ascii="Arial" w:hAnsi="Arial" w:cs="Arial"/>
          <w:color w:val="000000"/>
          <w:shd w:val="clear" w:color="auto" w:fill="FFFFFF"/>
        </w:rPr>
        <w:t>means it's done synchronously.</w:t>
      </w:r>
      <w:r w:rsidRPr="000032EB">
        <w:rPr>
          <w:rStyle w:val="BalloonText"/>
          <w:b/>
          <w:bCs/>
          <w:color w:val="000000"/>
          <w:sz w:val="24"/>
          <w:szCs w:val="24"/>
          <w:shd w:val="clear" w:color="auto" w:fill="FFFFFF"/>
        </w:rPr>
        <w:t xml:space="preserve"> </w:t>
      </w:r>
      <w:proofErr w:type="spellStart"/>
      <w:proofErr w:type="gramStart"/>
      <w:r>
        <w:rPr>
          <w:rStyle w:val="HTMLCode"/>
          <w:rFonts w:eastAsiaTheme="minorHAnsi"/>
          <w:b/>
          <w:bCs/>
          <w:color w:val="000000"/>
          <w:sz w:val="24"/>
          <w:szCs w:val="24"/>
          <w:shd w:val="clear" w:color="auto" w:fill="FFFFFF"/>
        </w:rPr>
        <w:t>async</w:t>
      </w:r>
      <w:proofErr w:type="spellEnd"/>
      <w:proofErr w:type="gramEnd"/>
      <w:r>
        <w:rPr>
          <w:rStyle w:val="HTMLCode"/>
          <w:rFonts w:eastAsiaTheme="minorHAnsi"/>
          <w:color w:val="000000"/>
          <w:sz w:val="24"/>
          <w:szCs w:val="24"/>
          <w:shd w:val="clear" w:color="auto" w:fill="FFFFFF"/>
        </w:rPr>
        <w:t> </w:t>
      </w:r>
      <w:r>
        <w:rPr>
          <w:rFonts w:ascii="Arial" w:hAnsi="Arial" w:cs="Arial"/>
          <w:color w:val="000000"/>
          <w:shd w:val="clear" w:color="auto" w:fill="FFFFFF"/>
        </w:rPr>
        <w:t>option in</w:t>
      </w:r>
      <w:r>
        <w:rPr>
          <w:rStyle w:val="apple-converted-space"/>
          <w:rFonts w:ascii="Arial" w:hAnsi="Arial" w:cs="Arial"/>
          <w:color w:val="000000"/>
          <w:shd w:val="clear" w:color="auto" w:fill="FFFFFF"/>
        </w:rPr>
        <w:t> </w:t>
      </w:r>
      <w:r>
        <w:rPr>
          <w:rStyle w:val="HTMLCode"/>
          <w:rFonts w:eastAsiaTheme="minorHAnsi"/>
          <w:b/>
          <w:bCs/>
          <w:color w:val="000000"/>
          <w:shd w:val="clear" w:color="auto" w:fill="FFFFFF"/>
        </w:rPr>
        <w:t>/etc/</w:t>
      </w:r>
      <w:proofErr w:type="spellStart"/>
      <w:r>
        <w:rPr>
          <w:rStyle w:val="HTMLCode"/>
          <w:rFonts w:eastAsiaTheme="minorHAnsi"/>
          <w:b/>
          <w:bCs/>
          <w:color w:val="000000"/>
          <w:shd w:val="clear" w:color="auto" w:fill="FFFFFF"/>
        </w:rPr>
        <w:t>fstab</w:t>
      </w:r>
      <w:proofErr w:type="spellEnd"/>
      <w:r>
        <w:rPr>
          <w:rFonts w:ascii="Arial" w:hAnsi="Arial" w:cs="Arial"/>
          <w:color w:val="000000"/>
          <w:shd w:val="clear" w:color="auto" w:fill="FFFFFF"/>
        </w:rPr>
        <w:t>, input and output is done asynchronously.</w:t>
      </w:r>
      <w:r>
        <w:rPr>
          <w:rStyle w:val="apple-converted-space"/>
          <w:rFonts w:ascii="Arial" w:hAnsi="Arial" w:cs="Arial"/>
          <w:color w:val="000000"/>
          <w:shd w:val="clear" w:color="auto" w:fill="FFFFFF"/>
        </w:rPr>
        <w:t> </w:t>
      </w:r>
      <w:proofErr w:type="spellStart"/>
      <w:proofErr w:type="gramStart"/>
      <w:r>
        <w:rPr>
          <w:rStyle w:val="HTMLCode"/>
          <w:rFonts w:eastAsiaTheme="minorHAnsi"/>
          <w:b/>
          <w:bCs/>
          <w:color w:val="000000"/>
          <w:sz w:val="24"/>
          <w:szCs w:val="24"/>
          <w:shd w:val="clear" w:color="auto" w:fill="FFFFFF"/>
        </w:rPr>
        <w:t>async</w:t>
      </w:r>
      <w:proofErr w:type="spellEnd"/>
      <w:proofErr w:type="gramEnd"/>
      <w:r>
        <w:rPr>
          <w:rStyle w:val="HTMLCode"/>
          <w:rFonts w:eastAsiaTheme="minorHAnsi"/>
          <w:color w:val="000000"/>
          <w:sz w:val="24"/>
          <w:szCs w:val="24"/>
          <w:shd w:val="clear" w:color="auto" w:fill="FFFFFF"/>
        </w:rPr>
        <w:t> </w:t>
      </w:r>
      <w:r>
        <w:rPr>
          <w:rFonts w:ascii="Arial" w:hAnsi="Arial" w:cs="Arial"/>
          <w:color w:val="000000"/>
          <w:shd w:val="clear" w:color="auto" w:fill="FFFFFF"/>
        </w:rPr>
        <w:t>is the default.</w:t>
      </w:r>
    </w:p>
    <w:p w:rsidR="000032EB" w:rsidRDefault="000032EB" w:rsidP="00E20798">
      <w:pPr>
        <w:rPr>
          <w:rFonts w:ascii="Arial" w:hAnsi="Arial" w:cs="Arial"/>
          <w:color w:val="000000"/>
          <w:shd w:val="clear" w:color="auto" w:fill="FFFFFF"/>
        </w:rPr>
      </w:pPr>
      <w:proofErr w:type="gramStart"/>
      <w:r>
        <w:rPr>
          <w:rFonts w:ascii="Arial" w:hAnsi="Arial" w:cs="Arial"/>
          <w:b/>
          <w:bCs/>
          <w:color w:val="000000"/>
          <w:shd w:val="clear" w:color="auto" w:fill="FFFFFF"/>
        </w:rPr>
        <w:t>defaults</w:t>
      </w:r>
      <w:proofErr w:type="gramEnd"/>
      <w:r>
        <w:rPr>
          <w:rFonts w:ascii="Arial" w:hAnsi="Arial" w:cs="Arial"/>
          <w:b/>
          <w:bCs/>
          <w:color w:val="000000"/>
          <w:shd w:val="clear" w:color="auto" w:fill="FFFFFF"/>
        </w:rPr>
        <w:t>:</w:t>
      </w:r>
      <w:r>
        <w:rPr>
          <w:rStyle w:val="apple-converted-space"/>
          <w:rFonts w:ascii="Arial" w:hAnsi="Arial" w:cs="Arial"/>
          <w:b/>
          <w:bCs/>
          <w:color w:val="000000"/>
          <w:shd w:val="clear" w:color="auto" w:fill="FFFFFF"/>
        </w:rPr>
        <w:t> </w:t>
      </w:r>
      <w:r>
        <w:rPr>
          <w:rFonts w:ascii="Arial" w:hAnsi="Arial" w:cs="Arial"/>
          <w:color w:val="000000"/>
          <w:shd w:val="clear" w:color="auto" w:fill="FFFFFF"/>
        </w:rPr>
        <w:t xml:space="preserve">Uses the default options that are </w:t>
      </w:r>
      <w:proofErr w:type="spellStart"/>
      <w:r>
        <w:rPr>
          <w:rFonts w:ascii="Arial" w:hAnsi="Arial" w:cs="Arial"/>
          <w:color w:val="000000"/>
          <w:shd w:val="clear" w:color="auto" w:fill="FFFFFF"/>
        </w:rPr>
        <w:t>rw</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suid</w:t>
      </w:r>
      <w:proofErr w:type="spellEnd"/>
      <w:r>
        <w:rPr>
          <w:rFonts w:ascii="Arial" w:hAnsi="Arial" w:cs="Arial"/>
          <w:color w:val="000000"/>
          <w:shd w:val="clear" w:color="auto" w:fill="FFFFFF"/>
        </w:rPr>
        <w:t xml:space="preserve">, dev, exec, auto, </w:t>
      </w:r>
      <w:proofErr w:type="spellStart"/>
      <w:r>
        <w:rPr>
          <w:rFonts w:ascii="Arial" w:hAnsi="Arial" w:cs="Arial"/>
          <w:color w:val="000000"/>
          <w:shd w:val="clear" w:color="auto" w:fill="FFFFFF"/>
        </w:rPr>
        <w:t>nouser</w:t>
      </w:r>
      <w:proofErr w:type="spellEnd"/>
      <w:r>
        <w:rPr>
          <w:rFonts w:ascii="Arial" w:hAnsi="Arial" w:cs="Arial"/>
          <w:color w:val="000000"/>
          <w:shd w:val="clear" w:color="auto" w:fill="FFFFFF"/>
        </w:rPr>
        <w:t xml:space="preserve">, and </w:t>
      </w:r>
      <w:proofErr w:type="spellStart"/>
      <w:r>
        <w:rPr>
          <w:rFonts w:ascii="Arial" w:hAnsi="Arial" w:cs="Arial"/>
          <w:color w:val="000000"/>
          <w:shd w:val="clear" w:color="auto" w:fill="FFFFFF"/>
        </w:rPr>
        <w:t>async</w:t>
      </w:r>
      <w:proofErr w:type="spellEnd"/>
      <w:r>
        <w:rPr>
          <w:rFonts w:ascii="Arial" w:hAnsi="Arial" w:cs="Arial"/>
          <w:color w:val="000000"/>
          <w:shd w:val="clear" w:color="auto" w:fill="FFFFFF"/>
        </w:rPr>
        <w:t>.</w:t>
      </w:r>
    </w:p>
    <w:p w:rsidR="000032EB" w:rsidRDefault="000032EB" w:rsidP="000032EB">
      <w:pPr>
        <w:pStyle w:val="Heading2"/>
        <w:shd w:val="clear" w:color="auto" w:fill="FFFFFF"/>
        <w:spacing w:before="240" w:after="120"/>
        <w:rPr>
          <w:rFonts w:ascii="Oswald" w:hAnsi="Oswald"/>
          <w:b w:val="0"/>
          <w:bCs w:val="0"/>
          <w:color w:val="000000"/>
          <w:sz w:val="30"/>
          <w:szCs w:val="30"/>
        </w:rPr>
      </w:pPr>
      <w:r>
        <w:rPr>
          <w:rFonts w:ascii="-webkit-monospace" w:hAnsi="-webkit-monospace"/>
          <w:color w:val="000000"/>
          <w:sz w:val="20"/>
          <w:szCs w:val="20"/>
        </w:rPr>
        <w:t xml:space="preserve">5th and 6th columns: Dump and </w:t>
      </w:r>
      <w:proofErr w:type="spellStart"/>
      <w:r>
        <w:rPr>
          <w:rFonts w:ascii="-webkit-monospace" w:hAnsi="-webkit-monospace"/>
          <w:color w:val="000000"/>
          <w:sz w:val="20"/>
          <w:szCs w:val="20"/>
        </w:rPr>
        <w:t>fsck</w:t>
      </w:r>
      <w:proofErr w:type="spellEnd"/>
      <w:r>
        <w:rPr>
          <w:rFonts w:ascii="-webkit-monospace" w:hAnsi="-webkit-monospace"/>
          <w:color w:val="000000"/>
          <w:sz w:val="20"/>
          <w:szCs w:val="20"/>
        </w:rPr>
        <w:t xml:space="preserve"> options</w:t>
      </w:r>
    </w:p>
    <w:p w:rsidR="000032EB" w:rsidRDefault="000032EB" w:rsidP="00E20798">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Dump checks it and uses the number to decide if a </w:t>
      </w:r>
      <w:proofErr w:type="spellStart"/>
      <w:r>
        <w:rPr>
          <w:rFonts w:ascii="Courier New" w:hAnsi="Courier New" w:cs="Courier New"/>
          <w:color w:val="000000"/>
          <w:shd w:val="clear" w:color="auto" w:fill="FFFFFF"/>
        </w:rPr>
        <w:t>filesystem</w:t>
      </w:r>
      <w:proofErr w:type="spellEnd"/>
      <w:r>
        <w:rPr>
          <w:rFonts w:ascii="Courier New" w:hAnsi="Courier New" w:cs="Courier New"/>
          <w:color w:val="000000"/>
          <w:shd w:val="clear" w:color="auto" w:fill="FFFFFF"/>
        </w:rPr>
        <w:t xml:space="preserve"> should be backed up. If it's zero, dump will ignore that </w:t>
      </w:r>
      <w:proofErr w:type="spellStart"/>
      <w:r>
        <w:rPr>
          <w:rFonts w:ascii="Courier New" w:hAnsi="Courier New" w:cs="Courier New"/>
          <w:color w:val="000000"/>
          <w:shd w:val="clear" w:color="auto" w:fill="FFFFFF"/>
        </w:rPr>
        <w:t>filesystem</w:t>
      </w:r>
      <w:proofErr w:type="spellEnd"/>
      <w:r>
        <w:rPr>
          <w:rFonts w:ascii="Courier New" w:hAnsi="Courier New" w:cs="Courier New"/>
          <w:color w:val="000000"/>
          <w:shd w:val="clear" w:color="auto" w:fill="FFFFFF"/>
        </w:rPr>
        <w:t>. If you take a look at the example</w:t>
      </w:r>
      <w:r>
        <w:rPr>
          <w:rStyle w:val="apple-converted-space"/>
          <w:rFonts w:ascii="Courier New" w:hAnsi="Courier New" w:cs="Courier New"/>
          <w:color w:val="000000"/>
          <w:shd w:val="clear" w:color="auto" w:fill="FFFFFF"/>
        </w:rPr>
        <w:t> </w:t>
      </w:r>
      <w:proofErr w:type="spellStart"/>
      <w:proofErr w:type="gramStart"/>
      <w:r>
        <w:rPr>
          <w:rStyle w:val="HTMLCode"/>
          <w:rFonts w:eastAsiaTheme="minorHAnsi"/>
          <w:color w:val="000000"/>
          <w:sz w:val="24"/>
          <w:szCs w:val="24"/>
          <w:shd w:val="clear" w:color="auto" w:fill="FFFFFF"/>
        </w:rPr>
        <w:t>fstab</w:t>
      </w:r>
      <w:proofErr w:type="spellEnd"/>
      <w:r>
        <w:rPr>
          <w:rStyle w:val="apple-converted-space"/>
          <w:rFonts w:ascii="Courier New" w:hAnsi="Courier New" w:cs="Courier New"/>
          <w:color w:val="000000"/>
          <w:shd w:val="clear" w:color="auto" w:fill="FFFFFF"/>
        </w:rPr>
        <w:t> </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 you'll notice that the 5th column is zero in most cases.</w:t>
      </w:r>
      <w:r w:rsidRPr="000032EB">
        <w:rPr>
          <w:rFonts w:ascii="Courier New" w:hAnsi="Courier New" w:cs="Courier New"/>
          <w:b/>
          <w:bCs/>
          <w:color w:val="000000"/>
          <w:shd w:val="clear" w:color="auto" w:fill="FFFFFF"/>
        </w:rPr>
        <w:t xml:space="preserve"> </w:t>
      </w:r>
      <w:proofErr w:type="spellStart"/>
      <w:proofErr w:type="gramStart"/>
      <w:r>
        <w:rPr>
          <w:rFonts w:ascii="Courier New" w:hAnsi="Courier New" w:cs="Courier New"/>
          <w:b/>
          <w:bCs/>
          <w:color w:val="000000"/>
          <w:shd w:val="clear" w:color="auto" w:fill="FFFFFF"/>
        </w:rPr>
        <w:t>sck</w:t>
      </w:r>
      <w:proofErr w:type="spellEnd"/>
      <w:proofErr w:type="gramEnd"/>
      <w:r>
        <w:rPr>
          <w:rStyle w:val="apple-converted-space"/>
          <w:rFonts w:ascii="Courier New" w:hAnsi="Courier New" w:cs="Courier New"/>
          <w:color w:val="000000"/>
          <w:shd w:val="clear" w:color="auto" w:fill="FFFFFF"/>
        </w:rPr>
        <w:t> </w:t>
      </w:r>
      <w:r>
        <w:rPr>
          <w:rFonts w:ascii="Courier New" w:hAnsi="Courier New" w:cs="Courier New"/>
          <w:color w:val="000000"/>
          <w:shd w:val="clear" w:color="auto" w:fill="FFFFFF"/>
        </w:rPr>
        <w:t>option.</w:t>
      </w:r>
      <w:r>
        <w:rPr>
          <w:rStyle w:val="apple-converted-space"/>
          <w:rFonts w:ascii="Courier New" w:hAnsi="Courier New" w:cs="Courier New"/>
          <w:color w:val="000000"/>
          <w:shd w:val="clear" w:color="auto" w:fill="FFFFFF"/>
        </w:rPr>
        <w:t> </w:t>
      </w:r>
      <w:proofErr w:type="spellStart"/>
      <w:proofErr w:type="gramStart"/>
      <w:r>
        <w:rPr>
          <w:rFonts w:ascii="Courier New" w:hAnsi="Courier New" w:cs="Courier New"/>
          <w:b/>
          <w:bCs/>
          <w:color w:val="000000"/>
          <w:shd w:val="clear" w:color="auto" w:fill="FFFFFF"/>
        </w:rPr>
        <w:t>fsck</w:t>
      </w:r>
      <w:proofErr w:type="spellEnd"/>
      <w:proofErr w:type="gramEnd"/>
      <w:r>
        <w:rPr>
          <w:rStyle w:val="apple-converted-space"/>
          <w:rFonts w:ascii="Courier New" w:hAnsi="Courier New" w:cs="Courier New"/>
          <w:color w:val="000000"/>
          <w:shd w:val="clear" w:color="auto" w:fill="FFFFFF"/>
        </w:rPr>
        <w:t> </w:t>
      </w:r>
      <w:r>
        <w:rPr>
          <w:rFonts w:ascii="Courier New" w:hAnsi="Courier New" w:cs="Courier New"/>
          <w:color w:val="000000"/>
          <w:shd w:val="clear" w:color="auto" w:fill="FFFFFF"/>
        </w:rPr>
        <w:t xml:space="preserve">looks at the number in the 6th column to determine in which order the </w:t>
      </w:r>
      <w:proofErr w:type="spellStart"/>
      <w:r>
        <w:rPr>
          <w:rFonts w:ascii="Courier New" w:hAnsi="Courier New" w:cs="Courier New"/>
          <w:color w:val="000000"/>
          <w:shd w:val="clear" w:color="auto" w:fill="FFFFFF"/>
        </w:rPr>
        <w:t>filesystems</w:t>
      </w:r>
      <w:proofErr w:type="spellEnd"/>
      <w:r>
        <w:rPr>
          <w:rFonts w:ascii="Courier New" w:hAnsi="Courier New" w:cs="Courier New"/>
          <w:color w:val="000000"/>
          <w:shd w:val="clear" w:color="auto" w:fill="FFFFFF"/>
        </w:rPr>
        <w:t xml:space="preserve"> should be checked. If it's zero, </w:t>
      </w:r>
      <w:proofErr w:type="spellStart"/>
      <w:r>
        <w:rPr>
          <w:rFonts w:ascii="Courier New" w:hAnsi="Courier New" w:cs="Courier New"/>
          <w:color w:val="000000"/>
          <w:shd w:val="clear" w:color="auto" w:fill="FFFFFF"/>
        </w:rPr>
        <w:t>fsck</w:t>
      </w:r>
      <w:proofErr w:type="spellEnd"/>
      <w:r>
        <w:rPr>
          <w:rFonts w:ascii="Courier New" w:hAnsi="Courier New" w:cs="Courier New"/>
          <w:color w:val="000000"/>
          <w:shd w:val="clear" w:color="auto" w:fill="FFFFFF"/>
        </w:rPr>
        <w:t xml:space="preserve"> won't check the </w:t>
      </w:r>
      <w:proofErr w:type="spellStart"/>
      <w:r>
        <w:rPr>
          <w:rFonts w:ascii="Courier New" w:hAnsi="Courier New" w:cs="Courier New"/>
          <w:color w:val="000000"/>
          <w:shd w:val="clear" w:color="auto" w:fill="FFFFFF"/>
        </w:rPr>
        <w:t>filesystem</w:t>
      </w:r>
      <w:proofErr w:type="spellEnd"/>
      <w:r>
        <w:rPr>
          <w:rFonts w:ascii="Courier New" w:hAnsi="Courier New" w:cs="Courier New"/>
          <w:color w:val="000000"/>
          <w:shd w:val="clear" w:color="auto" w:fill="FFFFFF"/>
        </w:rPr>
        <w:t>.</w:t>
      </w:r>
    </w:p>
    <w:p w:rsidR="00AF429F" w:rsidRDefault="00AF429F" w:rsidP="00AF429F">
      <w:pPr>
        <w:pStyle w:val="HTMLPreformatted"/>
        <w:shd w:val="clear" w:color="auto" w:fill="F5F5F5"/>
        <w:wordWrap w:val="0"/>
        <w:spacing w:after="135" w:line="270" w:lineRule="atLeast"/>
        <w:rPr>
          <w:rFonts w:ascii="Consolas" w:hAnsi="Consolas" w:cs="Consolas"/>
          <w:color w:val="333333"/>
          <w:sz w:val="18"/>
          <w:szCs w:val="18"/>
        </w:rPr>
      </w:pPr>
      <w:r w:rsidRPr="00AF429F">
        <w:rPr>
          <w:rFonts w:ascii="Consolas" w:hAnsi="Consolas" w:cs="Consolas"/>
          <w:b/>
          <w:color w:val="333333"/>
          <w:sz w:val="24"/>
          <w:szCs w:val="24"/>
        </w:rPr>
        <w:t>#tune2fs -l /dev/md1</w:t>
      </w:r>
      <w:r w:rsidRPr="00AF429F">
        <w:rPr>
          <w:rFonts w:ascii="Consolas" w:hAnsi="Consolas" w:cs="Consolas"/>
          <w:color w:val="333333"/>
          <w:sz w:val="18"/>
          <w:szCs w:val="18"/>
        </w:rPr>
        <w:br/>
      </w:r>
      <w:r>
        <w:rPr>
          <w:rFonts w:ascii="Consolas" w:hAnsi="Consolas" w:cs="Consolas"/>
          <w:color w:val="333333"/>
          <w:sz w:val="18"/>
          <w:szCs w:val="18"/>
        </w:rPr>
        <w:t>tune2fs 1.41.12 (17-May-2010)</w:t>
      </w:r>
      <w:r>
        <w:rPr>
          <w:rFonts w:ascii="Consolas" w:hAnsi="Consolas" w:cs="Consolas"/>
          <w:color w:val="333333"/>
          <w:sz w:val="18"/>
          <w:szCs w:val="18"/>
        </w:rPr>
        <w:br/>
      </w:r>
      <w:proofErr w:type="spellStart"/>
      <w:r>
        <w:rPr>
          <w:rFonts w:ascii="Consolas" w:hAnsi="Consolas" w:cs="Consolas"/>
          <w:color w:val="333333"/>
          <w:sz w:val="18"/>
          <w:szCs w:val="18"/>
        </w:rPr>
        <w:t>Filesystem</w:t>
      </w:r>
      <w:proofErr w:type="spellEnd"/>
      <w:r>
        <w:rPr>
          <w:rFonts w:ascii="Consolas" w:hAnsi="Consolas" w:cs="Consolas"/>
          <w:color w:val="333333"/>
          <w:sz w:val="18"/>
          <w:szCs w:val="18"/>
        </w:rPr>
        <w:t xml:space="preserve"> volume name:   &lt;none&gt;</w:t>
      </w:r>
      <w:r>
        <w:rPr>
          <w:rFonts w:ascii="Consolas" w:hAnsi="Consolas" w:cs="Consolas"/>
          <w:color w:val="333333"/>
          <w:sz w:val="18"/>
          <w:szCs w:val="18"/>
        </w:rPr>
        <w:br/>
        <w:t>Last mounted on:          &lt;not available&gt;</w:t>
      </w:r>
      <w:r>
        <w:rPr>
          <w:rFonts w:ascii="Consolas" w:hAnsi="Consolas" w:cs="Consolas"/>
          <w:color w:val="333333"/>
          <w:sz w:val="18"/>
          <w:szCs w:val="18"/>
        </w:rPr>
        <w:br/>
      </w:r>
      <w:proofErr w:type="spellStart"/>
      <w:r>
        <w:rPr>
          <w:rFonts w:ascii="Consolas" w:hAnsi="Consolas" w:cs="Consolas"/>
          <w:color w:val="333333"/>
          <w:sz w:val="18"/>
          <w:szCs w:val="18"/>
        </w:rPr>
        <w:t>Filesystem</w:t>
      </w:r>
      <w:proofErr w:type="spellEnd"/>
      <w:r>
        <w:rPr>
          <w:rFonts w:ascii="Consolas" w:hAnsi="Consolas" w:cs="Consolas"/>
          <w:color w:val="333333"/>
          <w:sz w:val="18"/>
          <w:szCs w:val="18"/>
        </w:rPr>
        <w:t xml:space="preserve"> UUID:          957e1766-4723-420e-b942-a5dafe67c661</w:t>
      </w:r>
      <w:r>
        <w:rPr>
          <w:rFonts w:ascii="Consolas" w:hAnsi="Consolas" w:cs="Consolas"/>
          <w:color w:val="333333"/>
          <w:sz w:val="18"/>
          <w:szCs w:val="18"/>
        </w:rPr>
        <w:br/>
      </w:r>
      <w:proofErr w:type="spellStart"/>
      <w:r>
        <w:rPr>
          <w:rFonts w:ascii="Consolas" w:hAnsi="Consolas" w:cs="Consolas"/>
          <w:color w:val="333333"/>
          <w:sz w:val="18"/>
          <w:szCs w:val="18"/>
        </w:rPr>
        <w:t>Filesystem</w:t>
      </w:r>
      <w:proofErr w:type="spellEnd"/>
      <w:r>
        <w:rPr>
          <w:rFonts w:ascii="Consolas" w:hAnsi="Consolas" w:cs="Consolas"/>
          <w:color w:val="333333"/>
          <w:sz w:val="18"/>
          <w:szCs w:val="18"/>
        </w:rPr>
        <w:t xml:space="preserve"> magic number:  0xEF53</w:t>
      </w:r>
      <w:r>
        <w:rPr>
          <w:rFonts w:ascii="Consolas" w:hAnsi="Consolas" w:cs="Consolas"/>
          <w:color w:val="333333"/>
          <w:sz w:val="18"/>
          <w:szCs w:val="18"/>
        </w:rPr>
        <w:br/>
      </w:r>
      <w:proofErr w:type="spellStart"/>
      <w:r>
        <w:rPr>
          <w:rFonts w:ascii="Consolas" w:hAnsi="Consolas" w:cs="Consolas"/>
          <w:color w:val="333333"/>
          <w:sz w:val="18"/>
          <w:szCs w:val="18"/>
        </w:rPr>
        <w:t>Filesystem</w:t>
      </w:r>
      <w:proofErr w:type="spellEnd"/>
      <w:r>
        <w:rPr>
          <w:rFonts w:ascii="Consolas" w:hAnsi="Consolas" w:cs="Consolas"/>
          <w:color w:val="333333"/>
          <w:sz w:val="18"/>
          <w:szCs w:val="18"/>
        </w:rPr>
        <w:t xml:space="preserve"> revision #:    1 (dynamic)</w:t>
      </w:r>
      <w:r>
        <w:rPr>
          <w:rFonts w:ascii="Consolas" w:hAnsi="Consolas" w:cs="Consolas"/>
          <w:color w:val="333333"/>
          <w:sz w:val="18"/>
          <w:szCs w:val="18"/>
        </w:rPr>
        <w:br/>
      </w:r>
      <w:proofErr w:type="spellStart"/>
      <w:r>
        <w:rPr>
          <w:rFonts w:ascii="Consolas" w:hAnsi="Consolas" w:cs="Consolas"/>
          <w:color w:val="333333"/>
          <w:sz w:val="18"/>
          <w:szCs w:val="18"/>
        </w:rPr>
        <w:t>Filesystem</w:t>
      </w:r>
      <w:proofErr w:type="spellEnd"/>
      <w:r>
        <w:rPr>
          <w:rFonts w:ascii="Consolas" w:hAnsi="Consolas" w:cs="Consolas"/>
          <w:color w:val="333333"/>
          <w:sz w:val="18"/>
          <w:szCs w:val="18"/>
        </w:rPr>
        <w:t xml:space="preserve"> features:      </w:t>
      </w:r>
      <w:proofErr w:type="spellStart"/>
      <w:r>
        <w:rPr>
          <w:rFonts w:ascii="Consolas" w:hAnsi="Consolas" w:cs="Consolas"/>
          <w:color w:val="333333"/>
          <w:sz w:val="18"/>
          <w:szCs w:val="18"/>
        </w:rPr>
        <w:t>has_journal</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ext_attr</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resize_inode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dir_index</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filetype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sparse_super</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large_file</w:t>
      </w:r>
      <w:proofErr w:type="spellEnd"/>
      <w:r>
        <w:rPr>
          <w:rFonts w:ascii="Consolas" w:hAnsi="Consolas" w:cs="Consolas"/>
          <w:color w:val="333333"/>
          <w:sz w:val="18"/>
          <w:szCs w:val="18"/>
        </w:rPr>
        <w:br/>
      </w:r>
      <w:proofErr w:type="spellStart"/>
      <w:r>
        <w:rPr>
          <w:rFonts w:ascii="Consolas" w:hAnsi="Consolas" w:cs="Consolas"/>
          <w:color w:val="333333"/>
          <w:sz w:val="18"/>
          <w:szCs w:val="18"/>
        </w:rPr>
        <w:t>Filesystem</w:t>
      </w:r>
      <w:proofErr w:type="spellEnd"/>
      <w:r>
        <w:rPr>
          <w:rFonts w:ascii="Consolas" w:hAnsi="Consolas" w:cs="Consolas"/>
          <w:color w:val="333333"/>
          <w:sz w:val="18"/>
          <w:szCs w:val="18"/>
        </w:rPr>
        <w:t xml:space="preserve"> flags:         </w:t>
      </w:r>
      <w:proofErr w:type="spellStart"/>
      <w:r>
        <w:rPr>
          <w:rFonts w:ascii="Consolas" w:hAnsi="Consolas" w:cs="Consolas"/>
          <w:color w:val="333333"/>
          <w:sz w:val="18"/>
          <w:szCs w:val="18"/>
        </w:rPr>
        <w:t>signed_directory_hash</w:t>
      </w:r>
      <w:proofErr w:type="spellEnd"/>
      <w:r>
        <w:rPr>
          <w:rFonts w:ascii="Consolas" w:hAnsi="Consolas" w:cs="Consolas"/>
          <w:color w:val="333333"/>
          <w:sz w:val="18"/>
          <w:szCs w:val="18"/>
        </w:rPr>
        <w:t xml:space="preserve"> </w:t>
      </w:r>
      <w:r>
        <w:rPr>
          <w:rFonts w:ascii="Consolas" w:hAnsi="Consolas" w:cs="Consolas"/>
          <w:color w:val="333333"/>
          <w:sz w:val="18"/>
          <w:szCs w:val="18"/>
        </w:rPr>
        <w:br/>
        <w:t>Default mount options:    (none)</w:t>
      </w:r>
      <w:r>
        <w:rPr>
          <w:rFonts w:ascii="Consolas" w:hAnsi="Consolas" w:cs="Consolas"/>
          <w:color w:val="333333"/>
          <w:sz w:val="18"/>
          <w:szCs w:val="18"/>
        </w:rPr>
        <w:br/>
      </w:r>
      <w:proofErr w:type="spellStart"/>
      <w:r>
        <w:rPr>
          <w:rFonts w:ascii="Consolas" w:hAnsi="Consolas" w:cs="Consolas"/>
          <w:color w:val="333333"/>
          <w:sz w:val="18"/>
          <w:szCs w:val="18"/>
        </w:rPr>
        <w:t>Filesystem</w:t>
      </w:r>
      <w:proofErr w:type="spellEnd"/>
      <w:r>
        <w:rPr>
          <w:rFonts w:ascii="Consolas" w:hAnsi="Consolas" w:cs="Consolas"/>
          <w:color w:val="333333"/>
          <w:sz w:val="18"/>
          <w:szCs w:val="18"/>
        </w:rPr>
        <w:t xml:space="preserve"> state:         clean</w:t>
      </w:r>
      <w:r>
        <w:rPr>
          <w:rFonts w:ascii="Consolas" w:hAnsi="Consolas" w:cs="Consolas"/>
          <w:color w:val="333333"/>
          <w:sz w:val="18"/>
          <w:szCs w:val="18"/>
        </w:rPr>
        <w:br/>
        <w:t xml:space="preserve">Errors </w:t>
      </w:r>
      <w:proofErr w:type="spellStart"/>
      <w:r>
        <w:rPr>
          <w:rFonts w:ascii="Consolas" w:hAnsi="Consolas" w:cs="Consolas"/>
          <w:color w:val="333333"/>
          <w:sz w:val="18"/>
          <w:szCs w:val="18"/>
        </w:rPr>
        <w:t>behavior</w:t>
      </w:r>
      <w:proofErr w:type="spellEnd"/>
      <w:r>
        <w:rPr>
          <w:rFonts w:ascii="Consolas" w:hAnsi="Consolas" w:cs="Consolas"/>
          <w:color w:val="333333"/>
          <w:sz w:val="18"/>
          <w:szCs w:val="18"/>
        </w:rPr>
        <w:t>:          Continue</w:t>
      </w:r>
      <w:r>
        <w:rPr>
          <w:rFonts w:ascii="Consolas" w:hAnsi="Consolas" w:cs="Consolas"/>
          <w:color w:val="333333"/>
          <w:sz w:val="18"/>
          <w:szCs w:val="18"/>
        </w:rPr>
        <w:br/>
      </w:r>
      <w:proofErr w:type="spellStart"/>
      <w:r>
        <w:rPr>
          <w:rFonts w:ascii="Consolas" w:hAnsi="Consolas" w:cs="Consolas"/>
          <w:color w:val="333333"/>
          <w:sz w:val="18"/>
          <w:szCs w:val="18"/>
        </w:rPr>
        <w:t>Filesystem</w:t>
      </w:r>
      <w:proofErr w:type="spellEnd"/>
      <w:r>
        <w:rPr>
          <w:rFonts w:ascii="Consolas" w:hAnsi="Consolas" w:cs="Consolas"/>
          <w:color w:val="333333"/>
          <w:sz w:val="18"/>
          <w:szCs w:val="18"/>
        </w:rPr>
        <w:t xml:space="preserve"> OS type:       Linux</w:t>
      </w:r>
      <w:r>
        <w:rPr>
          <w:rFonts w:ascii="Consolas" w:hAnsi="Consolas" w:cs="Consolas"/>
          <w:color w:val="333333"/>
          <w:sz w:val="18"/>
          <w:szCs w:val="18"/>
        </w:rPr>
        <w:br/>
      </w:r>
      <w:proofErr w:type="spellStart"/>
      <w:r>
        <w:rPr>
          <w:rFonts w:ascii="Consolas" w:hAnsi="Consolas" w:cs="Consolas"/>
          <w:color w:val="333333"/>
          <w:sz w:val="18"/>
          <w:szCs w:val="18"/>
        </w:rPr>
        <w:t>Inode</w:t>
      </w:r>
      <w:proofErr w:type="spellEnd"/>
      <w:r>
        <w:rPr>
          <w:rFonts w:ascii="Consolas" w:hAnsi="Consolas" w:cs="Consolas"/>
          <w:color w:val="333333"/>
          <w:sz w:val="18"/>
          <w:szCs w:val="18"/>
        </w:rPr>
        <w:t xml:space="preserve"> count:              30539776</w:t>
      </w:r>
      <w:r>
        <w:rPr>
          <w:rFonts w:ascii="Consolas" w:hAnsi="Consolas" w:cs="Consolas"/>
          <w:color w:val="333333"/>
          <w:sz w:val="18"/>
          <w:szCs w:val="18"/>
        </w:rPr>
        <w:br/>
        <w:t>Block count:              61048976</w:t>
      </w:r>
      <w:r>
        <w:rPr>
          <w:rFonts w:ascii="Consolas" w:hAnsi="Consolas" w:cs="Consolas"/>
          <w:color w:val="333333"/>
          <w:sz w:val="18"/>
          <w:szCs w:val="18"/>
        </w:rPr>
        <w:br/>
        <w:t>Reserved block count:     3052448</w:t>
      </w:r>
      <w:r>
        <w:rPr>
          <w:rFonts w:ascii="Consolas" w:hAnsi="Consolas" w:cs="Consolas"/>
          <w:color w:val="333333"/>
          <w:sz w:val="18"/>
          <w:szCs w:val="18"/>
        </w:rPr>
        <w:br/>
        <w:t>Free blocks:              19734533</w:t>
      </w:r>
      <w:r>
        <w:rPr>
          <w:rFonts w:ascii="Consolas" w:hAnsi="Consolas" w:cs="Consolas"/>
          <w:color w:val="333333"/>
          <w:sz w:val="18"/>
          <w:szCs w:val="18"/>
        </w:rPr>
        <w:br/>
        <w:t xml:space="preserve">Free </w:t>
      </w:r>
      <w:proofErr w:type="spellStart"/>
      <w:r>
        <w:rPr>
          <w:rFonts w:ascii="Consolas" w:hAnsi="Consolas" w:cs="Consolas"/>
          <w:color w:val="333333"/>
          <w:sz w:val="18"/>
          <w:szCs w:val="18"/>
        </w:rPr>
        <w:t>inodes</w:t>
      </w:r>
      <w:proofErr w:type="spellEnd"/>
      <w:r>
        <w:rPr>
          <w:rFonts w:ascii="Consolas" w:hAnsi="Consolas" w:cs="Consolas"/>
          <w:color w:val="333333"/>
          <w:sz w:val="18"/>
          <w:szCs w:val="18"/>
        </w:rPr>
        <w:t>:              30508949</w:t>
      </w:r>
      <w:r>
        <w:rPr>
          <w:rFonts w:ascii="Consolas" w:hAnsi="Consolas" w:cs="Consolas"/>
          <w:color w:val="333333"/>
          <w:sz w:val="18"/>
          <w:szCs w:val="18"/>
        </w:rPr>
        <w:br/>
        <w:t>First block:              0</w:t>
      </w:r>
      <w:r>
        <w:rPr>
          <w:rFonts w:ascii="Consolas" w:hAnsi="Consolas" w:cs="Consolas"/>
          <w:color w:val="333333"/>
          <w:sz w:val="18"/>
          <w:szCs w:val="18"/>
        </w:rPr>
        <w:br/>
        <w:t>Block size:               4096</w:t>
      </w:r>
      <w:r>
        <w:rPr>
          <w:rFonts w:ascii="Consolas" w:hAnsi="Consolas" w:cs="Consolas"/>
          <w:color w:val="333333"/>
          <w:sz w:val="18"/>
          <w:szCs w:val="18"/>
        </w:rPr>
        <w:br/>
        <w:t>Fragment size:            4096</w:t>
      </w:r>
      <w:r>
        <w:rPr>
          <w:rFonts w:ascii="Consolas" w:hAnsi="Consolas" w:cs="Consolas"/>
          <w:color w:val="333333"/>
          <w:sz w:val="18"/>
          <w:szCs w:val="18"/>
        </w:rPr>
        <w:br/>
        <w:t>Reserved GDT blocks:      1009</w:t>
      </w:r>
      <w:r>
        <w:rPr>
          <w:rFonts w:ascii="Consolas" w:hAnsi="Consolas" w:cs="Consolas"/>
          <w:color w:val="333333"/>
          <w:sz w:val="18"/>
          <w:szCs w:val="18"/>
        </w:rPr>
        <w:br/>
      </w:r>
      <w:r>
        <w:rPr>
          <w:rFonts w:ascii="Consolas" w:hAnsi="Consolas" w:cs="Consolas"/>
          <w:color w:val="333333"/>
          <w:sz w:val="18"/>
          <w:szCs w:val="18"/>
        </w:rPr>
        <w:lastRenderedPageBreak/>
        <w:t>Blocks per group:         32768</w:t>
      </w:r>
      <w:r>
        <w:rPr>
          <w:rFonts w:ascii="Consolas" w:hAnsi="Consolas" w:cs="Consolas"/>
          <w:color w:val="333333"/>
          <w:sz w:val="18"/>
          <w:szCs w:val="18"/>
        </w:rPr>
        <w:br/>
        <w:t>Fragments per group:      32768</w:t>
      </w:r>
      <w:r>
        <w:rPr>
          <w:rFonts w:ascii="Consolas" w:hAnsi="Consolas" w:cs="Consolas"/>
          <w:color w:val="333333"/>
          <w:sz w:val="18"/>
          <w:szCs w:val="18"/>
        </w:rPr>
        <w:br/>
      </w:r>
      <w:proofErr w:type="spellStart"/>
      <w:r>
        <w:rPr>
          <w:rFonts w:ascii="Consolas" w:hAnsi="Consolas" w:cs="Consolas"/>
          <w:color w:val="333333"/>
          <w:sz w:val="18"/>
          <w:szCs w:val="18"/>
        </w:rPr>
        <w:t>Inodes</w:t>
      </w:r>
      <w:proofErr w:type="spellEnd"/>
      <w:r>
        <w:rPr>
          <w:rFonts w:ascii="Consolas" w:hAnsi="Consolas" w:cs="Consolas"/>
          <w:color w:val="333333"/>
          <w:sz w:val="18"/>
          <w:szCs w:val="18"/>
        </w:rPr>
        <w:t xml:space="preserve"> per group:         16384</w:t>
      </w:r>
      <w:r>
        <w:rPr>
          <w:rFonts w:ascii="Consolas" w:hAnsi="Consolas" w:cs="Consolas"/>
          <w:color w:val="333333"/>
          <w:sz w:val="18"/>
          <w:szCs w:val="18"/>
        </w:rPr>
        <w:br/>
      </w:r>
      <w:proofErr w:type="spellStart"/>
      <w:r>
        <w:rPr>
          <w:rFonts w:ascii="Consolas" w:hAnsi="Consolas" w:cs="Consolas"/>
          <w:color w:val="333333"/>
          <w:sz w:val="18"/>
          <w:szCs w:val="18"/>
        </w:rPr>
        <w:t>Inode</w:t>
      </w:r>
      <w:proofErr w:type="spellEnd"/>
      <w:r>
        <w:rPr>
          <w:rFonts w:ascii="Consolas" w:hAnsi="Consolas" w:cs="Consolas"/>
          <w:color w:val="333333"/>
          <w:sz w:val="18"/>
          <w:szCs w:val="18"/>
        </w:rPr>
        <w:t xml:space="preserve"> blocks per group:   512</w:t>
      </w:r>
      <w:r>
        <w:rPr>
          <w:rFonts w:ascii="Consolas" w:hAnsi="Consolas" w:cs="Consolas"/>
          <w:color w:val="333333"/>
          <w:sz w:val="18"/>
          <w:szCs w:val="18"/>
        </w:rPr>
        <w:br/>
      </w:r>
      <w:proofErr w:type="spellStart"/>
      <w:r>
        <w:rPr>
          <w:rFonts w:ascii="Consolas" w:hAnsi="Consolas" w:cs="Consolas"/>
          <w:color w:val="333333"/>
          <w:sz w:val="18"/>
          <w:szCs w:val="18"/>
        </w:rPr>
        <w:t>Filesystem</w:t>
      </w:r>
      <w:proofErr w:type="spellEnd"/>
      <w:r>
        <w:rPr>
          <w:rFonts w:ascii="Consolas" w:hAnsi="Consolas" w:cs="Consolas"/>
          <w:color w:val="333333"/>
          <w:sz w:val="18"/>
          <w:szCs w:val="18"/>
        </w:rPr>
        <w:t xml:space="preserve"> created:       Tue Sep 27 11:09:10 2011</w:t>
      </w:r>
      <w:r>
        <w:rPr>
          <w:rFonts w:ascii="Consolas" w:hAnsi="Consolas" w:cs="Consolas"/>
          <w:color w:val="333333"/>
          <w:sz w:val="18"/>
          <w:szCs w:val="18"/>
        </w:rPr>
        <w:br/>
        <w:t>Last mount time:          Fri Aug 21 23:28:40 2015</w:t>
      </w:r>
      <w:r>
        <w:rPr>
          <w:rFonts w:ascii="Consolas" w:hAnsi="Consolas" w:cs="Consolas"/>
          <w:color w:val="333333"/>
          <w:sz w:val="18"/>
          <w:szCs w:val="18"/>
        </w:rPr>
        <w:br/>
        <w:t>Last write time:          Fri Aug 21 23:33:36 2015</w:t>
      </w:r>
      <w:r>
        <w:rPr>
          <w:rFonts w:ascii="Consolas" w:hAnsi="Consolas" w:cs="Consolas"/>
          <w:color w:val="333333"/>
          <w:sz w:val="18"/>
          <w:szCs w:val="18"/>
        </w:rPr>
        <w:br/>
        <w:t>Mount count:              1</w:t>
      </w:r>
      <w:r>
        <w:rPr>
          <w:rFonts w:ascii="Consolas" w:hAnsi="Consolas" w:cs="Consolas"/>
          <w:color w:val="333333"/>
          <w:sz w:val="18"/>
          <w:szCs w:val="18"/>
        </w:rPr>
        <w:br/>
        <w:t>Maximum mount count:      32</w:t>
      </w:r>
      <w:r>
        <w:rPr>
          <w:rFonts w:ascii="Consolas" w:hAnsi="Consolas" w:cs="Consolas"/>
          <w:color w:val="333333"/>
          <w:sz w:val="18"/>
          <w:szCs w:val="18"/>
        </w:rPr>
        <w:br/>
        <w:t>Last checked:             Thu Aug 20 23:19:10 2015</w:t>
      </w:r>
      <w:r>
        <w:rPr>
          <w:rFonts w:ascii="Consolas" w:hAnsi="Consolas" w:cs="Consolas"/>
          <w:color w:val="333333"/>
          <w:sz w:val="18"/>
          <w:szCs w:val="18"/>
        </w:rPr>
        <w:br/>
        <w:t>Check interval:           15552000 (6 months)</w:t>
      </w:r>
      <w:r>
        <w:rPr>
          <w:rFonts w:ascii="Consolas" w:hAnsi="Consolas" w:cs="Consolas"/>
          <w:color w:val="333333"/>
          <w:sz w:val="18"/>
          <w:szCs w:val="18"/>
        </w:rPr>
        <w:br/>
        <w:t>Next check after:         Tue Feb 16 22:19:10 2016</w:t>
      </w:r>
      <w:r>
        <w:rPr>
          <w:rFonts w:ascii="Consolas" w:hAnsi="Consolas" w:cs="Consolas"/>
          <w:color w:val="333333"/>
          <w:sz w:val="18"/>
          <w:szCs w:val="18"/>
        </w:rPr>
        <w:br/>
        <w:t xml:space="preserve">Reserved blocks </w:t>
      </w:r>
      <w:proofErr w:type="spellStart"/>
      <w:r>
        <w:rPr>
          <w:rFonts w:ascii="Consolas" w:hAnsi="Consolas" w:cs="Consolas"/>
          <w:color w:val="333333"/>
          <w:sz w:val="18"/>
          <w:szCs w:val="18"/>
        </w:rPr>
        <w:t>uid</w:t>
      </w:r>
      <w:proofErr w:type="spellEnd"/>
      <w:r>
        <w:rPr>
          <w:rFonts w:ascii="Consolas" w:hAnsi="Consolas" w:cs="Consolas"/>
          <w:color w:val="333333"/>
          <w:sz w:val="18"/>
          <w:szCs w:val="18"/>
        </w:rPr>
        <w:t>:      0 (user root)</w:t>
      </w:r>
      <w:r>
        <w:rPr>
          <w:rFonts w:ascii="Consolas" w:hAnsi="Consolas" w:cs="Consolas"/>
          <w:color w:val="333333"/>
          <w:sz w:val="18"/>
          <w:szCs w:val="18"/>
        </w:rPr>
        <w:br/>
        <w:t xml:space="preserve">Reserved blocks </w:t>
      </w:r>
      <w:proofErr w:type="spellStart"/>
      <w:r>
        <w:rPr>
          <w:rFonts w:ascii="Consolas" w:hAnsi="Consolas" w:cs="Consolas"/>
          <w:color w:val="333333"/>
          <w:sz w:val="18"/>
          <w:szCs w:val="18"/>
        </w:rPr>
        <w:t>gid</w:t>
      </w:r>
      <w:proofErr w:type="spellEnd"/>
      <w:r>
        <w:rPr>
          <w:rFonts w:ascii="Consolas" w:hAnsi="Consolas" w:cs="Consolas"/>
          <w:color w:val="333333"/>
          <w:sz w:val="18"/>
          <w:szCs w:val="18"/>
        </w:rPr>
        <w:t>:      0 (group root)</w:t>
      </w:r>
      <w:r>
        <w:rPr>
          <w:rFonts w:ascii="Consolas" w:hAnsi="Consolas" w:cs="Consolas"/>
          <w:color w:val="333333"/>
          <w:sz w:val="18"/>
          <w:szCs w:val="18"/>
        </w:rPr>
        <w:br/>
        <w:t xml:space="preserve">First </w:t>
      </w:r>
      <w:proofErr w:type="spellStart"/>
      <w:r>
        <w:rPr>
          <w:rFonts w:ascii="Consolas" w:hAnsi="Consolas" w:cs="Consolas"/>
          <w:color w:val="333333"/>
          <w:sz w:val="18"/>
          <w:szCs w:val="18"/>
        </w:rPr>
        <w:t>inode</w:t>
      </w:r>
      <w:proofErr w:type="spellEnd"/>
      <w:r>
        <w:rPr>
          <w:rFonts w:ascii="Consolas" w:hAnsi="Consolas" w:cs="Consolas"/>
          <w:color w:val="333333"/>
          <w:sz w:val="18"/>
          <w:szCs w:val="18"/>
        </w:rPr>
        <w:t>:              11</w:t>
      </w:r>
      <w:r>
        <w:rPr>
          <w:rFonts w:ascii="Consolas" w:hAnsi="Consolas" w:cs="Consolas"/>
          <w:color w:val="333333"/>
          <w:sz w:val="18"/>
          <w:szCs w:val="18"/>
        </w:rPr>
        <w:br/>
      </w:r>
      <w:proofErr w:type="spellStart"/>
      <w:r>
        <w:rPr>
          <w:rFonts w:ascii="Consolas" w:hAnsi="Consolas" w:cs="Consolas"/>
          <w:color w:val="333333"/>
          <w:sz w:val="18"/>
          <w:szCs w:val="18"/>
        </w:rPr>
        <w:t>Inode</w:t>
      </w:r>
      <w:proofErr w:type="spellEnd"/>
      <w:r>
        <w:rPr>
          <w:rFonts w:ascii="Consolas" w:hAnsi="Consolas" w:cs="Consolas"/>
          <w:color w:val="333333"/>
          <w:sz w:val="18"/>
          <w:szCs w:val="18"/>
        </w:rPr>
        <w:t xml:space="preserve"> size:              128</w:t>
      </w:r>
      <w:r>
        <w:rPr>
          <w:rFonts w:ascii="Consolas" w:hAnsi="Consolas" w:cs="Consolas"/>
          <w:color w:val="333333"/>
          <w:sz w:val="18"/>
          <w:szCs w:val="18"/>
        </w:rPr>
        <w:br/>
        <w:t xml:space="preserve">Journal </w:t>
      </w:r>
      <w:proofErr w:type="spellStart"/>
      <w:r>
        <w:rPr>
          <w:rFonts w:ascii="Consolas" w:hAnsi="Consolas" w:cs="Consolas"/>
          <w:color w:val="333333"/>
          <w:sz w:val="18"/>
          <w:szCs w:val="18"/>
        </w:rPr>
        <w:t>inode</w:t>
      </w:r>
      <w:proofErr w:type="spellEnd"/>
      <w:r>
        <w:rPr>
          <w:rFonts w:ascii="Consolas" w:hAnsi="Consolas" w:cs="Consolas"/>
          <w:color w:val="333333"/>
          <w:sz w:val="18"/>
          <w:szCs w:val="18"/>
        </w:rPr>
        <w:t>:            8</w:t>
      </w:r>
      <w:r>
        <w:rPr>
          <w:rFonts w:ascii="Consolas" w:hAnsi="Consolas" w:cs="Consolas"/>
          <w:color w:val="333333"/>
          <w:sz w:val="18"/>
          <w:szCs w:val="18"/>
        </w:rPr>
        <w:br/>
        <w:t>Default directory hash:   tea</w:t>
      </w:r>
      <w:r>
        <w:rPr>
          <w:rFonts w:ascii="Consolas" w:hAnsi="Consolas" w:cs="Consolas"/>
          <w:color w:val="333333"/>
          <w:sz w:val="18"/>
          <w:szCs w:val="18"/>
        </w:rPr>
        <w:br/>
        <w:t>Directory Hash Seed:      0aa9310b-d299-4d55-a83b-e4eca6c0a6f2</w:t>
      </w:r>
      <w:r>
        <w:rPr>
          <w:rFonts w:ascii="Consolas" w:hAnsi="Consolas" w:cs="Consolas"/>
          <w:color w:val="333333"/>
          <w:sz w:val="18"/>
          <w:szCs w:val="18"/>
        </w:rPr>
        <w:br/>
        <w:t xml:space="preserve">Journal backup:           </w:t>
      </w:r>
      <w:proofErr w:type="spellStart"/>
      <w:r>
        <w:rPr>
          <w:rFonts w:ascii="Consolas" w:hAnsi="Consolas" w:cs="Consolas"/>
          <w:color w:val="333333"/>
          <w:sz w:val="18"/>
          <w:szCs w:val="18"/>
        </w:rPr>
        <w:t>inode</w:t>
      </w:r>
      <w:proofErr w:type="spellEnd"/>
      <w:r>
        <w:rPr>
          <w:rFonts w:ascii="Consolas" w:hAnsi="Consolas" w:cs="Consolas"/>
          <w:color w:val="333333"/>
          <w:sz w:val="18"/>
          <w:szCs w:val="18"/>
        </w:rPr>
        <w:t xml:space="preserve"> blocks</w:t>
      </w:r>
    </w:p>
    <w:p w:rsidR="000032EB" w:rsidRPr="00E20798" w:rsidRDefault="000032EB" w:rsidP="00E20798">
      <w:pPr>
        <w:rPr>
          <w:rFonts w:ascii="Arial" w:hAnsi="Arial" w:cs="Arial"/>
          <w:color w:val="000000"/>
          <w:shd w:val="clear" w:color="auto" w:fill="FFFFFF"/>
        </w:rPr>
      </w:pPr>
    </w:p>
    <w:p w:rsidR="00AF429F" w:rsidRDefault="00AF429F" w:rsidP="00AF429F">
      <w:pPr>
        <w:pStyle w:val="Heading3"/>
        <w:shd w:val="clear" w:color="auto" w:fill="FFFFFF"/>
        <w:spacing w:before="180" w:after="180" w:line="300" w:lineRule="atLeast"/>
        <w:rPr>
          <w:rFonts w:ascii="Open Sans" w:hAnsi="Open Sans"/>
          <w:color w:val="333333"/>
        </w:rPr>
      </w:pPr>
      <w:r>
        <w:rPr>
          <w:rFonts w:ascii="Open Sans" w:hAnsi="Open Sans"/>
          <w:color w:val="333333"/>
        </w:rPr>
        <w:t>Set</w:t>
      </w:r>
      <w:proofErr w:type="gramStart"/>
      <w:r>
        <w:rPr>
          <w:rFonts w:ascii="Open Sans" w:hAnsi="Open Sans"/>
          <w:color w:val="333333"/>
        </w:rPr>
        <w:t>  volume</w:t>
      </w:r>
      <w:proofErr w:type="gramEnd"/>
      <w:r>
        <w:rPr>
          <w:rFonts w:ascii="Open Sans" w:hAnsi="Open Sans"/>
          <w:color w:val="333333"/>
        </w:rPr>
        <w:t xml:space="preserve"> label for a </w:t>
      </w:r>
      <w:proofErr w:type="spellStart"/>
      <w:r>
        <w:rPr>
          <w:rFonts w:ascii="Open Sans" w:hAnsi="Open Sans"/>
          <w:color w:val="333333"/>
        </w:rPr>
        <w:t>filesystem</w:t>
      </w:r>
      <w:proofErr w:type="spellEnd"/>
    </w:p>
    <w:p w:rsidR="00AF429F" w:rsidRDefault="00AF429F" w:rsidP="00AF429F">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The option -L volume-label is to set the volume label of the </w:t>
      </w:r>
      <w:proofErr w:type="spellStart"/>
      <w:r>
        <w:rPr>
          <w:rFonts w:ascii="Helvetica" w:hAnsi="Helvetica"/>
          <w:color w:val="333333"/>
          <w:sz w:val="20"/>
          <w:szCs w:val="20"/>
        </w:rPr>
        <w:t>filesystem</w:t>
      </w:r>
      <w:proofErr w:type="spellEnd"/>
    </w:p>
    <w:p w:rsidR="00AF429F" w:rsidRDefault="00AF429F" w:rsidP="00AF429F">
      <w:pPr>
        <w:pStyle w:val="HTMLPreformatted"/>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#tune2fs -L data /dev/md1</w:t>
      </w:r>
      <w:r>
        <w:rPr>
          <w:rFonts w:ascii="Consolas" w:hAnsi="Consolas" w:cs="Consolas"/>
          <w:color w:val="333333"/>
          <w:sz w:val="18"/>
          <w:szCs w:val="18"/>
        </w:rPr>
        <w:br/>
        <w:t>tune2fs 1.41.12 (17-May-2010</w:t>
      </w:r>
      <w:proofErr w:type="gramStart"/>
      <w:r>
        <w:rPr>
          <w:rFonts w:ascii="Consolas" w:hAnsi="Consolas" w:cs="Consolas"/>
          <w:color w:val="333333"/>
          <w:sz w:val="18"/>
          <w:szCs w:val="18"/>
        </w:rPr>
        <w:t>)</w:t>
      </w:r>
      <w:proofErr w:type="gramEnd"/>
      <w:r>
        <w:rPr>
          <w:rFonts w:ascii="Consolas" w:hAnsi="Consolas" w:cs="Consolas"/>
          <w:color w:val="333333"/>
          <w:sz w:val="18"/>
          <w:szCs w:val="18"/>
        </w:rPr>
        <w:br/>
        <w:t xml:space="preserve">#tune2fs -l /dev/md1 | </w:t>
      </w:r>
      <w:proofErr w:type="spellStart"/>
      <w:r>
        <w:rPr>
          <w:rFonts w:ascii="Consolas" w:hAnsi="Consolas" w:cs="Consolas"/>
          <w:color w:val="333333"/>
          <w:sz w:val="18"/>
          <w:szCs w:val="18"/>
        </w:rPr>
        <w:t>grep</w:t>
      </w:r>
      <w:proofErr w:type="spellEnd"/>
      <w:r>
        <w:rPr>
          <w:rFonts w:ascii="Consolas" w:hAnsi="Consolas" w:cs="Consolas"/>
          <w:color w:val="333333"/>
          <w:sz w:val="18"/>
          <w:szCs w:val="18"/>
        </w:rPr>
        <w:t xml:space="preserve"> volume</w:t>
      </w:r>
      <w:r>
        <w:rPr>
          <w:rFonts w:ascii="Consolas" w:hAnsi="Consolas" w:cs="Consolas"/>
          <w:color w:val="333333"/>
          <w:sz w:val="18"/>
          <w:szCs w:val="18"/>
        </w:rPr>
        <w:br/>
      </w:r>
      <w:proofErr w:type="spellStart"/>
      <w:r>
        <w:rPr>
          <w:rFonts w:ascii="Consolas" w:hAnsi="Consolas" w:cs="Consolas"/>
          <w:color w:val="333333"/>
          <w:sz w:val="18"/>
          <w:szCs w:val="18"/>
        </w:rPr>
        <w:t>Filesystem</w:t>
      </w:r>
      <w:proofErr w:type="spellEnd"/>
      <w:r>
        <w:rPr>
          <w:rFonts w:ascii="Consolas" w:hAnsi="Consolas" w:cs="Consolas"/>
          <w:color w:val="333333"/>
          <w:sz w:val="18"/>
          <w:szCs w:val="18"/>
        </w:rPr>
        <w:t xml:space="preserve"> volume name:   data</w:t>
      </w:r>
    </w:p>
    <w:p w:rsidR="00E20798" w:rsidRDefault="00E20798" w:rsidP="0073507B">
      <w:pPr>
        <w:shd w:val="clear" w:color="auto" w:fill="FFFFFF"/>
        <w:rPr>
          <w:rFonts w:ascii="Arial" w:eastAsia="Times New Roman" w:hAnsi="Arial" w:cs="Arial"/>
          <w:color w:val="111111"/>
          <w:sz w:val="24"/>
          <w:szCs w:val="24"/>
          <w:lang w:eastAsia="en-IN"/>
        </w:rPr>
      </w:pPr>
    </w:p>
    <w:p w:rsidR="00AF429F" w:rsidRDefault="00AF429F" w:rsidP="00AF429F">
      <w:pPr>
        <w:pStyle w:val="Heading3"/>
        <w:shd w:val="clear" w:color="auto" w:fill="FFFFFF"/>
        <w:spacing w:before="180" w:after="180" w:line="300" w:lineRule="atLeast"/>
        <w:rPr>
          <w:rFonts w:ascii="Open Sans" w:hAnsi="Open Sans"/>
          <w:color w:val="333333"/>
        </w:rPr>
      </w:pPr>
      <w:r>
        <w:rPr>
          <w:rFonts w:ascii="Open Sans" w:hAnsi="Open Sans"/>
          <w:color w:val="333333"/>
        </w:rPr>
        <w:t>Set number of counts and time interval</w:t>
      </w:r>
    </w:p>
    <w:p w:rsidR="00AF429F" w:rsidRDefault="00AF429F" w:rsidP="0073507B">
      <w:pPr>
        <w:shd w:val="clear" w:color="auto" w:fill="FFFFFF"/>
        <w:rPr>
          <w:rFonts w:ascii="Helvetica" w:hAnsi="Helvetica"/>
          <w:color w:val="333333"/>
          <w:sz w:val="20"/>
          <w:szCs w:val="20"/>
          <w:shd w:val="clear" w:color="auto" w:fill="FFFFFF"/>
        </w:rPr>
      </w:pPr>
      <w:r>
        <w:rPr>
          <w:rFonts w:ascii="Helvetica" w:hAnsi="Helvetica"/>
          <w:color w:val="333333"/>
          <w:sz w:val="20"/>
          <w:szCs w:val="20"/>
          <w:shd w:val="clear" w:color="auto" w:fill="FFFFFF"/>
        </w:rPr>
        <w:t xml:space="preserve">The options -c adjust the number of mounts after which the </w:t>
      </w:r>
      <w:proofErr w:type="spellStart"/>
      <w:r>
        <w:rPr>
          <w:rFonts w:ascii="Helvetica" w:hAnsi="Helvetica"/>
          <w:color w:val="333333"/>
          <w:sz w:val="20"/>
          <w:szCs w:val="20"/>
          <w:shd w:val="clear" w:color="auto" w:fill="FFFFFF"/>
        </w:rPr>
        <w:t>filesystem</w:t>
      </w:r>
      <w:proofErr w:type="spellEnd"/>
      <w:r>
        <w:rPr>
          <w:rFonts w:ascii="Helvetica" w:hAnsi="Helvetica"/>
          <w:color w:val="333333"/>
          <w:sz w:val="20"/>
          <w:szCs w:val="20"/>
          <w:shd w:val="clear" w:color="auto" w:fill="FFFFFF"/>
        </w:rPr>
        <w:t xml:space="preserve"> will be checked, while the </w:t>
      </w:r>
      <w:proofErr w:type="gramStart"/>
      <w:r>
        <w:rPr>
          <w:rFonts w:ascii="Helvetica" w:hAnsi="Helvetica"/>
          <w:color w:val="333333"/>
          <w:sz w:val="20"/>
          <w:szCs w:val="20"/>
          <w:shd w:val="clear" w:color="auto" w:fill="FFFFFF"/>
        </w:rPr>
        <w:t>option adjust</w:t>
      </w:r>
      <w:proofErr w:type="gramEnd"/>
      <w:r>
        <w:rPr>
          <w:rFonts w:ascii="Helvetica" w:hAnsi="Helvetica"/>
          <w:color w:val="333333"/>
          <w:sz w:val="20"/>
          <w:szCs w:val="20"/>
          <w:shd w:val="clear" w:color="auto" w:fill="FFFFFF"/>
        </w:rPr>
        <w:t xml:space="preserve"> the maximal time between two </w:t>
      </w:r>
      <w:proofErr w:type="spellStart"/>
      <w:r>
        <w:rPr>
          <w:rFonts w:ascii="Helvetica" w:hAnsi="Helvetica"/>
          <w:color w:val="333333"/>
          <w:sz w:val="20"/>
          <w:szCs w:val="20"/>
          <w:shd w:val="clear" w:color="auto" w:fill="FFFFFF"/>
        </w:rPr>
        <w:t>filesystem</w:t>
      </w:r>
      <w:proofErr w:type="spellEnd"/>
      <w:r>
        <w:rPr>
          <w:rFonts w:ascii="Helvetica" w:hAnsi="Helvetica"/>
          <w:color w:val="333333"/>
          <w:sz w:val="20"/>
          <w:szCs w:val="20"/>
          <w:shd w:val="clear" w:color="auto" w:fill="FFFFFF"/>
        </w:rPr>
        <w:t xml:space="preserve"> checks.</w:t>
      </w:r>
    </w:p>
    <w:p w:rsidR="00AF429F" w:rsidRDefault="00AF429F" w:rsidP="00AF429F">
      <w:pPr>
        <w:pStyle w:val="HTMLPreformatted"/>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#tune2fs -c 8 -</w:t>
      </w:r>
      <w:proofErr w:type="spellStart"/>
      <w:r>
        <w:rPr>
          <w:rFonts w:ascii="Consolas" w:hAnsi="Consolas" w:cs="Consolas"/>
          <w:color w:val="333333"/>
          <w:sz w:val="18"/>
          <w:szCs w:val="18"/>
        </w:rPr>
        <w:t>i</w:t>
      </w:r>
      <w:proofErr w:type="spellEnd"/>
      <w:r>
        <w:rPr>
          <w:rFonts w:ascii="Consolas" w:hAnsi="Consolas" w:cs="Consolas"/>
          <w:color w:val="333333"/>
          <w:sz w:val="18"/>
          <w:szCs w:val="18"/>
        </w:rPr>
        <w:t xml:space="preserve"> 15 /dev/md1</w:t>
      </w:r>
      <w:r>
        <w:rPr>
          <w:rFonts w:ascii="Consolas" w:hAnsi="Consolas" w:cs="Consolas"/>
          <w:color w:val="333333"/>
          <w:sz w:val="18"/>
          <w:szCs w:val="18"/>
        </w:rPr>
        <w:br/>
        <w:t>tune2fs 1.41.12 (17-May-2010)</w:t>
      </w:r>
      <w:r>
        <w:rPr>
          <w:rFonts w:ascii="Consolas" w:hAnsi="Consolas" w:cs="Consolas"/>
          <w:color w:val="333333"/>
          <w:sz w:val="18"/>
          <w:szCs w:val="18"/>
        </w:rPr>
        <w:br/>
        <w:t>Setting maximal mount count to 8    #default is 32</w:t>
      </w:r>
      <w:r>
        <w:rPr>
          <w:rFonts w:ascii="Consolas" w:hAnsi="Consolas" w:cs="Consolas"/>
          <w:color w:val="333333"/>
          <w:sz w:val="18"/>
          <w:szCs w:val="18"/>
        </w:rPr>
        <w:br/>
        <w:t>Setting interval between checks to 1296000 seconds   #default is 6 month</w:t>
      </w:r>
    </w:p>
    <w:p w:rsidR="00AF429F" w:rsidRDefault="00AF429F" w:rsidP="00AF429F">
      <w:pPr>
        <w:pStyle w:val="Heading3"/>
        <w:shd w:val="clear" w:color="auto" w:fill="FFFFFF"/>
        <w:spacing w:before="180" w:after="180" w:line="300" w:lineRule="atLeast"/>
        <w:rPr>
          <w:rFonts w:ascii="Open Sans" w:hAnsi="Open Sans"/>
          <w:color w:val="333333"/>
        </w:rPr>
      </w:pPr>
      <w:r>
        <w:rPr>
          <w:rFonts w:ascii="Open Sans" w:hAnsi="Open Sans"/>
          <w:color w:val="333333"/>
        </w:rPr>
        <w:t xml:space="preserve">Set error </w:t>
      </w:r>
      <w:proofErr w:type="spellStart"/>
      <w:r>
        <w:rPr>
          <w:rFonts w:ascii="Open Sans" w:hAnsi="Open Sans"/>
          <w:color w:val="333333"/>
        </w:rPr>
        <w:t>behavior</w:t>
      </w:r>
      <w:proofErr w:type="spellEnd"/>
    </w:p>
    <w:p w:rsidR="00AF429F" w:rsidRDefault="00AF429F" w:rsidP="00AF429F">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The option -e allows you to change the </w:t>
      </w:r>
      <w:proofErr w:type="spellStart"/>
      <w:r>
        <w:rPr>
          <w:rFonts w:ascii="Helvetica" w:hAnsi="Helvetica"/>
          <w:color w:val="333333"/>
          <w:sz w:val="20"/>
          <w:szCs w:val="20"/>
        </w:rPr>
        <w:t>behavior</w:t>
      </w:r>
      <w:proofErr w:type="spellEnd"/>
      <w:r>
        <w:rPr>
          <w:rFonts w:ascii="Helvetica" w:hAnsi="Helvetica"/>
          <w:color w:val="333333"/>
          <w:sz w:val="20"/>
          <w:szCs w:val="20"/>
        </w:rPr>
        <w:t xml:space="preserve"> of the kernel code when errors are detected.  In all cases, a </w:t>
      </w:r>
      <w:proofErr w:type="spellStart"/>
      <w:r>
        <w:rPr>
          <w:rFonts w:ascii="Helvetica" w:hAnsi="Helvetica"/>
          <w:color w:val="333333"/>
          <w:sz w:val="20"/>
          <w:szCs w:val="20"/>
        </w:rPr>
        <w:t>filesystem</w:t>
      </w:r>
      <w:proofErr w:type="spellEnd"/>
      <w:r>
        <w:rPr>
          <w:rFonts w:ascii="Helvetica" w:hAnsi="Helvetica"/>
          <w:color w:val="333333"/>
          <w:sz w:val="20"/>
          <w:szCs w:val="20"/>
        </w:rPr>
        <w:t xml:space="preserve"> error will cause </w:t>
      </w:r>
      <w:proofErr w:type="spellStart"/>
      <w:r>
        <w:rPr>
          <w:rFonts w:ascii="Helvetica" w:hAnsi="Helvetica"/>
          <w:color w:val="333333"/>
          <w:sz w:val="20"/>
          <w:szCs w:val="20"/>
        </w:rPr>
        <w:t>fsck</w:t>
      </w:r>
      <w:proofErr w:type="spellEnd"/>
      <w:r>
        <w:rPr>
          <w:rFonts w:ascii="Helvetica" w:hAnsi="Helvetica"/>
          <w:color w:val="333333"/>
          <w:sz w:val="20"/>
          <w:szCs w:val="20"/>
        </w:rPr>
        <w:t xml:space="preserve"> to check the </w:t>
      </w:r>
      <w:proofErr w:type="spellStart"/>
      <w:r>
        <w:rPr>
          <w:rFonts w:ascii="Helvetica" w:hAnsi="Helvetica"/>
          <w:color w:val="333333"/>
          <w:sz w:val="20"/>
          <w:szCs w:val="20"/>
        </w:rPr>
        <w:t>filesystem</w:t>
      </w:r>
      <w:proofErr w:type="spellEnd"/>
      <w:r>
        <w:rPr>
          <w:rFonts w:ascii="Helvetica" w:hAnsi="Helvetica"/>
          <w:color w:val="333333"/>
          <w:sz w:val="20"/>
          <w:szCs w:val="20"/>
        </w:rPr>
        <w:t xml:space="preserve"> on the next boot.   error-</w:t>
      </w:r>
      <w:proofErr w:type="spellStart"/>
      <w:r>
        <w:rPr>
          <w:rFonts w:ascii="Helvetica" w:hAnsi="Helvetica"/>
          <w:color w:val="333333"/>
          <w:sz w:val="20"/>
          <w:szCs w:val="20"/>
        </w:rPr>
        <w:t>behavior</w:t>
      </w:r>
      <w:proofErr w:type="spellEnd"/>
      <w:proofErr w:type="gramStart"/>
      <w:r>
        <w:rPr>
          <w:rFonts w:ascii="Helvetica" w:hAnsi="Helvetica"/>
          <w:color w:val="333333"/>
          <w:sz w:val="20"/>
          <w:szCs w:val="20"/>
        </w:rPr>
        <w:t>  can</w:t>
      </w:r>
      <w:proofErr w:type="gramEnd"/>
      <w:r>
        <w:rPr>
          <w:rFonts w:ascii="Helvetica" w:hAnsi="Helvetica"/>
          <w:color w:val="333333"/>
          <w:sz w:val="20"/>
          <w:szCs w:val="20"/>
        </w:rPr>
        <w:t>  be one of the following:</w:t>
      </w:r>
    </w:p>
    <w:p w:rsidR="00AF429F" w:rsidRDefault="00AF429F" w:rsidP="00AF429F">
      <w:pPr>
        <w:pStyle w:val="HTMLPreformatted"/>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gramStart"/>
      <w:r>
        <w:rPr>
          <w:rFonts w:ascii="Consolas" w:hAnsi="Consolas" w:cs="Consolas"/>
          <w:color w:val="333333"/>
          <w:sz w:val="18"/>
          <w:szCs w:val="18"/>
        </w:rPr>
        <w:t>continue</w:t>
      </w:r>
      <w:proofErr w:type="gramEnd"/>
      <w:r>
        <w:rPr>
          <w:rFonts w:ascii="Consolas" w:hAnsi="Consolas" w:cs="Consolas"/>
          <w:color w:val="333333"/>
          <w:sz w:val="18"/>
          <w:szCs w:val="18"/>
        </w:rPr>
        <w:t>    Continue normal execution. #default mode</w:t>
      </w:r>
      <w:r>
        <w:rPr>
          <w:rFonts w:ascii="Consolas" w:hAnsi="Consolas" w:cs="Consolas"/>
          <w:color w:val="333333"/>
          <w:sz w:val="18"/>
          <w:szCs w:val="18"/>
        </w:rPr>
        <w:br/>
        <w:t>   remount-</w:t>
      </w:r>
      <w:proofErr w:type="spellStart"/>
      <w:r>
        <w:rPr>
          <w:rFonts w:ascii="Consolas" w:hAnsi="Consolas" w:cs="Consolas"/>
          <w:color w:val="333333"/>
          <w:sz w:val="18"/>
          <w:szCs w:val="18"/>
        </w:rPr>
        <w:t>ro</w:t>
      </w:r>
      <w:proofErr w:type="spellEnd"/>
      <w:proofErr w:type="gramStart"/>
      <w:r>
        <w:rPr>
          <w:rFonts w:ascii="Consolas" w:hAnsi="Consolas" w:cs="Consolas"/>
          <w:color w:val="333333"/>
          <w:sz w:val="18"/>
          <w:szCs w:val="18"/>
        </w:rPr>
        <w:t>  Remount</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filesystem</w:t>
      </w:r>
      <w:proofErr w:type="spellEnd"/>
      <w:r>
        <w:rPr>
          <w:rFonts w:ascii="Consolas" w:hAnsi="Consolas" w:cs="Consolas"/>
          <w:color w:val="333333"/>
          <w:sz w:val="18"/>
          <w:szCs w:val="18"/>
        </w:rPr>
        <w:t xml:space="preserve"> read-only.</w:t>
      </w:r>
      <w:r>
        <w:rPr>
          <w:rFonts w:ascii="Consolas" w:hAnsi="Consolas" w:cs="Consolas"/>
          <w:color w:val="333333"/>
          <w:sz w:val="18"/>
          <w:szCs w:val="18"/>
        </w:rPr>
        <w:br/>
        <w:t xml:space="preserve">   </w:t>
      </w:r>
      <w:proofErr w:type="gramStart"/>
      <w:r>
        <w:rPr>
          <w:rFonts w:ascii="Consolas" w:hAnsi="Consolas" w:cs="Consolas"/>
          <w:color w:val="333333"/>
          <w:sz w:val="18"/>
          <w:szCs w:val="18"/>
        </w:rPr>
        <w:t>panic</w:t>
      </w:r>
      <w:proofErr w:type="gramEnd"/>
      <w:r>
        <w:rPr>
          <w:rFonts w:ascii="Consolas" w:hAnsi="Consolas" w:cs="Consolas"/>
          <w:color w:val="333333"/>
          <w:sz w:val="18"/>
          <w:szCs w:val="18"/>
        </w:rPr>
        <w:t>       Cause a kernel panic.</w:t>
      </w:r>
    </w:p>
    <w:p w:rsidR="00AF429F" w:rsidRDefault="00AF429F" w:rsidP="00AF429F">
      <w:pPr>
        <w:pStyle w:val="Heading3"/>
        <w:shd w:val="clear" w:color="auto" w:fill="FFFFFF"/>
        <w:spacing w:before="180" w:after="180" w:line="300" w:lineRule="atLeast"/>
        <w:rPr>
          <w:rFonts w:ascii="Open Sans" w:hAnsi="Open Sans"/>
          <w:color w:val="333333"/>
        </w:rPr>
      </w:pPr>
      <w:r>
        <w:rPr>
          <w:rFonts w:ascii="Open Sans" w:hAnsi="Open Sans"/>
          <w:color w:val="333333"/>
        </w:rPr>
        <w:lastRenderedPageBreak/>
        <w:t>Enable speeding lookups</w:t>
      </w:r>
    </w:p>
    <w:p w:rsidR="00AF429F" w:rsidRDefault="00AF429F" w:rsidP="00AF429F">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The option </w:t>
      </w:r>
      <w:proofErr w:type="spellStart"/>
      <w:r>
        <w:rPr>
          <w:rFonts w:ascii="Helvetica" w:hAnsi="Helvetica"/>
          <w:color w:val="333333"/>
          <w:sz w:val="20"/>
          <w:szCs w:val="20"/>
        </w:rPr>
        <w:t>dir_index</w:t>
      </w:r>
      <w:proofErr w:type="spellEnd"/>
      <w:r>
        <w:rPr>
          <w:rFonts w:ascii="Helvetica" w:hAnsi="Helvetica"/>
          <w:color w:val="333333"/>
          <w:sz w:val="20"/>
          <w:szCs w:val="20"/>
        </w:rPr>
        <w:t xml:space="preserve"> option, which is turned off by default, adds a balanced </w:t>
      </w:r>
      <w:proofErr w:type="gramStart"/>
      <w:r>
        <w:rPr>
          <w:rFonts w:ascii="Helvetica" w:hAnsi="Helvetica"/>
          <w:color w:val="333333"/>
          <w:sz w:val="20"/>
          <w:szCs w:val="20"/>
        </w:rPr>
        <w:t>tree(</w:t>
      </w:r>
      <w:proofErr w:type="gramEnd"/>
      <w:r>
        <w:rPr>
          <w:rFonts w:ascii="Helvetica" w:hAnsi="Helvetica"/>
          <w:color w:val="333333"/>
          <w:sz w:val="20"/>
          <w:szCs w:val="20"/>
        </w:rPr>
        <w:t>B-tree) binary hash lookup method for directories. This feature improves scalability of directories with large numbers of files, although it means that the hash needs to be updated each time a directory changes.</w:t>
      </w:r>
    </w:p>
    <w:p w:rsidR="00AF429F" w:rsidRDefault="00AF429F" w:rsidP="00AF429F">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To turn it on, using</w:t>
      </w:r>
    </w:p>
    <w:p w:rsidR="00AF429F" w:rsidRDefault="00AF429F" w:rsidP="00AF429F">
      <w:pPr>
        <w:pStyle w:val="HTMLPreformatted"/>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 xml:space="preserve">#tune2fs -O </w:t>
      </w:r>
      <w:proofErr w:type="spellStart"/>
      <w:r>
        <w:rPr>
          <w:rFonts w:ascii="Consolas" w:hAnsi="Consolas" w:cs="Consolas"/>
          <w:color w:val="333333"/>
          <w:sz w:val="18"/>
          <w:szCs w:val="18"/>
        </w:rPr>
        <w:t>dir_index</w:t>
      </w:r>
      <w:proofErr w:type="spellEnd"/>
    </w:p>
    <w:p w:rsidR="00AF429F" w:rsidRDefault="00AF429F" w:rsidP="00AF429F">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And reboot to create the hash.</w:t>
      </w:r>
    </w:p>
    <w:p w:rsidR="00AF429F" w:rsidRDefault="00AF429F" w:rsidP="00AF429F">
      <w:pPr>
        <w:pStyle w:val="Heading2"/>
        <w:shd w:val="clear" w:color="auto" w:fill="FFFFFF"/>
        <w:spacing w:before="180" w:after="180" w:line="360" w:lineRule="atLeast"/>
        <w:rPr>
          <w:rFonts w:ascii="Open Sans" w:hAnsi="Open Sans"/>
          <w:color w:val="333333"/>
          <w:sz w:val="33"/>
          <w:szCs w:val="33"/>
        </w:rPr>
      </w:pPr>
      <w:r>
        <w:rPr>
          <w:rFonts w:ascii="Open Sans" w:hAnsi="Open Sans"/>
          <w:color w:val="333333"/>
          <w:sz w:val="33"/>
          <w:szCs w:val="33"/>
        </w:rPr>
        <w:t xml:space="preserve">Change an ext2 </w:t>
      </w:r>
      <w:proofErr w:type="spellStart"/>
      <w:r>
        <w:rPr>
          <w:rFonts w:ascii="Open Sans" w:hAnsi="Open Sans"/>
          <w:color w:val="333333"/>
          <w:sz w:val="33"/>
          <w:szCs w:val="33"/>
        </w:rPr>
        <w:t>filesystem</w:t>
      </w:r>
      <w:proofErr w:type="spellEnd"/>
      <w:r>
        <w:rPr>
          <w:rFonts w:ascii="Open Sans" w:hAnsi="Open Sans"/>
          <w:color w:val="333333"/>
          <w:sz w:val="33"/>
          <w:szCs w:val="33"/>
        </w:rPr>
        <w:t xml:space="preserve"> to an ext3 </w:t>
      </w:r>
      <w:proofErr w:type="spellStart"/>
      <w:r>
        <w:rPr>
          <w:rFonts w:ascii="Open Sans" w:hAnsi="Open Sans"/>
          <w:color w:val="333333"/>
          <w:sz w:val="33"/>
          <w:szCs w:val="33"/>
        </w:rPr>
        <w:t>filesystem</w:t>
      </w:r>
      <w:proofErr w:type="spellEnd"/>
    </w:p>
    <w:p w:rsidR="00AF429F" w:rsidRDefault="00AF429F" w:rsidP="00AF429F">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To change an ext2 </w:t>
      </w:r>
      <w:proofErr w:type="spellStart"/>
      <w:r>
        <w:rPr>
          <w:rFonts w:ascii="Helvetica" w:hAnsi="Helvetica"/>
          <w:color w:val="333333"/>
          <w:sz w:val="20"/>
          <w:szCs w:val="20"/>
        </w:rPr>
        <w:t>filesystem</w:t>
      </w:r>
      <w:proofErr w:type="spellEnd"/>
      <w:r>
        <w:rPr>
          <w:rFonts w:ascii="Helvetica" w:hAnsi="Helvetica"/>
          <w:color w:val="333333"/>
          <w:sz w:val="20"/>
          <w:szCs w:val="20"/>
        </w:rPr>
        <w:t xml:space="preserve"> to an ext3 </w:t>
      </w:r>
      <w:proofErr w:type="spellStart"/>
      <w:r>
        <w:rPr>
          <w:rFonts w:ascii="Helvetica" w:hAnsi="Helvetica"/>
          <w:color w:val="333333"/>
          <w:sz w:val="20"/>
          <w:szCs w:val="20"/>
        </w:rPr>
        <w:t>filesystem</w:t>
      </w:r>
      <w:proofErr w:type="spellEnd"/>
      <w:r>
        <w:rPr>
          <w:rFonts w:ascii="Helvetica" w:hAnsi="Helvetica"/>
          <w:color w:val="333333"/>
          <w:sz w:val="20"/>
          <w:szCs w:val="20"/>
        </w:rPr>
        <w:t xml:space="preserve">, you must put a journal on the </w:t>
      </w:r>
      <w:proofErr w:type="spellStart"/>
      <w:r>
        <w:rPr>
          <w:rFonts w:ascii="Helvetica" w:hAnsi="Helvetica"/>
          <w:color w:val="333333"/>
          <w:sz w:val="20"/>
          <w:szCs w:val="20"/>
        </w:rPr>
        <w:t>filesystem</w:t>
      </w:r>
      <w:proofErr w:type="spellEnd"/>
      <w:r>
        <w:rPr>
          <w:rFonts w:ascii="Helvetica" w:hAnsi="Helvetica"/>
          <w:color w:val="333333"/>
          <w:sz w:val="20"/>
          <w:szCs w:val="20"/>
        </w:rPr>
        <w:t xml:space="preserve">, and the kernel must support ext3 </w:t>
      </w:r>
      <w:proofErr w:type="spellStart"/>
      <w:r>
        <w:rPr>
          <w:rFonts w:ascii="Helvetica" w:hAnsi="Helvetica"/>
          <w:color w:val="333333"/>
          <w:sz w:val="20"/>
          <w:szCs w:val="20"/>
        </w:rPr>
        <w:t>filesystems</w:t>
      </w:r>
      <w:proofErr w:type="spellEnd"/>
      <w:r>
        <w:rPr>
          <w:rFonts w:ascii="Helvetica" w:hAnsi="Helvetica"/>
          <w:color w:val="333333"/>
          <w:sz w:val="20"/>
          <w:szCs w:val="20"/>
        </w:rPr>
        <w:t>.</w:t>
      </w:r>
    </w:p>
    <w:p w:rsidR="00AF429F" w:rsidRDefault="00AF429F" w:rsidP="00AF429F">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Use the option -j to set up a journal on an </w:t>
      </w:r>
      <w:proofErr w:type="spellStart"/>
      <w:r>
        <w:rPr>
          <w:rFonts w:ascii="Helvetica" w:hAnsi="Helvetica"/>
          <w:color w:val="333333"/>
          <w:sz w:val="20"/>
          <w:szCs w:val="20"/>
        </w:rPr>
        <w:t>unmounted</w:t>
      </w:r>
      <w:proofErr w:type="spellEnd"/>
      <w:r>
        <w:rPr>
          <w:rFonts w:ascii="Helvetica" w:hAnsi="Helvetica"/>
          <w:color w:val="333333"/>
          <w:sz w:val="20"/>
          <w:szCs w:val="20"/>
        </w:rPr>
        <w:t xml:space="preserve"> </w:t>
      </w:r>
      <w:proofErr w:type="spellStart"/>
      <w:r>
        <w:rPr>
          <w:rFonts w:ascii="Helvetica" w:hAnsi="Helvetica"/>
          <w:color w:val="333333"/>
          <w:sz w:val="20"/>
          <w:szCs w:val="20"/>
        </w:rPr>
        <w:t>filesystem</w:t>
      </w:r>
      <w:proofErr w:type="spellEnd"/>
      <w:r>
        <w:rPr>
          <w:rFonts w:ascii="Helvetica" w:hAnsi="Helvetica"/>
          <w:color w:val="333333"/>
          <w:sz w:val="20"/>
          <w:szCs w:val="20"/>
        </w:rPr>
        <w:t>:</w:t>
      </w:r>
    </w:p>
    <w:p w:rsidR="00AF429F" w:rsidRDefault="00AF429F" w:rsidP="00AF429F">
      <w:pPr>
        <w:pStyle w:val="HTMLPreformatted"/>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#tune2fs -j /dev/md2</w:t>
      </w:r>
    </w:p>
    <w:p w:rsidR="00AF429F" w:rsidRDefault="00AF429F" w:rsidP="00AF429F">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Also change the entry in the </w:t>
      </w:r>
      <w:proofErr w:type="spellStart"/>
      <w:r>
        <w:rPr>
          <w:rFonts w:ascii="Helvetica" w:hAnsi="Helvetica"/>
          <w:color w:val="333333"/>
          <w:sz w:val="20"/>
          <w:szCs w:val="20"/>
        </w:rPr>
        <w:t>fstab</w:t>
      </w:r>
      <w:proofErr w:type="spellEnd"/>
      <w:r>
        <w:rPr>
          <w:rFonts w:ascii="Helvetica" w:hAnsi="Helvetica"/>
          <w:color w:val="333333"/>
          <w:sz w:val="20"/>
          <w:szCs w:val="20"/>
        </w:rPr>
        <w:t xml:space="preserve"> to reflect its new type.</w:t>
      </w:r>
    </w:p>
    <w:p w:rsidR="00AF429F" w:rsidRDefault="00AF429F" w:rsidP="00AF429F">
      <w:pPr>
        <w:pStyle w:val="Heading3"/>
        <w:shd w:val="clear" w:color="auto" w:fill="FFFFFF"/>
        <w:spacing w:before="180" w:after="180" w:line="300" w:lineRule="atLeast"/>
        <w:rPr>
          <w:rFonts w:ascii="Open Sans" w:hAnsi="Open Sans"/>
          <w:color w:val="333333"/>
          <w:sz w:val="27"/>
          <w:szCs w:val="27"/>
        </w:rPr>
      </w:pPr>
      <w:r>
        <w:rPr>
          <w:rFonts w:ascii="Open Sans" w:hAnsi="Open Sans"/>
          <w:color w:val="333333"/>
        </w:rPr>
        <w:t xml:space="preserve">To change an ext3 </w:t>
      </w:r>
      <w:proofErr w:type="spellStart"/>
      <w:r>
        <w:rPr>
          <w:rFonts w:ascii="Open Sans" w:hAnsi="Open Sans"/>
          <w:color w:val="333333"/>
        </w:rPr>
        <w:t>filesystem</w:t>
      </w:r>
      <w:proofErr w:type="spellEnd"/>
      <w:r>
        <w:rPr>
          <w:rFonts w:ascii="Open Sans" w:hAnsi="Open Sans"/>
          <w:color w:val="333333"/>
        </w:rPr>
        <w:t xml:space="preserve"> to an ext2 </w:t>
      </w:r>
      <w:proofErr w:type="spellStart"/>
      <w:r>
        <w:rPr>
          <w:rFonts w:ascii="Open Sans" w:hAnsi="Open Sans"/>
          <w:color w:val="333333"/>
        </w:rPr>
        <w:t>filesystem</w:t>
      </w:r>
      <w:proofErr w:type="spellEnd"/>
    </w:p>
    <w:p w:rsidR="00AF429F" w:rsidRDefault="00AF429F" w:rsidP="00AF429F">
      <w:pPr>
        <w:pStyle w:val="HTMLPreformatted"/>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#tune2fs -O ^</w:t>
      </w:r>
      <w:proofErr w:type="spellStart"/>
      <w:r>
        <w:rPr>
          <w:rFonts w:ascii="Consolas" w:hAnsi="Consolas" w:cs="Consolas"/>
          <w:color w:val="333333"/>
          <w:sz w:val="18"/>
          <w:szCs w:val="18"/>
        </w:rPr>
        <w:t>has_journal</w:t>
      </w:r>
      <w:proofErr w:type="spellEnd"/>
      <w:r>
        <w:rPr>
          <w:rFonts w:ascii="Consolas" w:hAnsi="Consolas" w:cs="Consolas"/>
          <w:color w:val="333333"/>
          <w:sz w:val="18"/>
          <w:szCs w:val="18"/>
        </w:rPr>
        <w:t xml:space="preserve"> /dev/md2</w:t>
      </w:r>
    </w:p>
    <w:p w:rsidR="00405EFB" w:rsidRDefault="00405EFB" w:rsidP="00AF429F">
      <w:pPr>
        <w:pStyle w:val="HTMLPreformatted"/>
        <w:shd w:val="clear" w:color="auto" w:fill="F5F5F5"/>
        <w:wordWrap w:val="0"/>
        <w:spacing w:after="135" w:line="270" w:lineRule="atLeast"/>
        <w:rPr>
          <w:rFonts w:ascii="Consolas" w:hAnsi="Consolas" w:cs="Consolas"/>
          <w:color w:val="333333"/>
          <w:sz w:val="18"/>
          <w:szCs w:val="18"/>
        </w:rPr>
      </w:pPr>
    </w:p>
    <w:p w:rsidR="00405EFB" w:rsidRDefault="00405EFB" w:rsidP="00AF429F">
      <w:pPr>
        <w:pStyle w:val="HTMLPreformatted"/>
        <w:shd w:val="clear" w:color="auto" w:fill="F5F5F5"/>
        <w:wordWrap w:val="0"/>
        <w:spacing w:after="135" w:line="270" w:lineRule="atLeast"/>
        <w:rPr>
          <w:rFonts w:ascii="Consolas" w:hAnsi="Consolas" w:cs="Consolas"/>
          <w:color w:val="333333"/>
          <w:sz w:val="18"/>
          <w:szCs w:val="18"/>
        </w:rPr>
      </w:pPr>
    </w:p>
    <w:p w:rsidR="00405EFB" w:rsidRPr="00405EFB" w:rsidRDefault="00405EFB" w:rsidP="00405EFB">
      <w:pPr>
        <w:rPr>
          <w:rFonts w:ascii="Courier New" w:eastAsia="Times New Roman" w:hAnsi="Courier New" w:cs="Courier New"/>
          <w:b/>
          <w:bCs/>
          <w:color w:val="2A2A2A"/>
          <w:sz w:val="24"/>
          <w:szCs w:val="24"/>
          <w:lang w:eastAsia="en-IN"/>
        </w:rPr>
      </w:pPr>
      <w:r w:rsidRPr="00405EFB">
        <w:rPr>
          <w:rFonts w:ascii="Courier New" w:eastAsia="Times New Roman" w:hAnsi="Courier New" w:cs="Courier New"/>
          <w:b/>
          <w:bCs/>
          <w:color w:val="2A2A2A"/>
          <w:sz w:val="24"/>
          <w:szCs w:val="24"/>
          <w:lang w:eastAsia="en-IN"/>
        </w:rPr>
        <w:t>-c max-mount-counts</w:t>
      </w:r>
    </w:p>
    <w:p w:rsidR="00405EFB" w:rsidRPr="00405EFB" w:rsidRDefault="00405EFB" w:rsidP="00405EFB">
      <w:pPr>
        <w:rPr>
          <w:rFonts w:ascii="Courier New" w:eastAsia="Times New Roman" w:hAnsi="Courier New" w:cs="Courier New"/>
          <w:b/>
          <w:bCs/>
          <w:color w:val="2A2A2A"/>
          <w:sz w:val="21"/>
          <w:lang w:eastAsia="en-IN"/>
        </w:rPr>
      </w:pPr>
      <w:r>
        <w:rPr>
          <w:rFonts w:ascii="Courier New" w:eastAsia="Times New Roman" w:hAnsi="Courier New" w:cs="Courier New"/>
          <w:b/>
          <w:bCs/>
          <w:color w:val="2A2A2A"/>
          <w:sz w:val="21"/>
          <w:lang w:eastAsia="en-IN"/>
        </w:rPr>
        <w:t xml:space="preserve"> </w:t>
      </w:r>
      <w:proofErr w:type="gramStart"/>
      <w:r w:rsidRPr="00405EFB">
        <w:rPr>
          <w:rFonts w:ascii="Courier New" w:eastAsia="Times New Roman" w:hAnsi="Courier New" w:cs="Courier New"/>
          <w:b/>
          <w:bCs/>
          <w:color w:val="2A2A2A"/>
          <w:sz w:val="21"/>
          <w:lang w:eastAsia="en-IN"/>
        </w:rPr>
        <w:t>Adjust  the</w:t>
      </w:r>
      <w:proofErr w:type="gramEnd"/>
      <w:r w:rsidRPr="00405EFB">
        <w:rPr>
          <w:rFonts w:ascii="Courier New" w:eastAsia="Times New Roman" w:hAnsi="Courier New" w:cs="Courier New"/>
          <w:b/>
          <w:bCs/>
          <w:color w:val="2A2A2A"/>
          <w:sz w:val="21"/>
          <w:lang w:eastAsia="en-IN"/>
        </w:rPr>
        <w:t xml:space="preserve">  number  of mounts after which the </w:t>
      </w:r>
      <w:proofErr w:type="spellStart"/>
      <w:r w:rsidRPr="00405EFB">
        <w:rPr>
          <w:rFonts w:ascii="Courier New" w:eastAsia="Times New Roman" w:hAnsi="Courier New" w:cs="Courier New"/>
          <w:b/>
          <w:bCs/>
          <w:color w:val="2A2A2A"/>
          <w:sz w:val="21"/>
          <w:lang w:eastAsia="en-IN"/>
        </w:rPr>
        <w:t>filesystem</w:t>
      </w:r>
      <w:proofErr w:type="spellEnd"/>
      <w:r w:rsidRPr="00405EFB">
        <w:rPr>
          <w:rFonts w:ascii="Courier New" w:eastAsia="Times New Roman" w:hAnsi="Courier New" w:cs="Courier New"/>
          <w:b/>
          <w:bCs/>
          <w:color w:val="2A2A2A"/>
          <w:sz w:val="21"/>
          <w:lang w:eastAsia="en-IN"/>
        </w:rPr>
        <w:t xml:space="preserve"> will be checked by e2fsck(8).</w:t>
      </w:r>
    </w:p>
    <w:p w:rsidR="00405EFB" w:rsidRDefault="00405EFB" w:rsidP="00405EFB">
      <w:pPr>
        <w:rPr>
          <w:rFonts w:ascii="Courier New" w:eastAsia="Times New Roman" w:hAnsi="Courier New" w:cs="Courier New"/>
          <w:b/>
          <w:bCs/>
          <w:color w:val="2A2A2A"/>
          <w:sz w:val="21"/>
          <w:lang w:eastAsia="en-IN"/>
        </w:rPr>
      </w:pPr>
      <w:r w:rsidRPr="00405EFB">
        <w:rPr>
          <w:rFonts w:ascii="Courier New" w:eastAsia="Times New Roman" w:hAnsi="Courier New" w:cs="Courier New"/>
          <w:b/>
          <w:bCs/>
          <w:color w:val="2A2A2A"/>
          <w:sz w:val="21"/>
          <w:lang w:eastAsia="en-IN"/>
        </w:rPr>
        <w:t xml:space="preserve">If max-mount-counts is 0 or -1, the number of times the </w:t>
      </w:r>
      <w:proofErr w:type="spellStart"/>
      <w:r w:rsidRPr="00405EFB">
        <w:rPr>
          <w:rFonts w:ascii="Courier New" w:eastAsia="Times New Roman" w:hAnsi="Courier New" w:cs="Courier New"/>
          <w:b/>
          <w:bCs/>
          <w:color w:val="2A2A2A"/>
          <w:sz w:val="21"/>
          <w:lang w:eastAsia="en-IN"/>
        </w:rPr>
        <w:t>filesystem</w:t>
      </w:r>
      <w:proofErr w:type="spellEnd"/>
      <w:r w:rsidRPr="00405EFB">
        <w:rPr>
          <w:rFonts w:ascii="Courier New" w:eastAsia="Times New Roman" w:hAnsi="Courier New" w:cs="Courier New"/>
          <w:b/>
          <w:bCs/>
          <w:color w:val="2A2A2A"/>
          <w:sz w:val="21"/>
          <w:lang w:eastAsia="en-IN"/>
        </w:rPr>
        <w:t xml:space="preserve"> is </w:t>
      </w:r>
      <w:proofErr w:type="gramStart"/>
      <w:r w:rsidRPr="00405EFB">
        <w:rPr>
          <w:rFonts w:ascii="Courier New" w:eastAsia="Times New Roman" w:hAnsi="Courier New" w:cs="Courier New"/>
          <w:b/>
          <w:bCs/>
          <w:color w:val="2A2A2A"/>
          <w:sz w:val="21"/>
          <w:lang w:eastAsia="en-IN"/>
        </w:rPr>
        <w:t>mounted  will</w:t>
      </w:r>
      <w:proofErr w:type="gramEnd"/>
      <w:r w:rsidRPr="00405EFB">
        <w:rPr>
          <w:rFonts w:ascii="Courier New" w:eastAsia="Times New Roman" w:hAnsi="Courier New" w:cs="Courier New"/>
          <w:b/>
          <w:bCs/>
          <w:color w:val="2A2A2A"/>
          <w:sz w:val="21"/>
          <w:lang w:eastAsia="en-IN"/>
        </w:rPr>
        <w:t xml:space="preserve">  be</w:t>
      </w:r>
      <w:r>
        <w:rPr>
          <w:rFonts w:ascii="Courier New" w:eastAsia="Times New Roman" w:hAnsi="Courier New" w:cs="Courier New"/>
          <w:b/>
          <w:bCs/>
          <w:color w:val="2A2A2A"/>
          <w:sz w:val="21"/>
          <w:lang w:eastAsia="en-IN"/>
        </w:rPr>
        <w:t xml:space="preserve"> </w:t>
      </w:r>
      <w:r w:rsidRPr="00405EFB">
        <w:rPr>
          <w:rFonts w:ascii="Courier New" w:eastAsia="Times New Roman" w:hAnsi="Courier New" w:cs="Courier New"/>
          <w:b/>
          <w:bCs/>
          <w:color w:val="2A2A2A"/>
          <w:sz w:val="21"/>
          <w:lang w:eastAsia="en-IN"/>
        </w:rPr>
        <w:t>disregarded by e2fsck(8) and the kernel.</w:t>
      </w:r>
    </w:p>
    <w:p w:rsidR="00405EFB" w:rsidRDefault="00405EFB" w:rsidP="00405EFB">
      <w:pPr>
        <w:rPr>
          <w:rFonts w:ascii="Courier New" w:eastAsia="Times New Roman" w:hAnsi="Courier New" w:cs="Courier New"/>
          <w:b/>
          <w:bCs/>
          <w:color w:val="2A2A2A"/>
          <w:sz w:val="21"/>
          <w:lang w:eastAsia="en-IN"/>
        </w:rPr>
      </w:pPr>
    </w:p>
    <w:p w:rsidR="00405EFB" w:rsidRPr="00405EFB" w:rsidRDefault="00405EFB" w:rsidP="00405EFB">
      <w:pPr>
        <w:rPr>
          <w:rFonts w:ascii="Courier New" w:eastAsia="Times New Roman" w:hAnsi="Courier New" w:cs="Courier New"/>
          <w:b/>
          <w:bCs/>
          <w:color w:val="2A2A2A"/>
          <w:sz w:val="24"/>
          <w:szCs w:val="24"/>
          <w:lang w:eastAsia="en-IN"/>
        </w:rPr>
      </w:pPr>
      <w:r w:rsidRPr="00405EFB">
        <w:rPr>
          <w:rFonts w:ascii="Courier New" w:eastAsia="Times New Roman" w:hAnsi="Courier New" w:cs="Courier New"/>
          <w:b/>
          <w:bCs/>
          <w:color w:val="2A2A2A"/>
          <w:sz w:val="24"/>
          <w:szCs w:val="24"/>
          <w:lang w:eastAsia="en-IN"/>
        </w:rPr>
        <w:t>-C mount-count</w:t>
      </w:r>
    </w:p>
    <w:p w:rsidR="00405EFB" w:rsidRDefault="00405EFB" w:rsidP="00405EFB">
      <w:pPr>
        <w:rPr>
          <w:rFonts w:ascii="Courier New" w:eastAsia="Times New Roman" w:hAnsi="Courier New" w:cs="Courier New"/>
          <w:b/>
          <w:bCs/>
          <w:color w:val="2A2A2A"/>
          <w:sz w:val="21"/>
          <w:lang w:eastAsia="en-IN"/>
        </w:rPr>
      </w:pPr>
      <w:r w:rsidRPr="00405EFB">
        <w:rPr>
          <w:rFonts w:ascii="Courier New" w:eastAsia="Times New Roman" w:hAnsi="Courier New" w:cs="Courier New"/>
          <w:b/>
          <w:bCs/>
          <w:color w:val="2A2A2A"/>
          <w:sz w:val="21"/>
          <w:lang w:eastAsia="en-IN"/>
        </w:rPr>
        <w:t xml:space="preserve">Set the number of times the </w:t>
      </w:r>
      <w:proofErr w:type="spellStart"/>
      <w:r w:rsidRPr="00405EFB">
        <w:rPr>
          <w:rFonts w:ascii="Courier New" w:eastAsia="Times New Roman" w:hAnsi="Courier New" w:cs="Courier New"/>
          <w:b/>
          <w:bCs/>
          <w:color w:val="2A2A2A"/>
          <w:sz w:val="21"/>
          <w:lang w:eastAsia="en-IN"/>
        </w:rPr>
        <w:t>filesystem</w:t>
      </w:r>
      <w:proofErr w:type="spellEnd"/>
      <w:r w:rsidRPr="00405EFB">
        <w:rPr>
          <w:rFonts w:ascii="Courier New" w:eastAsia="Times New Roman" w:hAnsi="Courier New" w:cs="Courier New"/>
          <w:b/>
          <w:bCs/>
          <w:color w:val="2A2A2A"/>
          <w:sz w:val="21"/>
          <w:lang w:eastAsia="en-IN"/>
        </w:rPr>
        <w:t xml:space="preserve"> has been mounted.  If set  to  a  greater  value</w:t>
      </w:r>
      <w:r>
        <w:rPr>
          <w:rFonts w:ascii="Courier New" w:eastAsia="Times New Roman" w:hAnsi="Courier New" w:cs="Courier New"/>
          <w:b/>
          <w:bCs/>
          <w:color w:val="2A2A2A"/>
          <w:sz w:val="21"/>
          <w:lang w:eastAsia="en-IN"/>
        </w:rPr>
        <w:t xml:space="preserve"> </w:t>
      </w:r>
      <w:r w:rsidRPr="00405EFB">
        <w:rPr>
          <w:rFonts w:ascii="Courier New" w:eastAsia="Times New Roman" w:hAnsi="Courier New" w:cs="Courier New"/>
          <w:b/>
          <w:bCs/>
          <w:color w:val="2A2A2A"/>
          <w:sz w:val="21"/>
          <w:lang w:eastAsia="en-IN"/>
        </w:rPr>
        <w:t xml:space="preserve">than  the  max-mount-counts  parameter  set  by the -c option, e2fsck(8) will check the </w:t>
      </w:r>
      <w:proofErr w:type="spellStart"/>
      <w:r w:rsidRPr="00405EFB">
        <w:rPr>
          <w:rFonts w:ascii="Courier New" w:eastAsia="Times New Roman" w:hAnsi="Courier New" w:cs="Courier New"/>
          <w:b/>
          <w:bCs/>
          <w:color w:val="2A2A2A"/>
          <w:sz w:val="21"/>
          <w:lang w:eastAsia="en-IN"/>
        </w:rPr>
        <w:t>filesystem</w:t>
      </w:r>
      <w:proofErr w:type="spellEnd"/>
      <w:r w:rsidRPr="00405EFB">
        <w:rPr>
          <w:rFonts w:ascii="Courier New" w:eastAsia="Times New Roman" w:hAnsi="Courier New" w:cs="Courier New"/>
          <w:b/>
          <w:bCs/>
          <w:color w:val="2A2A2A"/>
          <w:sz w:val="21"/>
          <w:lang w:eastAsia="en-IN"/>
        </w:rPr>
        <w:t xml:space="preserve"> at the next reboot.</w:t>
      </w:r>
    </w:p>
    <w:p w:rsidR="00405EFB" w:rsidRDefault="00405EFB" w:rsidP="00405EFB">
      <w:pPr>
        <w:rPr>
          <w:rFonts w:ascii="Courier New" w:eastAsia="Times New Roman" w:hAnsi="Courier New" w:cs="Courier New"/>
          <w:b/>
          <w:bCs/>
          <w:color w:val="2A2A2A"/>
          <w:sz w:val="21"/>
          <w:lang w:eastAsia="en-IN"/>
        </w:rPr>
      </w:pPr>
    </w:p>
    <w:p w:rsidR="00405EFB" w:rsidRPr="00405EFB" w:rsidRDefault="00405EFB" w:rsidP="00405EFB">
      <w:pPr>
        <w:rPr>
          <w:rFonts w:ascii="Courier New" w:eastAsia="Times New Roman" w:hAnsi="Courier New" w:cs="Courier New"/>
          <w:b/>
          <w:bCs/>
          <w:color w:val="2A2A2A"/>
          <w:sz w:val="21"/>
          <w:lang w:eastAsia="en-IN"/>
        </w:rPr>
      </w:pPr>
      <w:r w:rsidRPr="00405EFB">
        <w:rPr>
          <w:rFonts w:ascii="Courier New" w:eastAsia="Times New Roman" w:hAnsi="Courier New" w:cs="Courier New"/>
          <w:b/>
          <w:bCs/>
          <w:color w:val="2A2A2A"/>
          <w:sz w:val="21"/>
          <w:lang w:eastAsia="en-IN"/>
        </w:rPr>
        <w:t>-</w:t>
      </w:r>
      <w:proofErr w:type="spellStart"/>
      <w:proofErr w:type="gramStart"/>
      <w:r w:rsidRPr="00405EFB">
        <w:rPr>
          <w:rFonts w:ascii="Courier New" w:eastAsia="Times New Roman" w:hAnsi="Courier New" w:cs="Courier New"/>
          <w:b/>
          <w:bCs/>
          <w:color w:val="2A2A2A"/>
          <w:sz w:val="21"/>
          <w:lang w:eastAsia="en-IN"/>
        </w:rPr>
        <w:t>i</w:t>
      </w:r>
      <w:proofErr w:type="spellEnd"/>
      <w:r w:rsidRPr="00405EFB">
        <w:rPr>
          <w:rFonts w:ascii="Courier New" w:eastAsia="Times New Roman" w:hAnsi="Courier New" w:cs="Courier New"/>
          <w:b/>
          <w:bCs/>
          <w:color w:val="2A2A2A"/>
          <w:sz w:val="21"/>
          <w:lang w:eastAsia="en-IN"/>
        </w:rPr>
        <w:t xml:space="preserve">  interval</w:t>
      </w:r>
      <w:proofErr w:type="gramEnd"/>
      <w:r w:rsidRPr="00405EFB">
        <w:rPr>
          <w:rFonts w:ascii="Courier New" w:eastAsia="Times New Roman" w:hAnsi="Courier New" w:cs="Courier New"/>
          <w:b/>
          <w:bCs/>
          <w:color w:val="2A2A2A"/>
          <w:sz w:val="21"/>
          <w:lang w:eastAsia="en-IN"/>
        </w:rPr>
        <w:t>-between-checks[</w:t>
      </w:r>
      <w:proofErr w:type="spellStart"/>
      <w:r w:rsidRPr="00405EFB">
        <w:rPr>
          <w:rFonts w:ascii="Courier New" w:eastAsia="Times New Roman" w:hAnsi="Courier New" w:cs="Courier New"/>
          <w:b/>
          <w:bCs/>
          <w:color w:val="2A2A2A"/>
          <w:sz w:val="21"/>
          <w:lang w:eastAsia="en-IN"/>
        </w:rPr>
        <w:t>d|m|w</w:t>
      </w:r>
      <w:proofErr w:type="spellEnd"/>
      <w:r w:rsidRPr="00405EFB">
        <w:rPr>
          <w:rFonts w:ascii="Courier New" w:eastAsia="Times New Roman" w:hAnsi="Courier New" w:cs="Courier New"/>
          <w:b/>
          <w:bCs/>
          <w:color w:val="2A2A2A"/>
          <w:sz w:val="21"/>
          <w:lang w:eastAsia="en-IN"/>
        </w:rPr>
        <w:t>]</w:t>
      </w:r>
    </w:p>
    <w:p w:rsidR="00405EFB" w:rsidRPr="00405EFB" w:rsidRDefault="00405EFB" w:rsidP="00405EFB">
      <w:pPr>
        <w:rPr>
          <w:rFonts w:ascii="Courier New" w:eastAsia="Times New Roman" w:hAnsi="Courier New" w:cs="Courier New"/>
          <w:b/>
          <w:bCs/>
          <w:color w:val="2A2A2A"/>
          <w:sz w:val="21"/>
          <w:lang w:eastAsia="en-IN"/>
        </w:rPr>
      </w:pPr>
      <w:r>
        <w:rPr>
          <w:rFonts w:ascii="Courier New" w:eastAsia="Times New Roman" w:hAnsi="Courier New" w:cs="Courier New"/>
          <w:b/>
          <w:bCs/>
          <w:color w:val="2A2A2A"/>
          <w:sz w:val="21"/>
          <w:lang w:eastAsia="en-IN"/>
        </w:rPr>
        <w:t xml:space="preserve"> </w:t>
      </w:r>
      <w:r w:rsidRPr="00405EFB">
        <w:rPr>
          <w:rFonts w:ascii="Courier New" w:eastAsia="Times New Roman" w:hAnsi="Courier New" w:cs="Courier New"/>
          <w:b/>
          <w:bCs/>
          <w:color w:val="2A2A2A"/>
          <w:sz w:val="21"/>
          <w:lang w:eastAsia="en-IN"/>
        </w:rPr>
        <w:t xml:space="preserve">Adjust the maximal time between two </w:t>
      </w:r>
      <w:proofErr w:type="spellStart"/>
      <w:r w:rsidRPr="00405EFB">
        <w:rPr>
          <w:rFonts w:ascii="Courier New" w:eastAsia="Times New Roman" w:hAnsi="Courier New" w:cs="Courier New"/>
          <w:b/>
          <w:bCs/>
          <w:color w:val="2A2A2A"/>
          <w:sz w:val="21"/>
          <w:lang w:eastAsia="en-IN"/>
        </w:rPr>
        <w:t>filesystem</w:t>
      </w:r>
      <w:proofErr w:type="spellEnd"/>
      <w:r w:rsidRPr="00405EFB">
        <w:rPr>
          <w:rFonts w:ascii="Courier New" w:eastAsia="Times New Roman" w:hAnsi="Courier New" w:cs="Courier New"/>
          <w:b/>
          <w:bCs/>
          <w:color w:val="2A2A2A"/>
          <w:sz w:val="21"/>
          <w:lang w:eastAsia="en-IN"/>
        </w:rPr>
        <w:t xml:space="preserve"> checks.  No postfix or d result in </w:t>
      </w:r>
      <w:proofErr w:type="spellStart"/>
      <w:r w:rsidRPr="00405EFB">
        <w:rPr>
          <w:rFonts w:ascii="Courier New" w:eastAsia="Times New Roman" w:hAnsi="Courier New" w:cs="Courier New"/>
          <w:b/>
          <w:bCs/>
          <w:color w:val="2A2A2A"/>
          <w:sz w:val="21"/>
          <w:lang w:eastAsia="en-IN"/>
        </w:rPr>
        <w:t>days</w:t>
      </w:r>
      <w:proofErr w:type="gramStart"/>
      <w:r w:rsidRPr="00405EFB">
        <w:rPr>
          <w:rFonts w:ascii="Courier New" w:eastAsia="Times New Roman" w:hAnsi="Courier New" w:cs="Courier New"/>
          <w:b/>
          <w:bCs/>
          <w:color w:val="2A2A2A"/>
          <w:sz w:val="21"/>
          <w:lang w:eastAsia="en-IN"/>
        </w:rPr>
        <w:t>,m</w:t>
      </w:r>
      <w:proofErr w:type="spellEnd"/>
      <w:proofErr w:type="gramEnd"/>
      <w:r w:rsidRPr="00405EFB">
        <w:rPr>
          <w:rFonts w:ascii="Courier New" w:eastAsia="Times New Roman" w:hAnsi="Courier New" w:cs="Courier New"/>
          <w:b/>
          <w:bCs/>
          <w:color w:val="2A2A2A"/>
          <w:sz w:val="21"/>
          <w:lang w:eastAsia="en-IN"/>
        </w:rPr>
        <w:t xml:space="preserve"> in months, and w in weeks.  A value of zero will disable the time-dependent checking.</w:t>
      </w:r>
    </w:p>
    <w:p w:rsidR="00405EFB" w:rsidRDefault="00405EFB" w:rsidP="00405EFB">
      <w:pPr>
        <w:rPr>
          <w:rFonts w:ascii="Courier New" w:eastAsia="Times New Roman" w:hAnsi="Courier New" w:cs="Courier New"/>
          <w:b/>
          <w:bCs/>
          <w:color w:val="2A2A2A"/>
          <w:sz w:val="21"/>
          <w:lang w:eastAsia="en-IN"/>
        </w:rPr>
      </w:pPr>
    </w:p>
    <w:p w:rsidR="00405EFB" w:rsidRPr="00405EFB" w:rsidRDefault="00405EFB" w:rsidP="00405EFB">
      <w:pPr>
        <w:rPr>
          <w:rFonts w:ascii="Courier New" w:eastAsia="Times New Roman" w:hAnsi="Courier New" w:cs="Courier New"/>
          <w:b/>
          <w:bCs/>
          <w:color w:val="2A2A2A"/>
          <w:sz w:val="21"/>
          <w:lang w:eastAsia="en-IN"/>
        </w:rPr>
      </w:pPr>
      <w:r w:rsidRPr="00405EFB">
        <w:rPr>
          <w:rFonts w:ascii="Courier New" w:eastAsia="Times New Roman" w:hAnsi="Courier New" w:cs="Courier New"/>
          <w:b/>
          <w:bCs/>
          <w:color w:val="2A2A2A"/>
          <w:sz w:val="21"/>
          <w:lang w:eastAsia="en-IN"/>
        </w:rPr>
        <w:t xml:space="preserve">-l     List the contents of the </w:t>
      </w:r>
      <w:proofErr w:type="spellStart"/>
      <w:r w:rsidRPr="00405EFB">
        <w:rPr>
          <w:rFonts w:ascii="Courier New" w:eastAsia="Times New Roman" w:hAnsi="Courier New" w:cs="Courier New"/>
          <w:b/>
          <w:bCs/>
          <w:color w:val="2A2A2A"/>
          <w:sz w:val="21"/>
          <w:lang w:eastAsia="en-IN"/>
        </w:rPr>
        <w:t>filesystem</w:t>
      </w:r>
      <w:proofErr w:type="spellEnd"/>
      <w:r w:rsidRPr="00405EFB">
        <w:rPr>
          <w:rFonts w:ascii="Courier New" w:eastAsia="Times New Roman" w:hAnsi="Courier New" w:cs="Courier New"/>
          <w:b/>
          <w:bCs/>
          <w:color w:val="2A2A2A"/>
          <w:sz w:val="21"/>
          <w:lang w:eastAsia="en-IN"/>
        </w:rPr>
        <w:t xml:space="preserve"> superblock, including </w:t>
      </w:r>
      <w:proofErr w:type="gramStart"/>
      <w:r w:rsidRPr="00405EFB">
        <w:rPr>
          <w:rFonts w:ascii="Courier New" w:eastAsia="Times New Roman" w:hAnsi="Courier New" w:cs="Courier New"/>
          <w:b/>
          <w:bCs/>
          <w:color w:val="2A2A2A"/>
          <w:sz w:val="21"/>
          <w:lang w:eastAsia="en-IN"/>
        </w:rPr>
        <w:t>the  current</w:t>
      </w:r>
      <w:proofErr w:type="gramEnd"/>
      <w:r w:rsidRPr="00405EFB">
        <w:rPr>
          <w:rFonts w:ascii="Courier New" w:eastAsia="Times New Roman" w:hAnsi="Courier New" w:cs="Courier New"/>
          <w:b/>
          <w:bCs/>
          <w:color w:val="2A2A2A"/>
          <w:sz w:val="21"/>
          <w:lang w:eastAsia="en-IN"/>
        </w:rPr>
        <w:t xml:space="preserve">  values  of  the</w:t>
      </w:r>
      <w:r>
        <w:rPr>
          <w:rFonts w:ascii="Courier New" w:eastAsia="Times New Roman" w:hAnsi="Courier New" w:cs="Courier New"/>
          <w:b/>
          <w:bCs/>
          <w:color w:val="2A2A2A"/>
          <w:sz w:val="21"/>
          <w:lang w:eastAsia="en-IN"/>
        </w:rPr>
        <w:t xml:space="preserve"> </w:t>
      </w:r>
      <w:r w:rsidRPr="00405EFB">
        <w:rPr>
          <w:rFonts w:ascii="Courier New" w:eastAsia="Times New Roman" w:hAnsi="Courier New" w:cs="Courier New"/>
          <w:b/>
          <w:bCs/>
          <w:color w:val="2A2A2A"/>
          <w:sz w:val="21"/>
          <w:lang w:eastAsia="en-IN"/>
        </w:rPr>
        <w:t>parameters that can be set via this program.</w:t>
      </w:r>
    </w:p>
    <w:p w:rsidR="00405EFB" w:rsidRDefault="00405EFB" w:rsidP="00405EFB">
      <w:pPr>
        <w:rPr>
          <w:rFonts w:ascii="Courier New" w:eastAsia="Times New Roman" w:hAnsi="Courier New" w:cs="Courier New"/>
          <w:b/>
          <w:bCs/>
          <w:color w:val="2A2A2A"/>
          <w:sz w:val="21"/>
          <w:lang w:eastAsia="en-IN"/>
        </w:rPr>
      </w:pPr>
    </w:p>
    <w:p w:rsidR="00405EFB" w:rsidRPr="00405EFB" w:rsidRDefault="00405EFB" w:rsidP="00405EFB">
      <w:pPr>
        <w:rPr>
          <w:rFonts w:ascii="Courier New" w:eastAsia="Times New Roman" w:hAnsi="Courier New" w:cs="Courier New"/>
          <w:b/>
          <w:bCs/>
          <w:color w:val="2A2A2A"/>
          <w:sz w:val="21"/>
          <w:lang w:eastAsia="en-IN"/>
        </w:rPr>
      </w:pPr>
      <w:r w:rsidRPr="00405EFB">
        <w:rPr>
          <w:rFonts w:ascii="Courier New" w:eastAsia="Times New Roman" w:hAnsi="Courier New" w:cs="Courier New"/>
          <w:b/>
          <w:bCs/>
          <w:color w:val="2A2A2A"/>
          <w:sz w:val="21"/>
          <w:lang w:eastAsia="en-IN"/>
        </w:rPr>
        <w:t>-m reserved-blocks-percentage</w:t>
      </w:r>
    </w:p>
    <w:p w:rsidR="00405EFB" w:rsidRDefault="00405EFB" w:rsidP="00405EFB">
      <w:pPr>
        <w:rPr>
          <w:rFonts w:ascii="Courier New" w:eastAsia="Times New Roman" w:hAnsi="Courier New" w:cs="Courier New"/>
          <w:b/>
          <w:bCs/>
          <w:color w:val="2A2A2A"/>
          <w:sz w:val="21"/>
          <w:lang w:eastAsia="en-IN"/>
        </w:rPr>
      </w:pPr>
      <w:proofErr w:type="gramStart"/>
      <w:r w:rsidRPr="00405EFB">
        <w:rPr>
          <w:rFonts w:ascii="Courier New" w:eastAsia="Times New Roman" w:hAnsi="Courier New" w:cs="Courier New"/>
          <w:b/>
          <w:bCs/>
          <w:color w:val="2A2A2A"/>
          <w:sz w:val="21"/>
          <w:lang w:eastAsia="en-IN"/>
        </w:rPr>
        <w:t>Set  the</w:t>
      </w:r>
      <w:proofErr w:type="gramEnd"/>
      <w:r w:rsidRPr="00405EFB">
        <w:rPr>
          <w:rFonts w:ascii="Courier New" w:eastAsia="Times New Roman" w:hAnsi="Courier New" w:cs="Courier New"/>
          <w:b/>
          <w:bCs/>
          <w:color w:val="2A2A2A"/>
          <w:sz w:val="21"/>
          <w:lang w:eastAsia="en-IN"/>
        </w:rPr>
        <w:t xml:space="preserve">  percentage  of  the </w:t>
      </w:r>
      <w:proofErr w:type="spellStart"/>
      <w:r w:rsidRPr="00405EFB">
        <w:rPr>
          <w:rFonts w:ascii="Courier New" w:eastAsia="Times New Roman" w:hAnsi="Courier New" w:cs="Courier New"/>
          <w:b/>
          <w:bCs/>
          <w:color w:val="2A2A2A"/>
          <w:sz w:val="21"/>
          <w:lang w:eastAsia="en-IN"/>
        </w:rPr>
        <w:t>filesystem</w:t>
      </w:r>
      <w:proofErr w:type="spellEnd"/>
      <w:r w:rsidRPr="00405EFB">
        <w:rPr>
          <w:rFonts w:ascii="Courier New" w:eastAsia="Times New Roman" w:hAnsi="Courier New" w:cs="Courier New"/>
          <w:b/>
          <w:bCs/>
          <w:color w:val="2A2A2A"/>
          <w:sz w:val="21"/>
          <w:lang w:eastAsia="en-IN"/>
        </w:rPr>
        <w:t xml:space="preserve"> which may only</w:t>
      </w:r>
      <w:r>
        <w:rPr>
          <w:rFonts w:ascii="Courier New" w:eastAsia="Times New Roman" w:hAnsi="Courier New" w:cs="Courier New"/>
          <w:b/>
          <w:bCs/>
          <w:color w:val="2A2A2A"/>
          <w:sz w:val="21"/>
          <w:lang w:eastAsia="en-IN"/>
        </w:rPr>
        <w:t xml:space="preserve"> be allocated by privileged pro-</w:t>
      </w:r>
      <w:r w:rsidRPr="00405EFB">
        <w:rPr>
          <w:rFonts w:ascii="Courier New" w:eastAsia="Times New Roman" w:hAnsi="Courier New" w:cs="Courier New"/>
          <w:b/>
          <w:bCs/>
          <w:color w:val="2A2A2A"/>
          <w:sz w:val="21"/>
          <w:lang w:eastAsia="en-IN"/>
        </w:rPr>
        <w:t xml:space="preserve">cesses.   Reserving some number of </w:t>
      </w:r>
      <w:proofErr w:type="spellStart"/>
      <w:r w:rsidRPr="00405EFB">
        <w:rPr>
          <w:rFonts w:ascii="Courier New" w:eastAsia="Times New Roman" w:hAnsi="Courier New" w:cs="Courier New"/>
          <w:b/>
          <w:bCs/>
          <w:color w:val="2A2A2A"/>
          <w:sz w:val="21"/>
          <w:lang w:eastAsia="en-IN"/>
        </w:rPr>
        <w:t>filesystem</w:t>
      </w:r>
      <w:proofErr w:type="spellEnd"/>
      <w:r w:rsidRPr="00405EFB">
        <w:rPr>
          <w:rFonts w:ascii="Courier New" w:eastAsia="Times New Roman" w:hAnsi="Courier New" w:cs="Courier New"/>
          <w:b/>
          <w:bCs/>
          <w:color w:val="2A2A2A"/>
          <w:sz w:val="21"/>
          <w:lang w:eastAsia="en-IN"/>
        </w:rPr>
        <w:t xml:space="preserve"> blocks for use by privileged processes is</w:t>
      </w:r>
      <w:r>
        <w:rPr>
          <w:rFonts w:ascii="Courier New" w:eastAsia="Times New Roman" w:hAnsi="Courier New" w:cs="Courier New"/>
          <w:b/>
          <w:bCs/>
          <w:color w:val="2A2A2A"/>
          <w:sz w:val="21"/>
          <w:lang w:eastAsia="en-IN"/>
        </w:rPr>
        <w:t xml:space="preserve"> </w:t>
      </w:r>
      <w:r w:rsidRPr="00405EFB">
        <w:rPr>
          <w:rFonts w:ascii="Courier New" w:eastAsia="Times New Roman" w:hAnsi="Courier New" w:cs="Courier New"/>
          <w:b/>
          <w:bCs/>
          <w:color w:val="2A2A2A"/>
          <w:sz w:val="21"/>
          <w:lang w:eastAsia="en-IN"/>
        </w:rPr>
        <w:t xml:space="preserve">done  to  avoid  </w:t>
      </w:r>
      <w:proofErr w:type="spellStart"/>
      <w:r w:rsidRPr="00405EFB">
        <w:rPr>
          <w:rFonts w:ascii="Courier New" w:eastAsia="Times New Roman" w:hAnsi="Courier New" w:cs="Courier New"/>
          <w:b/>
          <w:bCs/>
          <w:color w:val="2A2A2A"/>
          <w:sz w:val="21"/>
          <w:lang w:eastAsia="en-IN"/>
        </w:rPr>
        <w:t>filesystem</w:t>
      </w:r>
      <w:proofErr w:type="spellEnd"/>
      <w:r>
        <w:rPr>
          <w:rFonts w:ascii="Courier New" w:eastAsia="Times New Roman" w:hAnsi="Courier New" w:cs="Courier New"/>
          <w:b/>
          <w:bCs/>
          <w:color w:val="2A2A2A"/>
          <w:sz w:val="21"/>
          <w:lang w:eastAsia="en-IN"/>
        </w:rPr>
        <w:t xml:space="preserve"> </w:t>
      </w:r>
      <w:proofErr w:type="spellStart"/>
      <w:r w:rsidRPr="00405EFB">
        <w:rPr>
          <w:rFonts w:ascii="Courier New" w:eastAsia="Times New Roman" w:hAnsi="Courier New" w:cs="Courier New"/>
          <w:b/>
          <w:bCs/>
          <w:color w:val="2A2A2A"/>
          <w:sz w:val="21"/>
          <w:lang w:eastAsia="en-IN"/>
        </w:rPr>
        <w:t>agmentation</w:t>
      </w:r>
      <w:proofErr w:type="spellEnd"/>
      <w:r w:rsidRPr="00405EFB">
        <w:rPr>
          <w:rFonts w:ascii="Courier New" w:eastAsia="Times New Roman" w:hAnsi="Courier New" w:cs="Courier New"/>
          <w:b/>
          <w:bCs/>
          <w:color w:val="2A2A2A"/>
          <w:sz w:val="21"/>
          <w:lang w:eastAsia="en-IN"/>
        </w:rPr>
        <w:t>,  and  to allow system daemons, such as sys-</w:t>
      </w:r>
      <w:proofErr w:type="spellStart"/>
      <w:r w:rsidRPr="00405EFB">
        <w:rPr>
          <w:rFonts w:ascii="Courier New" w:eastAsia="Times New Roman" w:hAnsi="Courier New" w:cs="Courier New"/>
          <w:b/>
          <w:bCs/>
          <w:color w:val="2A2A2A"/>
          <w:sz w:val="21"/>
          <w:lang w:eastAsia="en-IN"/>
        </w:rPr>
        <w:t>logd</w:t>
      </w:r>
      <w:proofErr w:type="spellEnd"/>
      <w:r w:rsidRPr="00405EFB">
        <w:rPr>
          <w:rFonts w:ascii="Courier New" w:eastAsia="Times New Roman" w:hAnsi="Courier New" w:cs="Courier New"/>
          <w:b/>
          <w:bCs/>
          <w:color w:val="2A2A2A"/>
          <w:sz w:val="21"/>
          <w:lang w:eastAsia="en-IN"/>
        </w:rPr>
        <w:t>(8), to continue to function correctly after non-privileged processes are prevented</w:t>
      </w:r>
      <w:r>
        <w:rPr>
          <w:rFonts w:ascii="Courier New" w:eastAsia="Times New Roman" w:hAnsi="Courier New" w:cs="Courier New"/>
          <w:b/>
          <w:bCs/>
          <w:color w:val="2A2A2A"/>
          <w:sz w:val="21"/>
          <w:lang w:eastAsia="en-IN"/>
        </w:rPr>
        <w:t xml:space="preserve"> </w:t>
      </w:r>
      <w:r w:rsidRPr="00405EFB">
        <w:rPr>
          <w:rFonts w:ascii="Courier New" w:eastAsia="Times New Roman" w:hAnsi="Courier New" w:cs="Courier New"/>
          <w:b/>
          <w:bCs/>
          <w:color w:val="2A2A2A"/>
          <w:sz w:val="21"/>
          <w:lang w:eastAsia="en-IN"/>
        </w:rPr>
        <w:t xml:space="preserve">           from writing to the </w:t>
      </w:r>
      <w:proofErr w:type="spellStart"/>
      <w:r w:rsidRPr="00405EFB">
        <w:rPr>
          <w:rFonts w:ascii="Courier New" w:eastAsia="Times New Roman" w:hAnsi="Courier New" w:cs="Courier New"/>
          <w:b/>
          <w:bCs/>
          <w:color w:val="2A2A2A"/>
          <w:sz w:val="21"/>
          <w:lang w:eastAsia="en-IN"/>
        </w:rPr>
        <w:t>filesystem</w:t>
      </w:r>
      <w:proofErr w:type="spellEnd"/>
      <w:r w:rsidRPr="00405EFB">
        <w:rPr>
          <w:rFonts w:ascii="Courier New" w:eastAsia="Times New Roman" w:hAnsi="Courier New" w:cs="Courier New"/>
          <w:b/>
          <w:bCs/>
          <w:color w:val="2A2A2A"/>
          <w:sz w:val="21"/>
          <w:lang w:eastAsia="en-IN"/>
        </w:rPr>
        <w:t>.  Normally, the default percentage of reserved blocks is 5%.</w:t>
      </w:r>
    </w:p>
    <w:p w:rsidR="004E11D2" w:rsidRDefault="004E11D2" w:rsidP="004E11D2">
      <w:pPr>
        <w:rPr>
          <w:rFonts w:ascii="Courier New" w:eastAsia="Times New Roman" w:hAnsi="Courier New" w:cs="Courier New"/>
          <w:b/>
          <w:bCs/>
          <w:color w:val="2A2A2A"/>
          <w:sz w:val="21"/>
          <w:lang w:eastAsia="en-IN"/>
        </w:rPr>
      </w:pPr>
      <w:r w:rsidRPr="004E11D2">
        <w:rPr>
          <w:rFonts w:ascii="Courier New" w:eastAsia="Times New Roman" w:hAnsi="Courier New" w:cs="Courier New"/>
          <w:b/>
          <w:bCs/>
          <w:color w:val="2A2A2A"/>
          <w:sz w:val="21"/>
          <w:lang w:eastAsia="en-IN"/>
        </w:rPr>
        <w:t xml:space="preserve">   -U UUID </w:t>
      </w:r>
      <w:proofErr w:type="gramStart"/>
      <w:r w:rsidRPr="004E11D2">
        <w:rPr>
          <w:rFonts w:ascii="Courier New" w:eastAsia="Times New Roman" w:hAnsi="Courier New" w:cs="Courier New"/>
          <w:b/>
          <w:bCs/>
          <w:color w:val="2A2A2A"/>
          <w:sz w:val="21"/>
          <w:lang w:eastAsia="en-IN"/>
        </w:rPr>
        <w:t>Set</w:t>
      </w:r>
      <w:proofErr w:type="gramEnd"/>
      <w:r w:rsidRPr="004E11D2">
        <w:rPr>
          <w:rFonts w:ascii="Courier New" w:eastAsia="Times New Roman" w:hAnsi="Courier New" w:cs="Courier New"/>
          <w:b/>
          <w:bCs/>
          <w:color w:val="2A2A2A"/>
          <w:sz w:val="21"/>
          <w:lang w:eastAsia="en-IN"/>
        </w:rPr>
        <w:t xml:space="preserve"> the universally unique identifier (UUID) of the </w:t>
      </w:r>
      <w:proofErr w:type="spellStart"/>
      <w:r w:rsidRPr="004E11D2">
        <w:rPr>
          <w:rFonts w:ascii="Courier New" w:eastAsia="Times New Roman" w:hAnsi="Courier New" w:cs="Courier New"/>
          <w:b/>
          <w:bCs/>
          <w:color w:val="2A2A2A"/>
          <w:sz w:val="21"/>
          <w:lang w:eastAsia="en-IN"/>
        </w:rPr>
        <w:t>filesystem</w:t>
      </w:r>
      <w:proofErr w:type="spellEnd"/>
      <w:r w:rsidRPr="004E11D2">
        <w:rPr>
          <w:rFonts w:ascii="Courier New" w:eastAsia="Times New Roman" w:hAnsi="Courier New" w:cs="Courier New"/>
          <w:b/>
          <w:bCs/>
          <w:color w:val="2A2A2A"/>
          <w:sz w:val="21"/>
          <w:lang w:eastAsia="en-IN"/>
        </w:rPr>
        <w:t xml:space="preserve"> to UUID.</w:t>
      </w:r>
    </w:p>
    <w:p w:rsidR="004E11D2" w:rsidRDefault="004E11D2" w:rsidP="004E11D2">
      <w:pPr>
        <w:rPr>
          <w:rFonts w:ascii="Courier New" w:eastAsia="Times New Roman" w:hAnsi="Courier New" w:cs="Courier New"/>
          <w:b/>
          <w:bCs/>
          <w:color w:val="2A2A2A"/>
          <w:sz w:val="21"/>
          <w:lang w:eastAsia="en-IN"/>
        </w:rPr>
      </w:pPr>
    </w:p>
    <w:p w:rsidR="004E11D2" w:rsidRDefault="004E11D2" w:rsidP="004E11D2">
      <w:pPr>
        <w:rPr>
          <w:rFonts w:ascii="Courier New" w:eastAsia="Times New Roman" w:hAnsi="Courier New" w:cs="Courier New"/>
          <w:b/>
          <w:bCs/>
          <w:color w:val="2A2A2A"/>
          <w:sz w:val="21"/>
          <w:lang w:eastAsia="en-IN"/>
        </w:rPr>
      </w:pPr>
    </w:p>
    <w:p w:rsidR="004E11D2" w:rsidRPr="004E11D2" w:rsidRDefault="004E11D2" w:rsidP="004E11D2">
      <w:pPr>
        <w:pStyle w:val="Heading1"/>
        <w:spacing w:before="0" w:beforeAutospacing="0" w:after="0" w:afterAutospacing="0"/>
        <w:rPr>
          <w:rFonts w:ascii="Arial" w:hAnsi="Arial" w:cs="Arial"/>
          <w:color w:val="000000"/>
          <w:sz w:val="24"/>
          <w:szCs w:val="24"/>
        </w:rPr>
      </w:pPr>
      <w:r w:rsidRPr="004E11D2">
        <w:rPr>
          <w:rFonts w:ascii="Arial" w:hAnsi="Arial" w:cs="Arial"/>
          <w:color w:val="000000"/>
          <w:sz w:val="24"/>
          <w:szCs w:val="24"/>
        </w:rPr>
        <w:lastRenderedPageBreak/>
        <w:t xml:space="preserve">Converts ext2 to </w:t>
      </w:r>
      <w:proofErr w:type="gramStart"/>
      <w:r w:rsidRPr="004E11D2">
        <w:rPr>
          <w:rFonts w:ascii="Arial" w:hAnsi="Arial" w:cs="Arial"/>
          <w:color w:val="000000"/>
          <w:sz w:val="24"/>
          <w:szCs w:val="24"/>
        </w:rPr>
        <w:t>ext3</w:t>
      </w:r>
      <w:r>
        <w:rPr>
          <w:rFonts w:ascii="Arial" w:hAnsi="Arial" w:cs="Arial"/>
          <w:color w:val="000000"/>
          <w:sz w:val="24"/>
          <w:szCs w:val="24"/>
        </w:rPr>
        <w:t xml:space="preserve"> </w:t>
      </w:r>
      <w:r w:rsidRPr="004E11D2">
        <w:rPr>
          <w:rFonts w:ascii="Arial" w:hAnsi="Arial" w:cs="Arial"/>
          <w:color w:val="000000"/>
          <w:sz w:val="24"/>
          <w:szCs w:val="24"/>
        </w:rPr>
        <w:t>:</w:t>
      </w:r>
      <w:proofErr w:type="gramEnd"/>
      <w:r w:rsidRPr="004E11D2">
        <w:rPr>
          <w:rFonts w:ascii="Arial" w:hAnsi="Arial" w:cs="Arial"/>
          <w:color w:val="000000"/>
          <w:sz w:val="24"/>
          <w:szCs w:val="24"/>
        </w:rPr>
        <w:t xml:space="preserve"> </w:t>
      </w:r>
      <w:r w:rsidRPr="004E11D2">
        <w:rPr>
          <w:rFonts w:ascii="Courier New" w:hAnsi="Courier New" w:cs="Courier New"/>
          <w:color w:val="06FF00"/>
          <w:sz w:val="24"/>
          <w:szCs w:val="24"/>
          <w:shd w:val="clear" w:color="auto" w:fill="000000"/>
        </w:rPr>
        <w:t>tune2fs -j /dev/</w:t>
      </w:r>
      <w:proofErr w:type="spellStart"/>
      <w:r w:rsidRPr="004E11D2">
        <w:rPr>
          <w:rFonts w:ascii="Courier New" w:hAnsi="Courier New" w:cs="Courier New"/>
          <w:color w:val="06FF00"/>
          <w:sz w:val="24"/>
          <w:szCs w:val="24"/>
          <w:shd w:val="clear" w:color="auto" w:fill="000000"/>
        </w:rPr>
        <w:t>sdX</w:t>
      </w:r>
      <w:proofErr w:type="spellEnd"/>
    </w:p>
    <w:p w:rsidR="004E11D2" w:rsidRPr="004E11D2" w:rsidRDefault="004E11D2" w:rsidP="004E11D2">
      <w:pPr>
        <w:rPr>
          <w:rFonts w:ascii="Courier New" w:eastAsia="Times New Roman" w:hAnsi="Courier New" w:cs="Courier New"/>
          <w:b/>
          <w:bCs/>
          <w:color w:val="2A2A2A"/>
          <w:sz w:val="24"/>
          <w:szCs w:val="24"/>
          <w:lang w:eastAsia="en-IN"/>
        </w:rPr>
      </w:pPr>
    </w:p>
    <w:p w:rsidR="004E11D2" w:rsidRPr="004E11D2" w:rsidRDefault="004E11D2" w:rsidP="004E11D2">
      <w:pPr>
        <w:rPr>
          <w:rFonts w:eastAsia="Times New Roman" w:cstheme="minorHAnsi"/>
          <w:b/>
          <w:bCs/>
          <w:color w:val="2A2A2A"/>
          <w:lang w:eastAsia="en-IN"/>
        </w:rPr>
      </w:pPr>
      <w:r w:rsidRPr="004E11D2">
        <w:rPr>
          <w:rFonts w:eastAsia="Times New Roman" w:cstheme="minorHAnsi"/>
          <w:b/>
          <w:bCs/>
          <w:color w:val="2A2A2A"/>
          <w:lang w:eastAsia="en-IN"/>
        </w:rPr>
        <w:t xml:space="preserve">tune2fs -O </w:t>
      </w:r>
      <w:proofErr w:type="spellStart"/>
      <w:r w:rsidRPr="004E11D2">
        <w:rPr>
          <w:rFonts w:eastAsia="Times New Roman" w:cstheme="minorHAnsi"/>
          <w:b/>
          <w:bCs/>
          <w:color w:val="2A2A2A"/>
          <w:lang w:eastAsia="en-IN"/>
        </w:rPr>
        <w:t>extents</w:t>
      </w:r>
      <w:proofErr w:type="gramStart"/>
      <w:r w:rsidRPr="004E11D2">
        <w:rPr>
          <w:rFonts w:eastAsia="Times New Roman" w:cstheme="minorHAnsi"/>
          <w:b/>
          <w:bCs/>
          <w:color w:val="2A2A2A"/>
          <w:lang w:eastAsia="en-IN"/>
        </w:rPr>
        <w:t>,uninit</w:t>
      </w:r>
      <w:proofErr w:type="gramEnd"/>
      <w:r w:rsidRPr="004E11D2">
        <w:rPr>
          <w:rFonts w:eastAsia="Times New Roman" w:cstheme="minorHAnsi"/>
          <w:b/>
          <w:bCs/>
          <w:color w:val="2A2A2A"/>
          <w:lang w:eastAsia="en-IN"/>
        </w:rPr>
        <w:t>_bg,dir_index</w:t>
      </w:r>
      <w:proofErr w:type="spellEnd"/>
      <w:r w:rsidRPr="004E11D2">
        <w:rPr>
          <w:rFonts w:eastAsia="Times New Roman" w:cstheme="minorHAnsi"/>
          <w:b/>
          <w:bCs/>
          <w:color w:val="2A2A2A"/>
          <w:lang w:eastAsia="en-IN"/>
        </w:rPr>
        <w:t xml:space="preserve"> /dev/</w:t>
      </w:r>
      <w:proofErr w:type="spellStart"/>
      <w:r w:rsidRPr="004E11D2">
        <w:rPr>
          <w:rFonts w:eastAsia="Times New Roman" w:cstheme="minorHAnsi"/>
          <w:b/>
          <w:bCs/>
          <w:color w:val="2A2A2A"/>
          <w:lang w:eastAsia="en-IN"/>
        </w:rPr>
        <w:t>yourpartition</w:t>
      </w:r>
      <w:proofErr w:type="spellEnd"/>
    </w:p>
    <w:p w:rsidR="00405EFB" w:rsidRDefault="00405EFB" w:rsidP="00405EFB">
      <w:pPr>
        <w:rPr>
          <w:rFonts w:eastAsia="Times New Roman" w:cstheme="minorHAnsi"/>
          <w:b/>
          <w:bCs/>
          <w:color w:val="2A2A2A"/>
          <w:lang w:eastAsia="en-IN"/>
        </w:rPr>
      </w:pPr>
    </w:p>
    <w:p w:rsidR="004E11D2" w:rsidRPr="004E11D2" w:rsidRDefault="004E11D2" w:rsidP="004E11D2">
      <w:pPr>
        <w:outlineLvl w:val="0"/>
        <w:rPr>
          <w:rFonts w:ascii="inherit" w:eastAsia="Times New Roman" w:hAnsi="inherit" w:cs="Arial"/>
          <w:b/>
          <w:bCs/>
          <w:color w:val="000000"/>
          <w:kern w:val="36"/>
          <w:sz w:val="20"/>
          <w:szCs w:val="20"/>
          <w:lang w:eastAsia="en-IN"/>
        </w:rPr>
      </w:pPr>
      <w:proofErr w:type="gramStart"/>
      <w:r w:rsidRPr="004E11D2">
        <w:rPr>
          <w:rFonts w:ascii="inherit" w:eastAsia="Times New Roman" w:hAnsi="inherit" w:cs="Arial"/>
          <w:b/>
          <w:bCs/>
          <w:color w:val="000000"/>
          <w:kern w:val="36"/>
          <w:sz w:val="20"/>
          <w:szCs w:val="20"/>
          <w:lang w:eastAsia="en-IN"/>
        </w:rPr>
        <w:t>Migrate</w:t>
      </w:r>
      <w:proofErr w:type="gramEnd"/>
      <w:r w:rsidRPr="004E11D2">
        <w:rPr>
          <w:rFonts w:ascii="inherit" w:eastAsia="Times New Roman" w:hAnsi="inherit" w:cs="Arial"/>
          <w:b/>
          <w:bCs/>
          <w:color w:val="000000"/>
          <w:kern w:val="36"/>
          <w:sz w:val="20"/>
          <w:szCs w:val="20"/>
          <w:lang w:eastAsia="en-IN"/>
        </w:rPr>
        <w:t xml:space="preserve"> existing Ext3 </w:t>
      </w:r>
      <w:proofErr w:type="spellStart"/>
      <w:r w:rsidRPr="004E11D2">
        <w:rPr>
          <w:rFonts w:ascii="inherit" w:eastAsia="Times New Roman" w:hAnsi="inherit" w:cs="Arial"/>
          <w:b/>
          <w:bCs/>
          <w:color w:val="000000"/>
          <w:kern w:val="36"/>
          <w:sz w:val="20"/>
          <w:szCs w:val="20"/>
          <w:lang w:eastAsia="en-IN"/>
        </w:rPr>
        <w:t>filesystems</w:t>
      </w:r>
      <w:proofErr w:type="spellEnd"/>
      <w:r w:rsidRPr="004E11D2">
        <w:rPr>
          <w:rFonts w:ascii="inherit" w:eastAsia="Times New Roman" w:hAnsi="inherit" w:cs="Arial"/>
          <w:b/>
          <w:bCs/>
          <w:color w:val="000000"/>
          <w:kern w:val="36"/>
          <w:sz w:val="20"/>
          <w:szCs w:val="20"/>
          <w:lang w:eastAsia="en-IN"/>
        </w:rPr>
        <w:t xml:space="preserve"> to Ext4</w:t>
      </w:r>
    </w:p>
    <w:p w:rsidR="004E11D2" w:rsidRDefault="000B6986" w:rsidP="00405EFB">
      <w:pPr>
        <w:rPr>
          <w:rFonts w:eastAsia="Times New Roman" w:cstheme="minorHAnsi"/>
          <w:b/>
          <w:bCs/>
          <w:color w:val="2A2A2A"/>
          <w:lang w:eastAsia="en-IN"/>
        </w:rPr>
      </w:pPr>
      <w:r>
        <w:rPr>
          <w:b/>
          <w:bCs/>
          <w:color w:val="000000"/>
          <w:sz w:val="27"/>
          <w:szCs w:val="27"/>
        </w:rPr>
        <w:t>-o</w:t>
      </w:r>
      <w:r>
        <w:rPr>
          <w:rStyle w:val="apple-converted-space"/>
          <w:color w:val="000000"/>
          <w:sz w:val="27"/>
          <w:szCs w:val="27"/>
        </w:rPr>
        <w:t> </w:t>
      </w:r>
      <w:r>
        <w:rPr>
          <w:color w:val="000000"/>
          <w:sz w:val="27"/>
          <w:szCs w:val="27"/>
        </w:rPr>
        <w:t>[^</w:t>
      </w:r>
      <w:proofErr w:type="gramStart"/>
      <w:r>
        <w:rPr>
          <w:color w:val="000000"/>
          <w:sz w:val="27"/>
          <w:szCs w:val="27"/>
        </w:rPr>
        <w:t>]</w:t>
      </w:r>
      <w:r>
        <w:rPr>
          <w:i/>
          <w:iCs/>
          <w:color w:val="000000"/>
          <w:sz w:val="27"/>
          <w:szCs w:val="27"/>
        </w:rPr>
        <w:t>mount</w:t>
      </w:r>
      <w:proofErr w:type="gramEnd"/>
      <w:r>
        <w:rPr>
          <w:i/>
          <w:iCs/>
          <w:color w:val="000000"/>
          <w:sz w:val="27"/>
          <w:szCs w:val="27"/>
        </w:rPr>
        <w:t>-option</w:t>
      </w:r>
      <w:r>
        <w:rPr>
          <w:color w:val="000000"/>
          <w:sz w:val="27"/>
          <w:szCs w:val="27"/>
        </w:rPr>
        <w:t>[,...]</w:t>
      </w:r>
    </w:p>
    <w:p w:rsidR="00405EFB" w:rsidRDefault="000B6986" w:rsidP="00AF429F">
      <w:pPr>
        <w:pStyle w:val="HTMLPreformatted"/>
        <w:shd w:val="clear" w:color="auto" w:fill="F5F5F5"/>
        <w:wordWrap w:val="0"/>
        <w:spacing w:after="135" w:line="270" w:lineRule="atLeast"/>
        <w:rPr>
          <w:b/>
          <w:bCs/>
          <w:color w:val="000000"/>
          <w:sz w:val="27"/>
          <w:szCs w:val="27"/>
        </w:rPr>
      </w:pPr>
      <w:r>
        <w:rPr>
          <w:color w:val="000000"/>
          <w:sz w:val="27"/>
          <w:szCs w:val="27"/>
        </w:rPr>
        <w:t xml:space="preserve">Set or clear the indicated default mount options in the </w:t>
      </w:r>
      <w:proofErr w:type="spellStart"/>
      <w:r>
        <w:rPr>
          <w:color w:val="000000"/>
          <w:sz w:val="27"/>
          <w:szCs w:val="27"/>
        </w:rPr>
        <w:t>filesystem</w:t>
      </w:r>
      <w:proofErr w:type="spellEnd"/>
      <w:r>
        <w:rPr>
          <w:color w:val="000000"/>
          <w:sz w:val="27"/>
          <w:szCs w:val="27"/>
        </w:rPr>
        <w:t>. Default mount options can be overridden by mount options specified either in</w:t>
      </w:r>
      <w:r>
        <w:rPr>
          <w:rStyle w:val="apple-converted-space"/>
          <w:color w:val="000000"/>
          <w:sz w:val="27"/>
          <w:szCs w:val="27"/>
        </w:rPr>
        <w:t> </w:t>
      </w:r>
      <w:r>
        <w:rPr>
          <w:b/>
          <w:bCs/>
          <w:color w:val="000000"/>
          <w:sz w:val="27"/>
          <w:szCs w:val="27"/>
        </w:rPr>
        <w:t>/etc/</w:t>
      </w:r>
      <w:proofErr w:type="spellStart"/>
      <w:r>
        <w:rPr>
          <w:b/>
          <w:bCs/>
          <w:color w:val="000000"/>
          <w:sz w:val="27"/>
          <w:szCs w:val="27"/>
        </w:rPr>
        <w:t>fstab</w:t>
      </w:r>
      <w:proofErr w:type="spellEnd"/>
    </w:p>
    <w:p w:rsidR="000B6986" w:rsidRDefault="000B6986" w:rsidP="00AF429F">
      <w:pPr>
        <w:pStyle w:val="HTMLPreformatted"/>
        <w:shd w:val="clear" w:color="auto" w:fill="F5F5F5"/>
        <w:wordWrap w:val="0"/>
        <w:spacing w:after="135" w:line="270" w:lineRule="atLeast"/>
        <w:rPr>
          <w:color w:val="000000"/>
          <w:sz w:val="27"/>
          <w:szCs w:val="27"/>
        </w:rPr>
      </w:pPr>
      <w:r>
        <w:rPr>
          <w:color w:val="000000"/>
          <w:sz w:val="27"/>
          <w:szCs w:val="27"/>
        </w:rPr>
        <w:t xml:space="preserve">Mount options prefixed with a caret character (’^’) will be cleared in the </w:t>
      </w:r>
      <w:proofErr w:type="spellStart"/>
      <w:r>
        <w:rPr>
          <w:color w:val="000000"/>
          <w:sz w:val="27"/>
          <w:szCs w:val="27"/>
        </w:rPr>
        <w:t>filesystem’s</w:t>
      </w:r>
      <w:proofErr w:type="spellEnd"/>
      <w:r>
        <w:rPr>
          <w:color w:val="000000"/>
          <w:sz w:val="27"/>
          <w:szCs w:val="27"/>
        </w:rPr>
        <w:t xml:space="preserve"> superblock; mount options without a prefix character or prefixed with a plus character (’+’) will be added to the </w:t>
      </w:r>
      <w:proofErr w:type="spellStart"/>
      <w:r>
        <w:rPr>
          <w:color w:val="000000"/>
          <w:sz w:val="27"/>
          <w:szCs w:val="27"/>
        </w:rPr>
        <w:t>filesystem</w:t>
      </w:r>
      <w:proofErr w:type="spellEnd"/>
      <w:r>
        <w:rPr>
          <w:color w:val="000000"/>
          <w:sz w:val="27"/>
          <w:szCs w:val="27"/>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886"/>
        <w:gridCol w:w="8320"/>
      </w:tblGrid>
      <w:tr w:rsidR="000B6986" w:rsidRPr="000B6986" w:rsidTr="000B69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color w:val="000000"/>
                <w:sz w:val="27"/>
                <w:szCs w:val="27"/>
                <w:lang w:eastAsia="en-IN"/>
              </w:rPr>
            </w:pPr>
            <w:r w:rsidRPr="000B6986">
              <w:rPr>
                <w:rFonts w:ascii="Times New Roman" w:eastAsia="Times New Roman" w:hAnsi="Times New Roman" w:cs="Times New Roman"/>
                <w:b/>
                <w:bCs/>
                <w:color w:val="000000"/>
                <w:sz w:val="27"/>
                <w:szCs w:val="27"/>
                <w:lang w:eastAsia="en-IN"/>
              </w:rPr>
              <w:t>debug</w:t>
            </w:r>
          </w:p>
        </w:tc>
        <w:tc>
          <w:tcPr>
            <w:tcW w:w="0" w:type="auto"/>
            <w:tcBorders>
              <w:top w:val="outset" w:sz="6" w:space="0" w:color="auto"/>
              <w:left w:val="outset" w:sz="6" w:space="0" w:color="auto"/>
              <w:bottom w:val="outset" w:sz="6" w:space="0" w:color="auto"/>
              <w:right w:val="outset" w:sz="6" w:space="0" w:color="auto"/>
            </w:tcBorders>
            <w:vAlign w:val="bottom"/>
            <w:hideMark/>
          </w:tcPr>
          <w:p w:rsidR="000B6986" w:rsidRPr="000B6986" w:rsidRDefault="000B6986" w:rsidP="000B6986">
            <w:pPr>
              <w:rPr>
                <w:rFonts w:ascii="Times New Roman" w:eastAsia="Times New Roman" w:hAnsi="Times New Roman" w:cs="Times New Roman"/>
                <w:color w:val="000000"/>
                <w:sz w:val="27"/>
                <w:szCs w:val="27"/>
                <w:lang w:eastAsia="en-IN"/>
              </w:rPr>
            </w:pPr>
            <w:r w:rsidRPr="000B6986">
              <w:rPr>
                <w:rFonts w:ascii="Times New Roman" w:eastAsia="Times New Roman" w:hAnsi="Times New Roman" w:cs="Times New Roman"/>
                <w:color w:val="000000"/>
                <w:sz w:val="27"/>
                <w:szCs w:val="27"/>
                <w:lang w:eastAsia="en-IN"/>
              </w:rPr>
              <w:t xml:space="preserve">Enable debugging code for this </w:t>
            </w:r>
            <w:proofErr w:type="spellStart"/>
            <w:r w:rsidRPr="000B6986">
              <w:rPr>
                <w:rFonts w:ascii="Times New Roman" w:eastAsia="Times New Roman" w:hAnsi="Times New Roman" w:cs="Times New Roman"/>
                <w:color w:val="000000"/>
                <w:sz w:val="27"/>
                <w:szCs w:val="27"/>
                <w:lang w:eastAsia="en-IN"/>
              </w:rPr>
              <w:t>filesystem</w:t>
            </w:r>
            <w:proofErr w:type="spellEnd"/>
            <w:r w:rsidRPr="000B6986">
              <w:rPr>
                <w:rFonts w:ascii="Times New Roman" w:eastAsia="Times New Roman" w:hAnsi="Times New Roman" w:cs="Times New Roman"/>
                <w:color w:val="000000"/>
                <w:sz w:val="27"/>
                <w:szCs w:val="27"/>
                <w:lang w:eastAsia="en-IN"/>
              </w:rPr>
              <w:t>.</w:t>
            </w:r>
          </w:p>
        </w:tc>
      </w:tr>
      <w:tr w:rsidR="000B6986" w:rsidRPr="000B6986" w:rsidTr="000B6986">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color w:val="000000"/>
                <w:sz w:val="27"/>
                <w:szCs w:val="27"/>
                <w:lang w:eastAsia="en-IN"/>
              </w:rPr>
            </w:pPr>
            <w:proofErr w:type="spellStart"/>
            <w:r w:rsidRPr="000B6986">
              <w:rPr>
                <w:rFonts w:ascii="Times New Roman" w:eastAsia="Times New Roman" w:hAnsi="Times New Roman" w:cs="Times New Roman"/>
                <w:b/>
                <w:bCs/>
                <w:color w:val="000000"/>
                <w:sz w:val="27"/>
                <w:szCs w:val="27"/>
                <w:lang w:eastAsia="en-IN"/>
              </w:rPr>
              <w:t>bsdgroups</w:t>
            </w:r>
            <w:proofErr w:type="spellEnd"/>
          </w:p>
        </w:tc>
      </w:tr>
      <w:tr w:rsidR="000B6986" w:rsidRPr="000B6986" w:rsidTr="000B6986">
        <w:trPr>
          <w:tblCellSpacing w:w="0" w:type="dxa"/>
        </w:trPr>
        <w:tc>
          <w:tcPr>
            <w:tcW w:w="300" w:type="pct"/>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color w:val="000000"/>
                <w:sz w:val="27"/>
                <w:szCs w:val="27"/>
                <w:lang w:eastAsia="en-IN"/>
              </w:rPr>
            </w:pPr>
            <w:r w:rsidRPr="000B6986">
              <w:rPr>
                <w:rFonts w:ascii="Times New Roman" w:eastAsia="Times New Roman" w:hAnsi="Times New Roman" w:cs="Times New Roman"/>
                <w:color w:val="000000"/>
                <w:sz w:val="27"/>
                <w:szCs w:val="27"/>
                <w:lang w:eastAsia="en-IN"/>
              </w:rPr>
              <w:t> </w:t>
            </w:r>
          </w:p>
        </w:tc>
        <w:tc>
          <w:tcPr>
            <w:tcW w:w="0" w:type="auto"/>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color w:val="000000"/>
                <w:sz w:val="27"/>
                <w:szCs w:val="27"/>
                <w:lang w:eastAsia="en-IN"/>
              </w:rPr>
            </w:pPr>
            <w:r w:rsidRPr="000B6986">
              <w:rPr>
                <w:rFonts w:ascii="Times New Roman" w:eastAsia="Times New Roman" w:hAnsi="Times New Roman" w:cs="Times New Roman"/>
                <w:color w:val="000000"/>
                <w:sz w:val="27"/>
                <w:szCs w:val="27"/>
                <w:lang w:eastAsia="en-IN"/>
              </w:rPr>
              <w:t xml:space="preserve">Emulate BSD behaviour when creating new files: they will take the group-id of the directory in which they were created. The standard System V behaviour is the default, where newly created files take on the </w:t>
            </w:r>
            <w:proofErr w:type="spellStart"/>
            <w:r w:rsidRPr="000B6986">
              <w:rPr>
                <w:rFonts w:ascii="Times New Roman" w:eastAsia="Times New Roman" w:hAnsi="Times New Roman" w:cs="Times New Roman"/>
                <w:color w:val="000000"/>
                <w:sz w:val="27"/>
                <w:szCs w:val="27"/>
                <w:lang w:eastAsia="en-IN"/>
              </w:rPr>
              <w:t>fsgid</w:t>
            </w:r>
            <w:proofErr w:type="spellEnd"/>
            <w:r w:rsidRPr="000B6986">
              <w:rPr>
                <w:rFonts w:ascii="Times New Roman" w:eastAsia="Times New Roman" w:hAnsi="Times New Roman" w:cs="Times New Roman"/>
                <w:color w:val="000000"/>
                <w:sz w:val="27"/>
                <w:szCs w:val="27"/>
                <w:lang w:eastAsia="en-IN"/>
              </w:rPr>
              <w:t xml:space="preserve"> of the current process, unless the directory has the </w:t>
            </w:r>
            <w:proofErr w:type="spellStart"/>
            <w:r w:rsidRPr="000B6986">
              <w:rPr>
                <w:rFonts w:ascii="Times New Roman" w:eastAsia="Times New Roman" w:hAnsi="Times New Roman" w:cs="Times New Roman"/>
                <w:color w:val="000000"/>
                <w:sz w:val="27"/>
                <w:szCs w:val="27"/>
                <w:lang w:eastAsia="en-IN"/>
              </w:rPr>
              <w:t>setgid</w:t>
            </w:r>
            <w:proofErr w:type="spellEnd"/>
            <w:r w:rsidRPr="000B6986">
              <w:rPr>
                <w:rFonts w:ascii="Times New Roman" w:eastAsia="Times New Roman" w:hAnsi="Times New Roman" w:cs="Times New Roman"/>
                <w:color w:val="000000"/>
                <w:sz w:val="27"/>
                <w:szCs w:val="27"/>
                <w:lang w:eastAsia="en-IN"/>
              </w:rPr>
              <w:t xml:space="preserve"> bit set, in which case it takes the </w:t>
            </w:r>
            <w:proofErr w:type="spellStart"/>
            <w:r w:rsidRPr="000B6986">
              <w:rPr>
                <w:rFonts w:ascii="Times New Roman" w:eastAsia="Times New Roman" w:hAnsi="Times New Roman" w:cs="Times New Roman"/>
                <w:color w:val="000000"/>
                <w:sz w:val="27"/>
                <w:szCs w:val="27"/>
                <w:lang w:eastAsia="en-IN"/>
              </w:rPr>
              <w:t>gid</w:t>
            </w:r>
            <w:proofErr w:type="spellEnd"/>
            <w:r w:rsidRPr="000B6986">
              <w:rPr>
                <w:rFonts w:ascii="Times New Roman" w:eastAsia="Times New Roman" w:hAnsi="Times New Roman" w:cs="Times New Roman"/>
                <w:color w:val="000000"/>
                <w:sz w:val="27"/>
                <w:szCs w:val="27"/>
                <w:lang w:eastAsia="en-IN"/>
              </w:rPr>
              <w:t xml:space="preserve"> from the parent directory, and also gets the </w:t>
            </w:r>
            <w:proofErr w:type="spellStart"/>
            <w:r w:rsidRPr="000B6986">
              <w:rPr>
                <w:rFonts w:ascii="Times New Roman" w:eastAsia="Times New Roman" w:hAnsi="Times New Roman" w:cs="Times New Roman"/>
                <w:color w:val="000000"/>
                <w:sz w:val="27"/>
                <w:szCs w:val="27"/>
                <w:lang w:eastAsia="en-IN"/>
              </w:rPr>
              <w:t>setgid</w:t>
            </w:r>
            <w:proofErr w:type="spellEnd"/>
            <w:r w:rsidRPr="000B6986">
              <w:rPr>
                <w:rFonts w:ascii="Times New Roman" w:eastAsia="Times New Roman" w:hAnsi="Times New Roman" w:cs="Times New Roman"/>
                <w:color w:val="000000"/>
                <w:sz w:val="27"/>
                <w:szCs w:val="27"/>
                <w:lang w:eastAsia="en-IN"/>
              </w:rPr>
              <w:t xml:space="preserve"> bit set if it is directory itself.</w:t>
            </w:r>
          </w:p>
        </w:tc>
      </w:tr>
      <w:tr w:rsidR="000B6986" w:rsidRPr="000B6986" w:rsidTr="000B6986">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color w:val="000000"/>
                <w:sz w:val="27"/>
                <w:szCs w:val="27"/>
                <w:lang w:eastAsia="en-IN"/>
              </w:rPr>
            </w:pPr>
            <w:proofErr w:type="spellStart"/>
            <w:r w:rsidRPr="000B6986">
              <w:rPr>
                <w:rFonts w:ascii="Times New Roman" w:eastAsia="Times New Roman" w:hAnsi="Times New Roman" w:cs="Times New Roman"/>
                <w:b/>
                <w:bCs/>
                <w:color w:val="000000"/>
                <w:sz w:val="27"/>
                <w:szCs w:val="27"/>
                <w:lang w:eastAsia="en-IN"/>
              </w:rPr>
              <w:t>user_xattr</w:t>
            </w:r>
            <w:proofErr w:type="spellEnd"/>
          </w:p>
        </w:tc>
      </w:tr>
      <w:tr w:rsidR="000B6986" w:rsidRPr="000B6986" w:rsidTr="000B6986">
        <w:trPr>
          <w:tblCellSpacing w:w="0" w:type="dxa"/>
        </w:trPr>
        <w:tc>
          <w:tcPr>
            <w:tcW w:w="300" w:type="pct"/>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color w:val="000000"/>
                <w:sz w:val="27"/>
                <w:szCs w:val="27"/>
                <w:lang w:eastAsia="en-IN"/>
              </w:rPr>
            </w:pPr>
            <w:r w:rsidRPr="000B6986">
              <w:rPr>
                <w:rFonts w:ascii="Times New Roman" w:eastAsia="Times New Roman" w:hAnsi="Times New Roman" w:cs="Times New Roman"/>
                <w:color w:val="000000"/>
                <w:sz w:val="27"/>
                <w:szCs w:val="27"/>
                <w:lang w:eastAsia="en-IN"/>
              </w:rPr>
              <w:t> </w:t>
            </w:r>
          </w:p>
        </w:tc>
        <w:tc>
          <w:tcPr>
            <w:tcW w:w="0" w:type="auto"/>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color w:val="000000"/>
                <w:sz w:val="27"/>
                <w:szCs w:val="27"/>
                <w:lang w:eastAsia="en-IN"/>
              </w:rPr>
            </w:pPr>
            <w:r w:rsidRPr="000B6986">
              <w:rPr>
                <w:rFonts w:ascii="Times New Roman" w:eastAsia="Times New Roman" w:hAnsi="Times New Roman" w:cs="Times New Roman"/>
                <w:color w:val="000000"/>
                <w:sz w:val="27"/>
                <w:szCs w:val="27"/>
                <w:lang w:eastAsia="en-IN"/>
              </w:rPr>
              <w:t>Enable user-specified extended attributes.</w:t>
            </w:r>
          </w:p>
        </w:tc>
      </w:tr>
      <w:tr w:rsidR="000B6986" w:rsidRPr="000B6986" w:rsidTr="000B69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color w:val="000000"/>
                <w:sz w:val="27"/>
                <w:szCs w:val="27"/>
                <w:lang w:eastAsia="en-IN"/>
              </w:rPr>
            </w:pPr>
            <w:proofErr w:type="spellStart"/>
            <w:r w:rsidRPr="000B6986">
              <w:rPr>
                <w:rFonts w:ascii="Times New Roman" w:eastAsia="Times New Roman" w:hAnsi="Times New Roman" w:cs="Times New Roman"/>
                <w:b/>
                <w:bCs/>
                <w:color w:val="000000"/>
                <w:sz w:val="27"/>
                <w:szCs w:val="27"/>
                <w:lang w:eastAsia="en-IN"/>
              </w:rPr>
              <w:t>acl</w:t>
            </w:r>
            <w:proofErr w:type="spellEnd"/>
          </w:p>
        </w:tc>
        <w:tc>
          <w:tcPr>
            <w:tcW w:w="0" w:type="auto"/>
            <w:tcBorders>
              <w:top w:val="outset" w:sz="6" w:space="0" w:color="auto"/>
              <w:left w:val="outset" w:sz="6" w:space="0" w:color="auto"/>
              <w:bottom w:val="outset" w:sz="6" w:space="0" w:color="auto"/>
              <w:right w:val="outset" w:sz="6" w:space="0" w:color="auto"/>
            </w:tcBorders>
            <w:vAlign w:val="bottom"/>
            <w:hideMark/>
          </w:tcPr>
          <w:p w:rsidR="000B6986" w:rsidRPr="000B6986" w:rsidRDefault="000B6986" w:rsidP="000B6986">
            <w:pPr>
              <w:rPr>
                <w:rFonts w:ascii="Times New Roman" w:eastAsia="Times New Roman" w:hAnsi="Times New Roman" w:cs="Times New Roman"/>
                <w:color w:val="000000"/>
                <w:sz w:val="27"/>
                <w:szCs w:val="27"/>
                <w:lang w:eastAsia="en-IN"/>
              </w:rPr>
            </w:pPr>
            <w:r w:rsidRPr="000B6986">
              <w:rPr>
                <w:rFonts w:ascii="Times New Roman" w:eastAsia="Times New Roman" w:hAnsi="Times New Roman" w:cs="Times New Roman"/>
                <w:color w:val="000000"/>
                <w:sz w:val="27"/>
                <w:szCs w:val="27"/>
                <w:lang w:eastAsia="en-IN"/>
              </w:rPr>
              <w:t xml:space="preserve">Enable </w:t>
            </w:r>
            <w:proofErr w:type="spellStart"/>
            <w:r w:rsidRPr="000B6986">
              <w:rPr>
                <w:rFonts w:ascii="Times New Roman" w:eastAsia="Times New Roman" w:hAnsi="Times New Roman" w:cs="Times New Roman"/>
                <w:color w:val="000000"/>
                <w:sz w:val="27"/>
                <w:szCs w:val="27"/>
                <w:lang w:eastAsia="en-IN"/>
              </w:rPr>
              <w:t>Posix</w:t>
            </w:r>
            <w:proofErr w:type="spellEnd"/>
            <w:r w:rsidRPr="000B6986">
              <w:rPr>
                <w:rFonts w:ascii="Times New Roman" w:eastAsia="Times New Roman" w:hAnsi="Times New Roman" w:cs="Times New Roman"/>
                <w:color w:val="000000"/>
                <w:sz w:val="27"/>
                <w:szCs w:val="27"/>
                <w:lang w:eastAsia="en-IN"/>
              </w:rPr>
              <w:t xml:space="preserve"> Access Control Lists.</w:t>
            </w:r>
          </w:p>
        </w:tc>
      </w:tr>
      <w:tr w:rsidR="000B6986" w:rsidRPr="000B6986" w:rsidTr="000B69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color w:val="000000"/>
                <w:sz w:val="27"/>
                <w:szCs w:val="27"/>
                <w:lang w:eastAsia="en-IN"/>
              </w:rPr>
            </w:pPr>
            <w:r w:rsidRPr="000B6986">
              <w:rPr>
                <w:rFonts w:ascii="Times New Roman" w:eastAsia="Times New Roman" w:hAnsi="Times New Roman" w:cs="Times New Roman"/>
                <w:b/>
                <w:bCs/>
                <w:color w:val="000000"/>
                <w:sz w:val="27"/>
                <w:szCs w:val="27"/>
                <w:lang w:eastAsia="en-IN"/>
              </w:rPr>
              <w:t>uid16</w:t>
            </w:r>
          </w:p>
        </w:tc>
        <w:tc>
          <w:tcPr>
            <w:tcW w:w="0" w:type="auto"/>
            <w:tcBorders>
              <w:top w:val="outset" w:sz="6" w:space="0" w:color="auto"/>
              <w:left w:val="outset" w:sz="6" w:space="0" w:color="auto"/>
              <w:bottom w:val="outset" w:sz="6" w:space="0" w:color="auto"/>
              <w:right w:val="outset" w:sz="6" w:space="0" w:color="auto"/>
            </w:tcBorders>
            <w:vAlign w:val="bottom"/>
            <w:hideMark/>
          </w:tcPr>
          <w:p w:rsidR="000B6986" w:rsidRPr="000B6986" w:rsidRDefault="000B6986" w:rsidP="000B6986">
            <w:pPr>
              <w:rPr>
                <w:rFonts w:ascii="Times New Roman" w:eastAsia="Times New Roman" w:hAnsi="Times New Roman" w:cs="Times New Roman"/>
                <w:color w:val="000000"/>
                <w:sz w:val="27"/>
                <w:szCs w:val="27"/>
                <w:lang w:eastAsia="en-IN"/>
              </w:rPr>
            </w:pPr>
            <w:r w:rsidRPr="000B6986">
              <w:rPr>
                <w:rFonts w:ascii="Times New Roman" w:eastAsia="Times New Roman" w:hAnsi="Times New Roman" w:cs="Times New Roman"/>
                <w:color w:val="000000"/>
                <w:sz w:val="27"/>
                <w:szCs w:val="27"/>
                <w:lang w:eastAsia="en-IN"/>
              </w:rPr>
              <w:t>Disables 32-bit UIDs and GIDs. This is for interoperability with older kernels which only store and expect 16-bit values.</w:t>
            </w:r>
          </w:p>
        </w:tc>
      </w:tr>
      <w:tr w:rsidR="000B6986" w:rsidRPr="000B6986" w:rsidTr="000B6986">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color w:val="000000"/>
                <w:sz w:val="27"/>
                <w:szCs w:val="27"/>
                <w:lang w:eastAsia="en-IN"/>
              </w:rPr>
            </w:pPr>
            <w:proofErr w:type="spellStart"/>
            <w:r w:rsidRPr="000B6986">
              <w:rPr>
                <w:rFonts w:ascii="Times New Roman" w:eastAsia="Times New Roman" w:hAnsi="Times New Roman" w:cs="Times New Roman"/>
                <w:b/>
                <w:bCs/>
                <w:color w:val="000000"/>
                <w:sz w:val="27"/>
                <w:szCs w:val="27"/>
                <w:lang w:eastAsia="en-IN"/>
              </w:rPr>
              <w:t>journal_data</w:t>
            </w:r>
            <w:proofErr w:type="spellEnd"/>
          </w:p>
        </w:tc>
      </w:tr>
      <w:tr w:rsidR="000B6986" w:rsidRPr="000B6986" w:rsidTr="000B6986">
        <w:trPr>
          <w:tblCellSpacing w:w="0" w:type="dxa"/>
        </w:trPr>
        <w:tc>
          <w:tcPr>
            <w:tcW w:w="300" w:type="pct"/>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color w:val="000000"/>
                <w:sz w:val="27"/>
                <w:szCs w:val="27"/>
                <w:lang w:eastAsia="en-IN"/>
              </w:rPr>
            </w:pPr>
            <w:r w:rsidRPr="000B6986">
              <w:rPr>
                <w:rFonts w:ascii="Times New Roman" w:eastAsia="Times New Roman" w:hAnsi="Times New Roman" w:cs="Times New Roman"/>
                <w:color w:val="000000"/>
                <w:sz w:val="27"/>
                <w:szCs w:val="27"/>
                <w:lang w:eastAsia="en-IN"/>
              </w:rPr>
              <w:t> </w:t>
            </w:r>
          </w:p>
        </w:tc>
        <w:tc>
          <w:tcPr>
            <w:tcW w:w="0" w:type="auto"/>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color w:val="000000"/>
                <w:sz w:val="27"/>
                <w:szCs w:val="27"/>
                <w:lang w:eastAsia="en-IN"/>
              </w:rPr>
            </w:pPr>
            <w:r w:rsidRPr="000B6986">
              <w:rPr>
                <w:rFonts w:ascii="Times New Roman" w:eastAsia="Times New Roman" w:hAnsi="Times New Roman" w:cs="Times New Roman"/>
                <w:color w:val="000000"/>
                <w:sz w:val="27"/>
                <w:szCs w:val="27"/>
                <w:lang w:eastAsia="en-IN"/>
              </w:rPr>
              <w:t xml:space="preserve">When the </w:t>
            </w:r>
            <w:proofErr w:type="spellStart"/>
            <w:r w:rsidRPr="000B6986">
              <w:rPr>
                <w:rFonts w:ascii="Times New Roman" w:eastAsia="Times New Roman" w:hAnsi="Times New Roman" w:cs="Times New Roman"/>
                <w:color w:val="000000"/>
                <w:sz w:val="27"/>
                <w:szCs w:val="27"/>
                <w:lang w:eastAsia="en-IN"/>
              </w:rPr>
              <w:t>filesystem</w:t>
            </w:r>
            <w:proofErr w:type="spellEnd"/>
            <w:r w:rsidRPr="000B6986">
              <w:rPr>
                <w:rFonts w:ascii="Times New Roman" w:eastAsia="Times New Roman" w:hAnsi="Times New Roman" w:cs="Times New Roman"/>
                <w:color w:val="000000"/>
                <w:sz w:val="27"/>
                <w:szCs w:val="27"/>
                <w:lang w:eastAsia="en-IN"/>
              </w:rPr>
              <w:t xml:space="preserve"> is mounted with </w:t>
            </w:r>
            <w:proofErr w:type="spellStart"/>
            <w:r w:rsidRPr="000B6986">
              <w:rPr>
                <w:rFonts w:ascii="Times New Roman" w:eastAsia="Times New Roman" w:hAnsi="Times New Roman" w:cs="Times New Roman"/>
                <w:color w:val="000000"/>
                <w:sz w:val="27"/>
                <w:szCs w:val="27"/>
                <w:lang w:eastAsia="en-IN"/>
              </w:rPr>
              <w:t>journalling</w:t>
            </w:r>
            <w:proofErr w:type="spellEnd"/>
            <w:r w:rsidRPr="000B6986">
              <w:rPr>
                <w:rFonts w:ascii="Times New Roman" w:eastAsia="Times New Roman" w:hAnsi="Times New Roman" w:cs="Times New Roman"/>
                <w:color w:val="000000"/>
                <w:sz w:val="27"/>
                <w:szCs w:val="27"/>
                <w:lang w:eastAsia="en-IN"/>
              </w:rPr>
              <w:t xml:space="preserve"> enabled, all data (not just metadata) is committed into the journal prior to being written into the main </w:t>
            </w:r>
            <w:proofErr w:type="spellStart"/>
            <w:r w:rsidRPr="000B6986">
              <w:rPr>
                <w:rFonts w:ascii="Times New Roman" w:eastAsia="Times New Roman" w:hAnsi="Times New Roman" w:cs="Times New Roman"/>
                <w:color w:val="000000"/>
                <w:sz w:val="27"/>
                <w:szCs w:val="27"/>
                <w:lang w:eastAsia="en-IN"/>
              </w:rPr>
              <w:t>filesystem</w:t>
            </w:r>
            <w:proofErr w:type="spellEnd"/>
            <w:r w:rsidRPr="000B6986">
              <w:rPr>
                <w:rFonts w:ascii="Times New Roman" w:eastAsia="Times New Roman" w:hAnsi="Times New Roman" w:cs="Times New Roman"/>
                <w:color w:val="000000"/>
                <w:sz w:val="27"/>
                <w:szCs w:val="27"/>
                <w:lang w:eastAsia="en-IN"/>
              </w:rPr>
              <w:t>.</w:t>
            </w:r>
          </w:p>
        </w:tc>
      </w:tr>
      <w:tr w:rsidR="000B6986" w:rsidRPr="000B6986" w:rsidTr="000B6986">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color w:val="000000"/>
                <w:sz w:val="27"/>
                <w:szCs w:val="27"/>
                <w:lang w:eastAsia="en-IN"/>
              </w:rPr>
            </w:pPr>
            <w:proofErr w:type="spellStart"/>
            <w:r w:rsidRPr="000B6986">
              <w:rPr>
                <w:rFonts w:ascii="Times New Roman" w:eastAsia="Times New Roman" w:hAnsi="Times New Roman" w:cs="Times New Roman"/>
                <w:b/>
                <w:bCs/>
                <w:color w:val="000000"/>
                <w:sz w:val="27"/>
                <w:szCs w:val="27"/>
                <w:lang w:eastAsia="en-IN"/>
              </w:rPr>
              <w:t>journal_data_ordered</w:t>
            </w:r>
            <w:proofErr w:type="spellEnd"/>
          </w:p>
        </w:tc>
      </w:tr>
      <w:tr w:rsidR="000B6986" w:rsidRPr="000B6986" w:rsidTr="000B6986">
        <w:trPr>
          <w:tblCellSpacing w:w="0" w:type="dxa"/>
        </w:trPr>
        <w:tc>
          <w:tcPr>
            <w:tcW w:w="300" w:type="pct"/>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color w:val="000000"/>
                <w:sz w:val="27"/>
                <w:szCs w:val="27"/>
                <w:lang w:eastAsia="en-IN"/>
              </w:rPr>
            </w:pPr>
            <w:r w:rsidRPr="000B6986">
              <w:rPr>
                <w:rFonts w:ascii="Times New Roman" w:eastAsia="Times New Roman" w:hAnsi="Times New Roman" w:cs="Times New Roman"/>
                <w:color w:val="000000"/>
                <w:sz w:val="27"/>
                <w:szCs w:val="27"/>
                <w:lang w:eastAsia="en-IN"/>
              </w:rPr>
              <w:t> </w:t>
            </w:r>
          </w:p>
        </w:tc>
        <w:tc>
          <w:tcPr>
            <w:tcW w:w="0" w:type="auto"/>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color w:val="000000"/>
                <w:sz w:val="27"/>
                <w:szCs w:val="27"/>
                <w:lang w:eastAsia="en-IN"/>
              </w:rPr>
            </w:pPr>
            <w:r w:rsidRPr="000B6986">
              <w:rPr>
                <w:rFonts w:ascii="Times New Roman" w:eastAsia="Times New Roman" w:hAnsi="Times New Roman" w:cs="Times New Roman"/>
                <w:color w:val="000000"/>
                <w:sz w:val="27"/>
                <w:szCs w:val="27"/>
                <w:lang w:eastAsia="en-IN"/>
              </w:rPr>
              <w:t xml:space="preserve">When the </w:t>
            </w:r>
            <w:proofErr w:type="spellStart"/>
            <w:r w:rsidRPr="000B6986">
              <w:rPr>
                <w:rFonts w:ascii="Times New Roman" w:eastAsia="Times New Roman" w:hAnsi="Times New Roman" w:cs="Times New Roman"/>
                <w:color w:val="000000"/>
                <w:sz w:val="27"/>
                <w:szCs w:val="27"/>
                <w:lang w:eastAsia="en-IN"/>
              </w:rPr>
              <w:t>filesystem</w:t>
            </w:r>
            <w:proofErr w:type="spellEnd"/>
            <w:r w:rsidRPr="000B6986">
              <w:rPr>
                <w:rFonts w:ascii="Times New Roman" w:eastAsia="Times New Roman" w:hAnsi="Times New Roman" w:cs="Times New Roman"/>
                <w:color w:val="000000"/>
                <w:sz w:val="27"/>
                <w:szCs w:val="27"/>
                <w:lang w:eastAsia="en-IN"/>
              </w:rPr>
              <w:t xml:space="preserve"> is mounted with </w:t>
            </w:r>
            <w:proofErr w:type="spellStart"/>
            <w:r w:rsidRPr="000B6986">
              <w:rPr>
                <w:rFonts w:ascii="Times New Roman" w:eastAsia="Times New Roman" w:hAnsi="Times New Roman" w:cs="Times New Roman"/>
                <w:color w:val="000000"/>
                <w:sz w:val="27"/>
                <w:szCs w:val="27"/>
                <w:lang w:eastAsia="en-IN"/>
              </w:rPr>
              <w:t>journalling</w:t>
            </w:r>
            <w:proofErr w:type="spellEnd"/>
            <w:r w:rsidRPr="000B6986">
              <w:rPr>
                <w:rFonts w:ascii="Times New Roman" w:eastAsia="Times New Roman" w:hAnsi="Times New Roman" w:cs="Times New Roman"/>
                <w:color w:val="000000"/>
                <w:sz w:val="27"/>
                <w:szCs w:val="27"/>
                <w:lang w:eastAsia="en-IN"/>
              </w:rPr>
              <w:t xml:space="preserve"> enabled, all data is forced directly out to the main file system prior to its metadata being committed to the journal.</w:t>
            </w:r>
          </w:p>
        </w:tc>
      </w:tr>
      <w:tr w:rsidR="000B6986" w:rsidRPr="000B6986" w:rsidTr="000B6986">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color w:val="000000"/>
                <w:sz w:val="27"/>
                <w:szCs w:val="27"/>
                <w:lang w:eastAsia="en-IN"/>
              </w:rPr>
            </w:pPr>
            <w:proofErr w:type="spellStart"/>
            <w:r w:rsidRPr="000B6986">
              <w:rPr>
                <w:rFonts w:ascii="Times New Roman" w:eastAsia="Times New Roman" w:hAnsi="Times New Roman" w:cs="Times New Roman"/>
                <w:b/>
                <w:bCs/>
                <w:color w:val="000000"/>
                <w:sz w:val="27"/>
                <w:szCs w:val="27"/>
                <w:lang w:eastAsia="en-IN"/>
              </w:rPr>
              <w:t>journal_data_writeback</w:t>
            </w:r>
            <w:proofErr w:type="spellEnd"/>
          </w:p>
        </w:tc>
      </w:tr>
      <w:tr w:rsidR="000B6986" w:rsidRPr="000B6986" w:rsidTr="000B6986">
        <w:trPr>
          <w:tblCellSpacing w:w="0" w:type="dxa"/>
        </w:trPr>
        <w:tc>
          <w:tcPr>
            <w:tcW w:w="300" w:type="pct"/>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color w:val="000000"/>
                <w:sz w:val="27"/>
                <w:szCs w:val="27"/>
                <w:lang w:eastAsia="en-IN"/>
              </w:rPr>
            </w:pPr>
            <w:r w:rsidRPr="000B6986">
              <w:rPr>
                <w:rFonts w:ascii="Times New Roman" w:eastAsia="Times New Roman" w:hAnsi="Times New Roman" w:cs="Times New Roman"/>
                <w:color w:val="000000"/>
                <w:sz w:val="27"/>
                <w:szCs w:val="27"/>
                <w:lang w:eastAsia="en-IN"/>
              </w:rPr>
              <w:t> </w:t>
            </w:r>
          </w:p>
        </w:tc>
        <w:tc>
          <w:tcPr>
            <w:tcW w:w="0" w:type="auto"/>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color w:val="000000"/>
                <w:sz w:val="27"/>
                <w:szCs w:val="27"/>
                <w:lang w:eastAsia="en-IN"/>
              </w:rPr>
            </w:pPr>
            <w:r w:rsidRPr="000B6986">
              <w:rPr>
                <w:rFonts w:ascii="Times New Roman" w:eastAsia="Times New Roman" w:hAnsi="Times New Roman" w:cs="Times New Roman"/>
                <w:color w:val="000000"/>
                <w:sz w:val="27"/>
                <w:szCs w:val="27"/>
                <w:lang w:eastAsia="en-IN"/>
              </w:rPr>
              <w:t xml:space="preserve">When the </w:t>
            </w:r>
            <w:proofErr w:type="spellStart"/>
            <w:r w:rsidRPr="000B6986">
              <w:rPr>
                <w:rFonts w:ascii="Times New Roman" w:eastAsia="Times New Roman" w:hAnsi="Times New Roman" w:cs="Times New Roman"/>
                <w:color w:val="000000"/>
                <w:sz w:val="27"/>
                <w:szCs w:val="27"/>
                <w:lang w:eastAsia="en-IN"/>
              </w:rPr>
              <w:t>filesystem</w:t>
            </w:r>
            <w:proofErr w:type="spellEnd"/>
            <w:r w:rsidRPr="000B6986">
              <w:rPr>
                <w:rFonts w:ascii="Times New Roman" w:eastAsia="Times New Roman" w:hAnsi="Times New Roman" w:cs="Times New Roman"/>
                <w:color w:val="000000"/>
                <w:sz w:val="27"/>
                <w:szCs w:val="27"/>
                <w:lang w:eastAsia="en-IN"/>
              </w:rPr>
              <w:t xml:space="preserve"> is mounted with </w:t>
            </w:r>
            <w:proofErr w:type="spellStart"/>
            <w:r w:rsidRPr="000B6986">
              <w:rPr>
                <w:rFonts w:ascii="Times New Roman" w:eastAsia="Times New Roman" w:hAnsi="Times New Roman" w:cs="Times New Roman"/>
                <w:color w:val="000000"/>
                <w:sz w:val="27"/>
                <w:szCs w:val="27"/>
                <w:lang w:eastAsia="en-IN"/>
              </w:rPr>
              <w:t>journalling</w:t>
            </w:r>
            <w:proofErr w:type="spellEnd"/>
            <w:r w:rsidRPr="000B6986">
              <w:rPr>
                <w:rFonts w:ascii="Times New Roman" w:eastAsia="Times New Roman" w:hAnsi="Times New Roman" w:cs="Times New Roman"/>
                <w:color w:val="000000"/>
                <w:sz w:val="27"/>
                <w:szCs w:val="27"/>
                <w:lang w:eastAsia="en-IN"/>
              </w:rPr>
              <w:t xml:space="preserve"> enabled, data may be written into the main </w:t>
            </w:r>
            <w:proofErr w:type="spellStart"/>
            <w:r w:rsidRPr="000B6986">
              <w:rPr>
                <w:rFonts w:ascii="Times New Roman" w:eastAsia="Times New Roman" w:hAnsi="Times New Roman" w:cs="Times New Roman"/>
                <w:color w:val="000000"/>
                <w:sz w:val="27"/>
                <w:szCs w:val="27"/>
                <w:lang w:eastAsia="en-IN"/>
              </w:rPr>
              <w:t>filesystem</w:t>
            </w:r>
            <w:proofErr w:type="spellEnd"/>
            <w:r w:rsidRPr="000B6986">
              <w:rPr>
                <w:rFonts w:ascii="Times New Roman" w:eastAsia="Times New Roman" w:hAnsi="Times New Roman" w:cs="Times New Roman"/>
                <w:color w:val="000000"/>
                <w:sz w:val="27"/>
                <w:szCs w:val="27"/>
                <w:lang w:eastAsia="en-IN"/>
              </w:rPr>
              <w:t xml:space="preserve"> after its metadata has been committed to </w:t>
            </w:r>
            <w:r w:rsidRPr="000B6986">
              <w:rPr>
                <w:rFonts w:ascii="Times New Roman" w:eastAsia="Times New Roman" w:hAnsi="Times New Roman" w:cs="Times New Roman"/>
                <w:color w:val="000000"/>
                <w:sz w:val="27"/>
                <w:szCs w:val="27"/>
                <w:lang w:eastAsia="en-IN"/>
              </w:rPr>
              <w:lastRenderedPageBreak/>
              <w:t>the journal. This may increase throughput, however, it may allow old data to appear in files after a crash and journal recovery.</w:t>
            </w:r>
          </w:p>
        </w:tc>
      </w:tr>
    </w:tbl>
    <w:p w:rsidR="000B6986" w:rsidRDefault="000B6986" w:rsidP="00AF429F">
      <w:pPr>
        <w:pStyle w:val="HTMLPreformatted"/>
        <w:shd w:val="clear" w:color="auto" w:fill="F5F5F5"/>
        <w:wordWrap w:val="0"/>
        <w:spacing w:after="135" w:line="270" w:lineRule="atLeast"/>
        <w:rPr>
          <w:rFonts w:ascii="Consolas" w:hAnsi="Consolas" w:cs="Consolas"/>
          <w:color w:val="333333"/>
          <w:sz w:val="18"/>
          <w:szCs w:val="18"/>
        </w:rPr>
      </w:pPr>
    </w:p>
    <w:p w:rsidR="000B6986" w:rsidRPr="000B6986" w:rsidRDefault="000B6986" w:rsidP="000B6986">
      <w:pPr>
        <w:rPr>
          <w:color w:val="000000"/>
          <w:sz w:val="27"/>
          <w:szCs w:val="27"/>
        </w:rPr>
      </w:pPr>
      <w:r>
        <w:rPr>
          <w:b/>
          <w:bCs/>
          <w:color w:val="000000"/>
          <w:sz w:val="27"/>
          <w:szCs w:val="27"/>
        </w:rPr>
        <w:t>-O</w:t>
      </w:r>
      <w:r>
        <w:rPr>
          <w:rStyle w:val="apple-converted-space"/>
          <w:color w:val="000000"/>
          <w:sz w:val="27"/>
          <w:szCs w:val="27"/>
        </w:rPr>
        <w:t> </w:t>
      </w:r>
      <w:r>
        <w:rPr>
          <w:color w:val="000000"/>
          <w:sz w:val="27"/>
          <w:szCs w:val="27"/>
        </w:rPr>
        <w:t>[^</w:t>
      </w:r>
      <w:proofErr w:type="gramStart"/>
      <w:r>
        <w:rPr>
          <w:color w:val="000000"/>
          <w:sz w:val="27"/>
          <w:szCs w:val="27"/>
        </w:rPr>
        <w:t>]</w:t>
      </w:r>
      <w:r>
        <w:rPr>
          <w:i/>
          <w:iCs/>
          <w:color w:val="000000"/>
          <w:sz w:val="27"/>
          <w:szCs w:val="27"/>
        </w:rPr>
        <w:t>feature</w:t>
      </w:r>
      <w:proofErr w:type="gramEnd"/>
      <w:r>
        <w:rPr>
          <w:color w:val="000000"/>
          <w:sz w:val="27"/>
          <w:szCs w:val="27"/>
        </w:rPr>
        <w:t xml:space="preserve">[,...] </w:t>
      </w:r>
    </w:p>
    <w:p w:rsidR="000B6986" w:rsidRDefault="000B6986" w:rsidP="00AF429F">
      <w:pPr>
        <w:pStyle w:val="HTMLPreformatted"/>
        <w:shd w:val="clear" w:color="auto" w:fill="F5F5F5"/>
        <w:wordWrap w:val="0"/>
        <w:spacing w:after="135" w:line="270" w:lineRule="atLeast"/>
        <w:rPr>
          <w:color w:val="000000"/>
          <w:sz w:val="27"/>
          <w:szCs w:val="27"/>
        </w:rPr>
      </w:pPr>
      <w:r>
        <w:rPr>
          <w:color w:val="000000"/>
          <w:sz w:val="27"/>
          <w:szCs w:val="27"/>
        </w:rPr>
        <w:t xml:space="preserve">Set or clear the indicated </w:t>
      </w:r>
      <w:proofErr w:type="spellStart"/>
      <w:r>
        <w:rPr>
          <w:color w:val="000000"/>
          <w:sz w:val="27"/>
          <w:szCs w:val="27"/>
        </w:rPr>
        <w:t>filesystem</w:t>
      </w:r>
      <w:proofErr w:type="spellEnd"/>
      <w:r>
        <w:rPr>
          <w:color w:val="000000"/>
          <w:sz w:val="27"/>
          <w:szCs w:val="27"/>
        </w:rPr>
        <w:t xml:space="preserve"> features (options) in the </w:t>
      </w:r>
      <w:proofErr w:type="spellStart"/>
      <w:r>
        <w:rPr>
          <w:color w:val="000000"/>
          <w:sz w:val="27"/>
          <w:szCs w:val="27"/>
        </w:rPr>
        <w:t>filesystem</w:t>
      </w:r>
      <w:proofErr w:type="spellEnd"/>
      <w:r>
        <w:rPr>
          <w:color w:val="000000"/>
          <w:sz w:val="27"/>
          <w:szCs w:val="27"/>
        </w:rPr>
        <w:t xml:space="preserve">. More than one </w:t>
      </w:r>
      <w:proofErr w:type="spellStart"/>
      <w:r>
        <w:rPr>
          <w:color w:val="000000"/>
          <w:sz w:val="27"/>
          <w:szCs w:val="27"/>
        </w:rPr>
        <w:t>filesystem</w:t>
      </w:r>
      <w:proofErr w:type="spellEnd"/>
      <w:r>
        <w:rPr>
          <w:color w:val="000000"/>
          <w:sz w:val="27"/>
          <w:szCs w:val="27"/>
        </w:rPr>
        <w:t xml:space="preserve"> feature can be cleared or set by separating features with commas. </w:t>
      </w:r>
      <w:proofErr w:type="spellStart"/>
      <w:r>
        <w:rPr>
          <w:color w:val="000000"/>
          <w:sz w:val="27"/>
          <w:szCs w:val="27"/>
        </w:rPr>
        <w:t>Filesystem</w:t>
      </w:r>
      <w:proofErr w:type="spellEnd"/>
      <w:r>
        <w:rPr>
          <w:color w:val="000000"/>
          <w:sz w:val="27"/>
          <w:szCs w:val="27"/>
        </w:rPr>
        <w:t xml:space="preserve"> features prefixed with a caret character (’^’) will be cleared in the </w:t>
      </w:r>
      <w:proofErr w:type="spellStart"/>
      <w:r>
        <w:rPr>
          <w:color w:val="000000"/>
          <w:sz w:val="27"/>
          <w:szCs w:val="27"/>
        </w:rPr>
        <w:t>filesystem’s</w:t>
      </w:r>
      <w:proofErr w:type="spellEnd"/>
      <w:r>
        <w:rPr>
          <w:color w:val="000000"/>
          <w:sz w:val="27"/>
          <w:szCs w:val="27"/>
        </w:rPr>
        <w:t xml:space="preserve"> superblock; </w:t>
      </w:r>
      <w:proofErr w:type="spellStart"/>
      <w:r>
        <w:rPr>
          <w:color w:val="000000"/>
          <w:sz w:val="27"/>
          <w:szCs w:val="27"/>
        </w:rPr>
        <w:t>filesystem</w:t>
      </w:r>
      <w:proofErr w:type="spellEnd"/>
      <w:r>
        <w:rPr>
          <w:color w:val="000000"/>
          <w:sz w:val="27"/>
          <w:szCs w:val="27"/>
        </w:rPr>
        <w:t xml:space="preserve"> features without a prefix character or prefixed with a plus character (’+’) will be added to the </w:t>
      </w:r>
      <w:proofErr w:type="spellStart"/>
      <w:r>
        <w:rPr>
          <w:color w:val="000000"/>
          <w:sz w:val="27"/>
          <w:szCs w:val="27"/>
        </w:rPr>
        <w:t>filesystem</w:t>
      </w:r>
      <w:proofErr w:type="spellEnd"/>
      <w:r>
        <w:rPr>
          <w:color w:val="000000"/>
          <w:sz w:val="27"/>
          <w:szCs w:val="27"/>
        </w:rPr>
        <w:t>.</w:t>
      </w:r>
    </w:p>
    <w:p w:rsidR="000B6986" w:rsidRDefault="000B6986" w:rsidP="00AF429F">
      <w:pPr>
        <w:pStyle w:val="HTMLPreformatted"/>
        <w:shd w:val="clear" w:color="auto" w:fill="F5F5F5"/>
        <w:wordWrap w:val="0"/>
        <w:spacing w:after="135" w:line="270" w:lineRule="atLeast"/>
        <w:rPr>
          <w:color w:val="000000"/>
          <w:sz w:val="27"/>
          <w:szCs w:val="27"/>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206"/>
      </w:tblGrid>
      <w:tr w:rsidR="000B6986" w:rsidRPr="000B6986" w:rsidTr="000B698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252"/>
              <w:gridCol w:w="6758"/>
            </w:tblGrid>
            <w:tr w:rsidR="000B6986" w:rsidRPr="000B6986">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B6986" w:rsidRPr="000B6986" w:rsidRDefault="000B6986" w:rsidP="000B6986">
                  <w:pPr>
                    <w:jc w:val="center"/>
                    <w:rPr>
                      <w:rFonts w:ascii="Times New Roman" w:eastAsia="Times New Roman" w:hAnsi="Times New Roman" w:cs="Times New Roman"/>
                      <w:b/>
                      <w:bCs/>
                      <w:sz w:val="24"/>
                      <w:szCs w:val="24"/>
                      <w:lang w:eastAsia="en-IN"/>
                    </w:rPr>
                  </w:pPr>
                  <w:r w:rsidRPr="000B6986">
                    <w:rPr>
                      <w:rFonts w:ascii="Times New Roman" w:eastAsia="Times New Roman" w:hAnsi="Times New Roman" w:cs="Times New Roman"/>
                      <w:b/>
                      <w:bCs/>
                      <w:sz w:val="24"/>
                      <w:szCs w:val="24"/>
                      <w:lang w:eastAsia="en-IN"/>
                    </w:rPr>
                    <w: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0B6986" w:rsidRPr="000B6986" w:rsidRDefault="000B6986" w:rsidP="000B6986">
                  <w:pPr>
                    <w:jc w:val="center"/>
                    <w:rPr>
                      <w:rFonts w:ascii="Times New Roman" w:eastAsia="Times New Roman" w:hAnsi="Times New Roman" w:cs="Times New Roman"/>
                      <w:b/>
                      <w:bCs/>
                      <w:sz w:val="24"/>
                      <w:szCs w:val="24"/>
                      <w:lang w:eastAsia="en-IN"/>
                    </w:rPr>
                  </w:pPr>
                  <w:r w:rsidRPr="000B6986">
                    <w:rPr>
                      <w:rFonts w:ascii="Times New Roman" w:eastAsia="Times New Roman" w:hAnsi="Times New Roman" w:cs="Times New Roman"/>
                      <w:b/>
                      <w:bCs/>
                      <w:sz w:val="24"/>
                      <w:szCs w:val="24"/>
                      <w:lang w:eastAsia="en-IN"/>
                    </w:rPr>
                    <w:t>Description</w:t>
                  </w:r>
                </w:p>
              </w:tc>
            </w:tr>
            <w:tr w:rsidR="000B6986" w:rsidRPr="000B6986">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sz w:val="24"/>
                      <w:szCs w:val="24"/>
                      <w:lang w:eastAsia="en-IN"/>
                    </w:rPr>
                  </w:pPr>
                  <w:proofErr w:type="spellStart"/>
                  <w:r w:rsidRPr="000B6986">
                    <w:rPr>
                      <w:rFonts w:ascii="Times New Roman" w:eastAsia="Times New Roman" w:hAnsi="Times New Roman" w:cs="Times New Roman"/>
                      <w:b/>
                      <w:bCs/>
                      <w:sz w:val="24"/>
                      <w:szCs w:val="24"/>
                      <w:lang w:eastAsia="en-IN"/>
                    </w:rPr>
                    <w:t>dir_index</w:t>
                  </w:r>
                  <w:proofErr w:type="spellEnd"/>
                </w:p>
              </w:tc>
            </w:tr>
            <w:tr w:rsidR="000B6986" w:rsidRPr="000B6986">
              <w:trPr>
                <w:tblCellSpacing w:w="0" w:type="dxa"/>
              </w:trPr>
              <w:tc>
                <w:tcPr>
                  <w:tcW w:w="300" w:type="pct"/>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sz w:val="24"/>
                      <w:szCs w:val="24"/>
                      <w:lang w:eastAsia="en-IN"/>
                    </w:rPr>
                  </w:pPr>
                  <w:r w:rsidRPr="000B6986">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sz w:val="24"/>
                      <w:szCs w:val="24"/>
                      <w:lang w:eastAsia="en-IN"/>
                    </w:rPr>
                  </w:pPr>
                  <w:r w:rsidRPr="000B6986">
                    <w:rPr>
                      <w:rFonts w:ascii="Times New Roman" w:eastAsia="Times New Roman" w:hAnsi="Times New Roman" w:cs="Times New Roman"/>
                      <w:sz w:val="24"/>
                      <w:szCs w:val="24"/>
                      <w:lang w:eastAsia="en-IN"/>
                    </w:rPr>
                    <w:t>Use hashed b-trees to speed up lookups in large directories.</w:t>
                  </w:r>
                </w:p>
              </w:tc>
            </w:tr>
            <w:tr w:rsidR="000B6986" w:rsidRPr="000B6986">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sz w:val="24"/>
                      <w:szCs w:val="24"/>
                      <w:lang w:eastAsia="en-IN"/>
                    </w:rPr>
                  </w:pPr>
                  <w:proofErr w:type="spellStart"/>
                  <w:r w:rsidRPr="000B6986">
                    <w:rPr>
                      <w:rFonts w:ascii="Times New Roman" w:eastAsia="Times New Roman" w:hAnsi="Times New Roman" w:cs="Times New Roman"/>
                      <w:b/>
                      <w:bCs/>
                      <w:sz w:val="24"/>
                      <w:szCs w:val="24"/>
                      <w:lang w:eastAsia="en-IN"/>
                    </w:rPr>
                    <w:t>filetype</w:t>
                  </w:r>
                  <w:proofErr w:type="spellEnd"/>
                </w:p>
              </w:tc>
            </w:tr>
            <w:tr w:rsidR="000B6986" w:rsidRPr="000B6986">
              <w:trPr>
                <w:tblCellSpacing w:w="0" w:type="dxa"/>
              </w:trPr>
              <w:tc>
                <w:tcPr>
                  <w:tcW w:w="300" w:type="pct"/>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sz w:val="24"/>
                      <w:szCs w:val="24"/>
                      <w:lang w:eastAsia="en-IN"/>
                    </w:rPr>
                  </w:pPr>
                  <w:r w:rsidRPr="000B6986">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sz w:val="24"/>
                      <w:szCs w:val="24"/>
                      <w:lang w:eastAsia="en-IN"/>
                    </w:rPr>
                  </w:pPr>
                  <w:proofErr w:type="gramStart"/>
                  <w:r w:rsidRPr="000B6986">
                    <w:rPr>
                      <w:rFonts w:ascii="Times New Roman" w:eastAsia="Times New Roman" w:hAnsi="Times New Roman" w:cs="Times New Roman"/>
                      <w:sz w:val="24"/>
                      <w:szCs w:val="24"/>
                      <w:lang w:eastAsia="en-IN"/>
                    </w:rPr>
                    <w:t>Store file</w:t>
                  </w:r>
                  <w:proofErr w:type="gramEnd"/>
                  <w:r w:rsidRPr="000B6986">
                    <w:rPr>
                      <w:rFonts w:ascii="Times New Roman" w:eastAsia="Times New Roman" w:hAnsi="Times New Roman" w:cs="Times New Roman"/>
                      <w:sz w:val="24"/>
                      <w:szCs w:val="24"/>
                      <w:lang w:eastAsia="en-IN"/>
                    </w:rPr>
                    <w:t xml:space="preserve"> type information in directory entries.</w:t>
                  </w:r>
                </w:p>
              </w:tc>
            </w:tr>
            <w:tr w:rsidR="000B6986" w:rsidRPr="000B6986">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sz w:val="24"/>
                      <w:szCs w:val="24"/>
                      <w:lang w:eastAsia="en-IN"/>
                    </w:rPr>
                  </w:pPr>
                  <w:proofErr w:type="spellStart"/>
                  <w:r w:rsidRPr="000B6986">
                    <w:rPr>
                      <w:rFonts w:ascii="Times New Roman" w:eastAsia="Times New Roman" w:hAnsi="Times New Roman" w:cs="Times New Roman"/>
                      <w:b/>
                      <w:bCs/>
                      <w:sz w:val="24"/>
                      <w:szCs w:val="24"/>
                      <w:lang w:eastAsia="en-IN"/>
                    </w:rPr>
                    <w:t>has_journal</w:t>
                  </w:r>
                  <w:proofErr w:type="spellEnd"/>
                </w:p>
              </w:tc>
            </w:tr>
            <w:tr w:rsidR="000B6986" w:rsidRPr="000B6986">
              <w:trPr>
                <w:tblCellSpacing w:w="0" w:type="dxa"/>
              </w:trPr>
              <w:tc>
                <w:tcPr>
                  <w:tcW w:w="300" w:type="pct"/>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sz w:val="24"/>
                      <w:szCs w:val="24"/>
                      <w:lang w:eastAsia="en-IN"/>
                    </w:rPr>
                  </w:pPr>
                  <w:r w:rsidRPr="000B6986">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sz w:val="24"/>
                      <w:szCs w:val="24"/>
                      <w:lang w:eastAsia="en-IN"/>
                    </w:rPr>
                  </w:pPr>
                  <w:r w:rsidRPr="000B6986">
                    <w:rPr>
                      <w:rFonts w:ascii="Times New Roman" w:eastAsia="Times New Roman" w:hAnsi="Times New Roman" w:cs="Times New Roman"/>
                      <w:sz w:val="24"/>
                      <w:szCs w:val="24"/>
                      <w:lang w:eastAsia="en-IN"/>
                    </w:rPr>
                    <w:t xml:space="preserve">Use a journal to ensure </w:t>
                  </w:r>
                  <w:proofErr w:type="spellStart"/>
                  <w:r w:rsidRPr="000B6986">
                    <w:rPr>
                      <w:rFonts w:ascii="Times New Roman" w:eastAsia="Times New Roman" w:hAnsi="Times New Roman" w:cs="Times New Roman"/>
                      <w:sz w:val="24"/>
                      <w:szCs w:val="24"/>
                      <w:lang w:eastAsia="en-IN"/>
                    </w:rPr>
                    <w:t>filesystem</w:t>
                  </w:r>
                  <w:proofErr w:type="spellEnd"/>
                  <w:r w:rsidRPr="000B6986">
                    <w:rPr>
                      <w:rFonts w:ascii="Times New Roman" w:eastAsia="Times New Roman" w:hAnsi="Times New Roman" w:cs="Times New Roman"/>
                      <w:sz w:val="24"/>
                      <w:szCs w:val="24"/>
                      <w:lang w:eastAsia="en-IN"/>
                    </w:rPr>
                    <w:t xml:space="preserve"> consistency even across unclean shutdowns. Setting the </w:t>
                  </w:r>
                  <w:proofErr w:type="spellStart"/>
                  <w:r w:rsidRPr="000B6986">
                    <w:rPr>
                      <w:rFonts w:ascii="Times New Roman" w:eastAsia="Times New Roman" w:hAnsi="Times New Roman" w:cs="Times New Roman"/>
                      <w:sz w:val="24"/>
                      <w:szCs w:val="24"/>
                      <w:lang w:eastAsia="en-IN"/>
                    </w:rPr>
                    <w:t>filesystem</w:t>
                  </w:r>
                  <w:proofErr w:type="spellEnd"/>
                  <w:r w:rsidRPr="000B6986">
                    <w:rPr>
                      <w:rFonts w:ascii="Times New Roman" w:eastAsia="Times New Roman" w:hAnsi="Times New Roman" w:cs="Times New Roman"/>
                      <w:sz w:val="24"/>
                      <w:szCs w:val="24"/>
                      <w:lang w:eastAsia="en-IN"/>
                    </w:rPr>
                    <w:t xml:space="preserve"> feature is equivalent to using the </w:t>
                  </w:r>
                  <w:r w:rsidRPr="000B6986">
                    <w:rPr>
                      <w:rFonts w:ascii="Times New Roman" w:eastAsia="Times New Roman" w:hAnsi="Times New Roman" w:cs="Times New Roman"/>
                      <w:b/>
                      <w:bCs/>
                      <w:sz w:val="24"/>
                      <w:szCs w:val="24"/>
                      <w:lang w:eastAsia="en-IN"/>
                    </w:rPr>
                    <w:t>-j</w:t>
                  </w:r>
                  <w:r w:rsidRPr="000B6986">
                    <w:rPr>
                      <w:rFonts w:ascii="Times New Roman" w:eastAsia="Times New Roman" w:hAnsi="Times New Roman" w:cs="Times New Roman"/>
                      <w:sz w:val="24"/>
                      <w:szCs w:val="24"/>
                      <w:lang w:eastAsia="en-IN"/>
                    </w:rPr>
                    <w:t> option.</w:t>
                  </w:r>
                </w:p>
              </w:tc>
            </w:tr>
            <w:tr w:rsidR="000B6986" w:rsidRPr="000B6986">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sz w:val="24"/>
                      <w:szCs w:val="24"/>
                      <w:lang w:eastAsia="en-IN"/>
                    </w:rPr>
                  </w:pPr>
                  <w:proofErr w:type="spellStart"/>
                  <w:r w:rsidRPr="000B6986">
                    <w:rPr>
                      <w:rFonts w:ascii="Times New Roman" w:eastAsia="Times New Roman" w:hAnsi="Times New Roman" w:cs="Times New Roman"/>
                      <w:b/>
                      <w:bCs/>
                      <w:sz w:val="24"/>
                      <w:szCs w:val="24"/>
                      <w:lang w:eastAsia="en-IN"/>
                    </w:rPr>
                    <w:t>sparse_super</w:t>
                  </w:r>
                  <w:proofErr w:type="spellEnd"/>
                </w:p>
              </w:tc>
            </w:tr>
            <w:tr w:rsidR="000B6986" w:rsidRPr="000B6986">
              <w:trPr>
                <w:tblCellSpacing w:w="0" w:type="dxa"/>
              </w:trPr>
              <w:tc>
                <w:tcPr>
                  <w:tcW w:w="300" w:type="pct"/>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sz w:val="24"/>
                      <w:szCs w:val="24"/>
                      <w:lang w:eastAsia="en-IN"/>
                    </w:rPr>
                  </w:pPr>
                  <w:r w:rsidRPr="000B6986">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sz w:val="24"/>
                      <w:szCs w:val="24"/>
                      <w:lang w:eastAsia="en-IN"/>
                    </w:rPr>
                  </w:pPr>
                  <w:r w:rsidRPr="000B6986">
                    <w:rPr>
                      <w:rFonts w:ascii="Times New Roman" w:eastAsia="Times New Roman" w:hAnsi="Times New Roman" w:cs="Times New Roman"/>
                      <w:sz w:val="24"/>
                      <w:szCs w:val="24"/>
                      <w:lang w:eastAsia="en-IN"/>
                    </w:rPr>
                    <w:t xml:space="preserve">Limit the number of backup superblocks to save space on large </w:t>
                  </w:r>
                  <w:proofErr w:type="spellStart"/>
                  <w:r w:rsidRPr="000B6986">
                    <w:rPr>
                      <w:rFonts w:ascii="Times New Roman" w:eastAsia="Times New Roman" w:hAnsi="Times New Roman" w:cs="Times New Roman"/>
                      <w:sz w:val="24"/>
                      <w:szCs w:val="24"/>
                      <w:lang w:eastAsia="en-IN"/>
                    </w:rPr>
                    <w:t>filesystems</w:t>
                  </w:r>
                  <w:proofErr w:type="spellEnd"/>
                  <w:r w:rsidRPr="000B6986">
                    <w:rPr>
                      <w:rFonts w:ascii="Times New Roman" w:eastAsia="Times New Roman" w:hAnsi="Times New Roman" w:cs="Times New Roman"/>
                      <w:sz w:val="24"/>
                      <w:szCs w:val="24"/>
                      <w:lang w:eastAsia="en-IN"/>
                    </w:rPr>
                    <w:t>.</w:t>
                  </w:r>
                </w:p>
              </w:tc>
            </w:tr>
          </w:tbl>
          <w:p w:rsidR="000B6986" w:rsidRPr="000B6986" w:rsidRDefault="000B6986" w:rsidP="000B6986">
            <w:pPr>
              <w:rPr>
                <w:rFonts w:ascii="Times New Roman" w:eastAsia="Times New Roman" w:hAnsi="Times New Roman" w:cs="Times New Roman"/>
                <w:color w:val="000000"/>
                <w:sz w:val="27"/>
                <w:szCs w:val="27"/>
                <w:lang w:eastAsia="en-IN"/>
              </w:rPr>
            </w:pPr>
          </w:p>
        </w:tc>
      </w:tr>
      <w:tr w:rsidR="000B6986" w:rsidRPr="000B6986" w:rsidTr="000B69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B6986" w:rsidRPr="000B6986" w:rsidRDefault="000B6986" w:rsidP="000B6986">
            <w:pPr>
              <w:rPr>
                <w:rFonts w:ascii="Times New Roman" w:eastAsia="Times New Roman" w:hAnsi="Times New Roman" w:cs="Times New Roman"/>
                <w:color w:val="000000"/>
                <w:sz w:val="27"/>
                <w:szCs w:val="27"/>
                <w:lang w:eastAsia="en-IN"/>
              </w:rPr>
            </w:pPr>
            <w:r w:rsidRPr="000B6986">
              <w:rPr>
                <w:rFonts w:ascii="Times New Roman" w:eastAsia="Times New Roman" w:hAnsi="Times New Roman" w:cs="Times New Roman"/>
                <w:color w:val="000000"/>
                <w:sz w:val="27"/>
                <w:szCs w:val="27"/>
                <w:lang w:eastAsia="en-IN"/>
              </w:rPr>
              <w:t>After setting or clearing</w:t>
            </w:r>
            <w:r w:rsidRPr="000B6986">
              <w:rPr>
                <w:rFonts w:ascii="Times New Roman" w:eastAsia="Times New Roman" w:hAnsi="Times New Roman" w:cs="Times New Roman"/>
                <w:color w:val="000000"/>
                <w:sz w:val="27"/>
                <w:lang w:eastAsia="en-IN"/>
              </w:rPr>
              <w:t> </w:t>
            </w:r>
            <w:proofErr w:type="spellStart"/>
            <w:r w:rsidRPr="000B6986">
              <w:rPr>
                <w:rFonts w:ascii="Times New Roman" w:eastAsia="Times New Roman" w:hAnsi="Times New Roman" w:cs="Times New Roman"/>
                <w:b/>
                <w:bCs/>
                <w:color w:val="000000"/>
                <w:sz w:val="27"/>
                <w:szCs w:val="27"/>
                <w:lang w:eastAsia="en-IN"/>
              </w:rPr>
              <w:t>sparse_super</w:t>
            </w:r>
            <w:proofErr w:type="spellEnd"/>
            <w:r w:rsidRPr="000B6986">
              <w:rPr>
                <w:rFonts w:ascii="Times New Roman" w:eastAsia="Times New Roman" w:hAnsi="Times New Roman" w:cs="Times New Roman"/>
                <w:color w:val="000000"/>
                <w:sz w:val="27"/>
                <w:lang w:eastAsia="en-IN"/>
              </w:rPr>
              <w:t> </w:t>
            </w:r>
            <w:r w:rsidRPr="000B6986">
              <w:rPr>
                <w:rFonts w:ascii="Times New Roman" w:eastAsia="Times New Roman" w:hAnsi="Times New Roman" w:cs="Times New Roman"/>
                <w:color w:val="000000"/>
                <w:sz w:val="27"/>
                <w:szCs w:val="27"/>
                <w:lang w:eastAsia="en-IN"/>
              </w:rPr>
              <w:t>and</w:t>
            </w:r>
            <w:r w:rsidRPr="000B6986">
              <w:rPr>
                <w:rFonts w:ascii="Times New Roman" w:eastAsia="Times New Roman" w:hAnsi="Times New Roman" w:cs="Times New Roman"/>
                <w:color w:val="000000"/>
                <w:sz w:val="27"/>
                <w:lang w:eastAsia="en-IN"/>
              </w:rPr>
              <w:t> </w:t>
            </w:r>
            <w:proofErr w:type="spellStart"/>
            <w:r w:rsidRPr="000B6986">
              <w:rPr>
                <w:rFonts w:ascii="Times New Roman" w:eastAsia="Times New Roman" w:hAnsi="Times New Roman" w:cs="Times New Roman"/>
                <w:b/>
                <w:bCs/>
                <w:color w:val="000000"/>
                <w:sz w:val="27"/>
                <w:szCs w:val="27"/>
                <w:lang w:eastAsia="en-IN"/>
              </w:rPr>
              <w:t>filetype</w:t>
            </w:r>
            <w:proofErr w:type="spellEnd"/>
            <w:r w:rsidRPr="000B6986">
              <w:rPr>
                <w:rFonts w:ascii="Times New Roman" w:eastAsia="Times New Roman" w:hAnsi="Times New Roman" w:cs="Times New Roman"/>
                <w:color w:val="000000"/>
                <w:sz w:val="27"/>
                <w:lang w:eastAsia="en-IN"/>
              </w:rPr>
              <w:t> </w:t>
            </w:r>
            <w:proofErr w:type="spellStart"/>
            <w:r w:rsidRPr="000B6986">
              <w:rPr>
                <w:rFonts w:ascii="Times New Roman" w:eastAsia="Times New Roman" w:hAnsi="Times New Roman" w:cs="Times New Roman"/>
                <w:color w:val="000000"/>
                <w:sz w:val="27"/>
                <w:szCs w:val="27"/>
                <w:lang w:eastAsia="en-IN"/>
              </w:rPr>
              <w:t>filesystem</w:t>
            </w:r>
            <w:proofErr w:type="spellEnd"/>
            <w:r w:rsidRPr="000B6986">
              <w:rPr>
                <w:rFonts w:ascii="Times New Roman" w:eastAsia="Times New Roman" w:hAnsi="Times New Roman" w:cs="Times New Roman"/>
                <w:color w:val="000000"/>
                <w:sz w:val="27"/>
                <w:szCs w:val="27"/>
                <w:lang w:eastAsia="en-IN"/>
              </w:rPr>
              <w:t xml:space="preserve"> features,</w:t>
            </w:r>
            <w:r w:rsidRPr="000B6986">
              <w:rPr>
                <w:rFonts w:ascii="Times New Roman" w:eastAsia="Times New Roman" w:hAnsi="Times New Roman" w:cs="Times New Roman"/>
                <w:color w:val="000000"/>
                <w:sz w:val="27"/>
                <w:lang w:eastAsia="en-IN"/>
              </w:rPr>
              <w:t> </w:t>
            </w:r>
            <w:proofErr w:type="gramStart"/>
            <w:r w:rsidRPr="000B6986">
              <w:rPr>
                <w:rFonts w:ascii="Times New Roman" w:eastAsia="Times New Roman" w:hAnsi="Times New Roman" w:cs="Times New Roman"/>
                <w:b/>
                <w:bCs/>
                <w:color w:val="000000"/>
                <w:sz w:val="27"/>
                <w:szCs w:val="27"/>
                <w:lang w:eastAsia="en-IN"/>
              </w:rPr>
              <w:t>e2fsck</w:t>
            </w:r>
            <w:r w:rsidRPr="000B6986">
              <w:rPr>
                <w:rFonts w:ascii="Times New Roman" w:eastAsia="Times New Roman" w:hAnsi="Times New Roman" w:cs="Times New Roman"/>
                <w:color w:val="000000"/>
                <w:sz w:val="27"/>
                <w:szCs w:val="27"/>
                <w:lang w:eastAsia="en-IN"/>
              </w:rPr>
              <w:t>(</w:t>
            </w:r>
            <w:proofErr w:type="gramEnd"/>
            <w:r w:rsidRPr="000B6986">
              <w:rPr>
                <w:rFonts w:ascii="Times New Roman" w:eastAsia="Times New Roman" w:hAnsi="Times New Roman" w:cs="Times New Roman"/>
                <w:color w:val="000000"/>
                <w:sz w:val="27"/>
                <w:szCs w:val="27"/>
                <w:lang w:eastAsia="en-IN"/>
              </w:rPr>
              <w:t xml:space="preserve">8) must be run on the </w:t>
            </w:r>
            <w:proofErr w:type="spellStart"/>
            <w:r w:rsidRPr="000B6986">
              <w:rPr>
                <w:rFonts w:ascii="Times New Roman" w:eastAsia="Times New Roman" w:hAnsi="Times New Roman" w:cs="Times New Roman"/>
                <w:color w:val="000000"/>
                <w:sz w:val="27"/>
                <w:szCs w:val="27"/>
                <w:lang w:eastAsia="en-IN"/>
              </w:rPr>
              <w:t>filesystem</w:t>
            </w:r>
            <w:proofErr w:type="spellEnd"/>
            <w:r w:rsidRPr="000B6986">
              <w:rPr>
                <w:rFonts w:ascii="Times New Roman" w:eastAsia="Times New Roman" w:hAnsi="Times New Roman" w:cs="Times New Roman"/>
                <w:color w:val="000000"/>
                <w:sz w:val="27"/>
                <w:szCs w:val="27"/>
                <w:lang w:eastAsia="en-IN"/>
              </w:rPr>
              <w:t xml:space="preserve"> to return the </w:t>
            </w:r>
            <w:proofErr w:type="spellStart"/>
            <w:r w:rsidRPr="000B6986">
              <w:rPr>
                <w:rFonts w:ascii="Times New Roman" w:eastAsia="Times New Roman" w:hAnsi="Times New Roman" w:cs="Times New Roman"/>
                <w:color w:val="000000"/>
                <w:sz w:val="27"/>
                <w:szCs w:val="27"/>
                <w:lang w:eastAsia="en-IN"/>
              </w:rPr>
              <w:t>filesystem</w:t>
            </w:r>
            <w:proofErr w:type="spellEnd"/>
            <w:r w:rsidRPr="000B6986">
              <w:rPr>
                <w:rFonts w:ascii="Times New Roman" w:eastAsia="Times New Roman" w:hAnsi="Times New Roman" w:cs="Times New Roman"/>
                <w:color w:val="000000"/>
                <w:sz w:val="27"/>
                <w:szCs w:val="27"/>
                <w:lang w:eastAsia="en-IN"/>
              </w:rPr>
              <w:t xml:space="preserve"> to a consistent state.</w:t>
            </w:r>
            <w:r w:rsidRPr="000B6986">
              <w:rPr>
                <w:rFonts w:ascii="Times New Roman" w:eastAsia="Times New Roman" w:hAnsi="Times New Roman" w:cs="Times New Roman"/>
                <w:color w:val="000000"/>
                <w:sz w:val="27"/>
                <w:lang w:eastAsia="en-IN"/>
              </w:rPr>
              <w:t> </w:t>
            </w:r>
            <w:r w:rsidRPr="000B6986">
              <w:rPr>
                <w:rFonts w:ascii="Times New Roman" w:eastAsia="Times New Roman" w:hAnsi="Times New Roman" w:cs="Times New Roman"/>
                <w:b/>
                <w:bCs/>
                <w:color w:val="000000"/>
                <w:sz w:val="27"/>
                <w:szCs w:val="27"/>
                <w:lang w:eastAsia="en-IN"/>
              </w:rPr>
              <w:t>Tune2fs</w:t>
            </w:r>
            <w:r w:rsidRPr="000B6986">
              <w:rPr>
                <w:rFonts w:ascii="Times New Roman" w:eastAsia="Times New Roman" w:hAnsi="Times New Roman" w:cs="Times New Roman"/>
                <w:color w:val="000000"/>
                <w:sz w:val="27"/>
                <w:lang w:eastAsia="en-IN"/>
              </w:rPr>
              <w:t> </w:t>
            </w:r>
            <w:r w:rsidRPr="000B6986">
              <w:rPr>
                <w:rFonts w:ascii="Times New Roman" w:eastAsia="Times New Roman" w:hAnsi="Times New Roman" w:cs="Times New Roman"/>
                <w:color w:val="000000"/>
                <w:sz w:val="27"/>
                <w:szCs w:val="27"/>
                <w:lang w:eastAsia="en-IN"/>
              </w:rPr>
              <w:t>will print a message requesting that the system administrator run</w:t>
            </w:r>
            <w:r w:rsidRPr="000B6986">
              <w:rPr>
                <w:rFonts w:ascii="Times New Roman" w:eastAsia="Times New Roman" w:hAnsi="Times New Roman" w:cs="Times New Roman"/>
                <w:color w:val="000000"/>
                <w:sz w:val="27"/>
                <w:lang w:eastAsia="en-IN"/>
              </w:rPr>
              <w:t> </w:t>
            </w:r>
            <w:proofErr w:type="gramStart"/>
            <w:r w:rsidRPr="000B6986">
              <w:rPr>
                <w:rFonts w:ascii="Times New Roman" w:eastAsia="Times New Roman" w:hAnsi="Times New Roman" w:cs="Times New Roman"/>
                <w:b/>
                <w:bCs/>
                <w:color w:val="000000"/>
                <w:sz w:val="27"/>
                <w:szCs w:val="27"/>
                <w:lang w:eastAsia="en-IN"/>
              </w:rPr>
              <w:t>e2fsck</w:t>
            </w:r>
            <w:r w:rsidRPr="000B6986">
              <w:rPr>
                <w:rFonts w:ascii="Times New Roman" w:eastAsia="Times New Roman" w:hAnsi="Times New Roman" w:cs="Times New Roman"/>
                <w:color w:val="000000"/>
                <w:sz w:val="27"/>
                <w:szCs w:val="27"/>
                <w:lang w:eastAsia="en-IN"/>
              </w:rPr>
              <w:t>(</w:t>
            </w:r>
            <w:proofErr w:type="gramEnd"/>
            <w:r w:rsidRPr="000B6986">
              <w:rPr>
                <w:rFonts w:ascii="Times New Roman" w:eastAsia="Times New Roman" w:hAnsi="Times New Roman" w:cs="Times New Roman"/>
                <w:color w:val="000000"/>
                <w:sz w:val="27"/>
                <w:szCs w:val="27"/>
                <w:lang w:eastAsia="en-IN"/>
              </w:rPr>
              <w:t>8) if necessary. After setting the</w:t>
            </w:r>
            <w:r w:rsidRPr="000B6986">
              <w:rPr>
                <w:rFonts w:ascii="Times New Roman" w:eastAsia="Times New Roman" w:hAnsi="Times New Roman" w:cs="Times New Roman"/>
                <w:color w:val="000000"/>
                <w:sz w:val="27"/>
                <w:lang w:eastAsia="en-IN"/>
              </w:rPr>
              <w:t> </w:t>
            </w:r>
            <w:proofErr w:type="spellStart"/>
            <w:r w:rsidRPr="000B6986">
              <w:rPr>
                <w:rFonts w:ascii="Times New Roman" w:eastAsia="Times New Roman" w:hAnsi="Times New Roman" w:cs="Times New Roman"/>
                <w:b/>
                <w:bCs/>
                <w:color w:val="000000"/>
                <w:sz w:val="27"/>
                <w:szCs w:val="27"/>
                <w:lang w:eastAsia="en-IN"/>
              </w:rPr>
              <w:t>dir_index</w:t>
            </w:r>
            <w:proofErr w:type="spellEnd"/>
            <w:r w:rsidRPr="000B6986">
              <w:rPr>
                <w:rFonts w:ascii="Times New Roman" w:eastAsia="Times New Roman" w:hAnsi="Times New Roman" w:cs="Times New Roman"/>
                <w:color w:val="000000"/>
                <w:sz w:val="27"/>
                <w:lang w:eastAsia="en-IN"/>
              </w:rPr>
              <w:t> </w:t>
            </w:r>
            <w:r w:rsidRPr="000B6986">
              <w:rPr>
                <w:rFonts w:ascii="Times New Roman" w:eastAsia="Times New Roman" w:hAnsi="Times New Roman" w:cs="Times New Roman"/>
                <w:color w:val="000000"/>
                <w:sz w:val="27"/>
                <w:szCs w:val="27"/>
                <w:lang w:eastAsia="en-IN"/>
              </w:rPr>
              <w:t>feature,</w:t>
            </w:r>
            <w:r w:rsidRPr="000B6986">
              <w:rPr>
                <w:rFonts w:ascii="Times New Roman" w:eastAsia="Times New Roman" w:hAnsi="Times New Roman" w:cs="Times New Roman"/>
                <w:color w:val="000000"/>
                <w:sz w:val="27"/>
                <w:lang w:eastAsia="en-IN"/>
              </w:rPr>
              <w:t> </w:t>
            </w:r>
            <w:r w:rsidRPr="000B6986">
              <w:rPr>
                <w:rFonts w:ascii="Times New Roman" w:eastAsia="Times New Roman" w:hAnsi="Times New Roman" w:cs="Times New Roman"/>
                <w:b/>
                <w:bCs/>
                <w:color w:val="000000"/>
                <w:sz w:val="27"/>
                <w:szCs w:val="27"/>
                <w:lang w:eastAsia="en-IN"/>
              </w:rPr>
              <w:t>e2fsck -D</w:t>
            </w:r>
            <w:r w:rsidRPr="000B6986">
              <w:rPr>
                <w:rFonts w:ascii="Times New Roman" w:eastAsia="Times New Roman" w:hAnsi="Times New Roman" w:cs="Times New Roman"/>
                <w:color w:val="000000"/>
                <w:sz w:val="27"/>
                <w:lang w:eastAsia="en-IN"/>
              </w:rPr>
              <w:t> </w:t>
            </w:r>
            <w:r w:rsidRPr="000B6986">
              <w:rPr>
                <w:rFonts w:ascii="Times New Roman" w:eastAsia="Times New Roman" w:hAnsi="Times New Roman" w:cs="Times New Roman"/>
                <w:color w:val="000000"/>
                <w:sz w:val="27"/>
                <w:szCs w:val="27"/>
                <w:lang w:eastAsia="en-IN"/>
              </w:rPr>
              <w:t>can be run to convert existing directories to the hashed B-tree format.</w:t>
            </w:r>
          </w:p>
        </w:tc>
      </w:tr>
    </w:tbl>
    <w:p w:rsidR="000B6986" w:rsidRDefault="000B6986" w:rsidP="00AF429F">
      <w:pPr>
        <w:pStyle w:val="HTMLPreformatted"/>
        <w:shd w:val="clear" w:color="auto" w:fill="F5F5F5"/>
        <w:wordWrap w:val="0"/>
        <w:spacing w:after="135" w:line="270" w:lineRule="atLeast"/>
        <w:rPr>
          <w:rFonts w:ascii="Consolas" w:hAnsi="Consolas" w:cs="Consolas"/>
          <w:color w:val="333333"/>
          <w:sz w:val="18"/>
          <w:szCs w:val="18"/>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893"/>
        <w:gridCol w:w="8313"/>
      </w:tblGrid>
      <w:tr w:rsidR="0067022D" w:rsidRPr="0067022D" w:rsidTr="006702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7022D" w:rsidRPr="0067022D" w:rsidRDefault="0067022D" w:rsidP="0067022D">
            <w:pPr>
              <w:rPr>
                <w:rFonts w:ascii="Times New Roman" w:eastAsia="Times New Roman" w:hAnsi="Times New Roman" w:cs="Times New Roman"/>
                <w:color w:val="000000"/>
                <w:sz w:val="27"/>
                <w:szCs w:val="27"/>
                <w:lang w:eastAsia="en-IN"/>
              </w:rPr>
            </w:pPr>
            <w:r w:rsidRPr="0067022D">
              <w:rPr>
                <w:rFonts w:ascii="Times New Roman" w:eastAsia="Times New Roman" w:hAnsi="Times New Roman" w:cs="Times New Roman"/>
                <w:b/>
                <w:bCs/>
                <w:color w:val="000000"/>
                <w:sz w:val="27"/>
                <w:szCs w:val="27"/>
                <w:lang w:eastAsia="en-IN"/>
              </w:rPr>
              <w:t>-s</w:t>
            </w:r>
            <w:r w:rsidRPr="0067022D">
              <w:rPr>
                <w:rFonts w:ascii="Times New Roman" w:eastAsia="Times New Roman" w:hAnsi="Times New Roman" w:cs="Times New Roman"/>
                <w:color w:val="000000"/>
                <w:sz w:val="27"/>
                <w:lang w:eastAsia="en-IN"/>
              </w:rPr>
              <w:t> </w:t>
            </w:r>
            <w:r w:rsidRPr="0067022D">
              <w:rPr>
                <w:rFonts w:ascii="Times New Roman" w:eastAsia="Times New Roman" w:hAnsi="Times New Roman" w:cs="Times New Roman"/>
                <w:color w:val="000000"/>
                <w:sz w:val="27"/>
                <w:szCs w:val="27"/>
                <w:lang w:eastAsia="en-IN"/>
              </w:rPr>
              <w:t>[</w:t>
            </w:r>
            <w:r w:rsidRPr="0067022D">
              <w:rPr>
                <w:rFonts w:ascii="Times New Roman" w:eastAsia="Times New Roman" w:hAnsi="Times New Roman" w:cs="Times New Roman"/>
                <w:b/>
                <w:bCs/>
                <w:color w:val="000000"/>
                <w:sz w:val="27"/>
                <w:szCs w:val="27"/>
                <w:lang w:eastAsia="en-IN"/>
              </w:rPr>
              <w:t>0</w:t>
            </w:r>
            <w:r w:rsidRPr="0067022D">
              <w:rPr>
                <w:rFonts w:ascii="Times New Roman" w:eastAsia="Times New Roman" w:hAnsi="Times New Roman" w:cs="Times New Roman"/>
                <w:color w:val="000000"/>
                <w:sz w:val="27"/>
                <w:szCs w:val="27"/>
                <w:lang w:eastAsia="en-IN"/>
              </w:rPr>
              <w:t>|</w:t>
            </w:r>
            <w:r w:rsidRPr="0067022D">
              <w:rPr>
                <w:rFonts w:ascii="Times New Roman" w:eastAsia="Times New Roman" w:hAnsi="Times New Roman" w:cs="Times New Roman"/>
                <w:b/>
                <w:bCs/>
                <w:color w:val="000000"/>
                <w:sz w:val="27"/>
                <w:szCs w:val="27"/>
                <w:lang w:eastAsia="en-IN"/>
              </w:rPr>
              <w:t>1</w:t>
            </w:r>
            <w:r w:rsidRPr="0067022D">
              <w:rPr>
                <w:rFonts w:ascii="Times New Roman" w:eastAsia="Times New Roman" w:hAnsi="Times New Roman" w:cs="Times New Roman"/>
                <w:color w:val="000000"/>
                <w:sz w:val="27"/>
                <w:szCs w:val="27"/>
                <w:lang w:eastAsia="en-IN"/>
              </w:rPr>
              <w:t>]</w:t>
            </w:r>
          </w:p>
        </w:tc>
        <w:tc>
          <w:tcPr>
            <w:tcW w:w="0" w:type="auto"/>
            <w:tcBorders>
              <w:top w:val="outset" w:sz="6" w:space="0" w:color="auto"/>
              <w:left w:val="outset" w:sz="6" w:space="0" w:color="auto"/>
              <w:bottom w:val="outset" w:sz="6" w:space="0" w:color="auto"/>
              <w:right w:val="outset" w:sz="6" w:space="0" w:color="auto"/>
            </w:tcBorders>
            <w:vAlign w:val="bottom"/>
            <w:hideMark/>
          </w:tcPr>
          <w:p w:rsidR="0067022D" w:rsidRPr="0067022D" w:rsidRDefault="0067022D" w:rsidP="0067022D">
            <w:pPr>
              <w:rPr>
                <w:rFonts w:ascii="Times New Roman" w:eastAsia="Times New Roman" w:hAnsi="Times New Roman" w:cs="Times New Roman"/>
                <w:color w:val="000000"/>
                <w:sz w:val="27"/>
                <w:szCs w:val="27"/>
                <w:lang w:eastAsia="en-IN"/>
              </w:rPr>
            </w:pPr>
            <w:r w:rsidRPr="0067022D">
              <w:rPr>
                <w:rFonts w:ascii="Times New Roman" w:eastAsia="Times New Roman" w:hAnsi="Times New Roman" w:cs="Times New Roman"/>
                <w:color w:val="000000"/>
                <w:sz w:val="27"/>
                <w:szCs w:val="27"/>
                <w:lang w:eastAsia="en-IN"/>
              </w:rPr>
              <w:t xml:space="preserve">Turn the sparse super feature off or on. Turning this feature on saves space on really big </w:t>
            </w:r>
            <w:proofErr w:type="spellStart"/>
            <w:r w:rsidRPr="0067022D">
              <w:rPr>
                <w:rFonts w:ascii="Times New Roman" w:eastAsia="Times New Roman" w:hAnsi="Times New Roman" w:cs="Times New Roman"/>
                <w:color w:val="000000"/>
                <w:sz w:val="27"/>
                <w:szCs w:val="27"/>
                <w:lang w:eastAsia="en-IN"/>
              </w:rPr>
              <w:t>filesystems</w:t>
            </w:r>
            <w:proofErr w:type="spellEnd"/>
            <w:r w:rsidRPr="0067022D">
              <w:rPr>
                <w:rFonts w:ascii="Times New Roman" w:eastAsia="Times New Roman" w:hAnsi="Times New Roman" w:cs="Times New Roman"/>
                <w:color w:val="000000"/>
                <w:sz w:val="27"/>
                <w:szCs w:val="27"/>
                <w:lang w:eastAsia="en-IN"/>
              </w:rPr>
              <w:t>. This is the same as using the</w:t>
            </w:r>
            <w:r w:rsidRPr="0067022D">
              <w:rPr>
                <w:rFonts w:ascii="Times New Roman" w:eastAsia="Times New Roman" w:hAnsi="Times New Roman" w:cs="Times New Roman"/>
                <w:color w:val="000000"/>
                <w:sz w:val="27"/>
                <w:lang w:eastAsia="en-IN"/>
              </w:rPr>
              <w:t> </w:t>
            </w:r>
            <w:r w:rsidRPr="0067022D">
              <w:rPr>
                <w:rFonts w:ascii="Times New Roman" w:eastAsia="Times New Roman" w:hAnsi="Times New Roman" w:cs="Times New Roman"/>
                <w:b/>
                <w:bCs/>
                <w:color w:val="000000"/>
                <w:sz w:val="27"/>
                <w:szCs w:val="27"/>
                <w:lang w:eastAsia="en-IN"/>
              </w:rPr>
              <w:t xml:space="preserve">-O </w:t>
            </w:r>
            <w:proofErr w:type="spellStart"/>
            <w:r w:rsidRPr="0067022D">
              <w:rPr>
                <w:rFonts w:ascii="Times New Roman" w:eastAsia="Times New Roman" w:hAnsi="Times New Roman" w:cs="Times New Roman"/>
                <w:b/>
                <w:bCs/>
                <w:color w:val="000000"/>
                <w:sz w:val="27"/>
                <w:szCs w:val="27"/>
                <w:lang w:eastAsia="en-IN"/>
              </w:rPr>
              <w:t>sparse_super</w:t>
            </w:r>
            <w:proofErr w:type="spellEnd"/>
            <w:r w:rsidRPr="0067022D">
              <w:rPr>
                <w:rFonts w:ascii="Times New Roman" w:eastAsia="Times New Roman" w:hAnsi="Times New Roman" w:cs="Times New Roman"/>
                <w:color w:val="000000"/>
                <w:sz w:val="27"/>
                <w:lang w:eastAsia="en-IN"/>
              </w:rPr>
              <w:t> </w:t>
            </w:r>
            <w:r w:rsidRPr="0067022D">
              <w:rPr>
                <w:rFonts w:ascii="Times New Roman" w:eastAsia="Times New Roman" w:hAnsi="Times New Roman" w:cs="Times New Roman"/>
                <w:color w:val="000000"/>
                <w:sz w:val="27"/>
                <w:szCs w:val="27"/>
                <w:lang w:eastAsia="en-IN"/>
              </w:rPr>
              <w:t>option.</w:t>
            </w:r>
          </w:p>
        </w:tc>
      </w:tr>
    </w:tbl>
    <w:p w:rsidR="0067022D" w:rsidRDefault="0067022D" w:rsidP="00AF429F">
      <w:pPr>
        <w:pStyle w:val="HTMLPreformatted"/>
        <w:shd w:val="clear" w:color="auto" w:fill="F5F5F5"/>
        <w:wordWrap w:val="0"/>
        <w:spacing w:after="135" w:line="270" w:lineRule="atLeast"/>
        <w:rPr>
          <w:rFonts w:ascii="Consolas" w:hAnsi="Consolas" w:cs="Consolas"/>
          <w:color w:val="333333"/>
          <w:sz w:val="18"/>
          <w:szCs w:val="18"/>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893"/>
        <w:gridCol w:w="8313"/>
      </w:tblGrid>
      <w:tr w:rsidR="0067022D" w:rsidRPr="0067022D" w:rsidTr="0067022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7022D" w:rsidRPr="0067022D" w:rsidRDefault="0067022D" w:rsidP="0067022D">
            <w:pPr>
              <w:rPr>
                <w:rFonts w:ascii="Times New Roman" w:eastAsia="Times New Roman" w:hAnsi="Times New Roman" w:cs="Times New Roman"/>
                <w:color w:val="000000"/>
                <w:sz w:val="27"/>
                <w:szCs w:val="27"/>
                <w:lang w:eastAsia="en-IN"/>
              </w:rPr>
            </w:pPr>
            <w:r w:rsidRPr="0067022D">
              <w:rPr>
                <w:rFonts w:ascii="Times New Roman" w:eastAsia="Times New Roman" w:hAnsi="Times New Roman" w:cs="Times New Roman"/>
                <w:b/>
                <w:bCs/>
                <w:color w:val="000000"/>
                <w:sz w:val="27"/>
                <w:szCs w:val="27"/>
                <w:lang w:eastAsia="en-IN"/>
              </w:rPr>
              <w:lastRenderedPageBreak/>
              <w:t>-u</w:t>
            </w:r>
            <w:r w:rsidRPr="0067022D">
              <w:rPr>
                <w:rFonts w:ascii="Times New Roman" w:eastAsia="Times New Roman" w:hAnsi="Times New Roman" w:cs="Times New Roman"/>
                <w:i/>
                <w:iCs/>
                <w:color w:val="000000"/>
                <w:sz w:val="27"/>
                <w:lang w:eastAsia="en-IN"/>
              </w:rPr>
              <w:t> </w:t>
            </w:r>
            <w:r w:rsidRPr="0067022D">
              <w:rPr>
                <w:rFonts w:ascii="Times New Roman" w:eastAsia="Times New Roman" w:hAnsi="Times New Roman" w:cs="Times New Roman"/>
                <w:i/>
                <w:iCs/>
                <w:color w:val="000000"/>
                <w:sz w:val="27"/>
                <w:szCs w:val="27"/>
                <w:lang w:eastAsia="en-IN"/>
              </w:rPr>
              <w:t>user</w:t>
            </w:r>
          </w:p>
        </w:tc>
        <w:tc>
          <w:tcPr>
            <w:tcW w:w="0" w:type="auto"/>
            <w:tcBorders>
              <w:top w:val="outset" w:sz="6" w:space="0" w:color="auto"/>
              <w:left w:val="outset" w:sz="6" w:space="0" w:color="auto"/>
              <w:bottom w:val="outset" w:sz="6" w:space="0" w:color="auto"/>
              <w:right w:val="outset" w:sz="6" w:space="0" w:color="auto"/>
            </w:tcBorders>
            <w:vAlign w:val="bottom"/>
            <w:hideMark/>
          </w:tcPr>
          <w:p w:rsidR="0067022D" w:rsidRPr="0067022D" w:rsidRDefault="0067022D" w:rsidP="0067022D">
            <w:pPr>
              <w:rPr>
                <w:rFonts w:ascii="Times New Roman" w:eastAsia="Times New Roman" w:hAnsi="Times New Roman" w:cs="Times New Roman"/>
                <w:color w:val="000000"/>
                <w:sz w:val="27"/>
                <w:szCs w:val="27"/>
                <w:lang w:eastAsia="en-IN"/>
              </w:rPr>
            </w:pPr>
            <w:r w:rsidRPr="0067022D">
              <w:rPr>
                <w:rFonts w:ascii="Times New Roman" w:eastAsia="Times New Roman" w:hAnsi="Times New Roman" w:cs="Times New Roman"/>
                <w:color w:val="000000"/>
                <w:sz w:val="27"/>
                <w:szCs w:val="27"/>
                <w:lang w:eastAsia="en-IN"/>
              </w:rPr>
              <w:t xml:space="preserve">Set the user who can use the reserved </w:t>
            </w:r>
            <w:proofErr w:type="spellStart"/>
            <w:r w:rsidRPr="0067022D">
              <w:rPr>
                <w:rFonts w:ascii="Times New Roman" w:eastAsia="Times New Roman" w:hAnsi="Times New Roman" w:cs="Times New Roman"/>
                <w:color w:val="000000"/>
                <w:sz w:val="27"/>
                <w:szCs w:val="27"/>
                <w:lang w:eastAsia="en-IN"/>
              </w:rPr>
              <w:t>filesystem</w:t>
            </w:r>
            <w:proofErr w:type="spellEnd"/>
            <w:r w:rsidRPr="0067022D">
              <w:rPr>
                <w:rFonts w:ascii="Times New Roman" w:eastAsia="Times New Roman" w:hAnsi="Times New Roman" w:cs="Times New Roman"/>
                <w:color w:val="000000"/>
                <w:sz w:val="27"/>
                <w:szCs w:val="27"/>
                <w:lang w:eastAsia="en-IN"/>
              </w:rPr>
              <w:t xml:space="preserve"> blocks.</w:t>
            </w:r>
            <w:r w:rsidRPr="0067022D">
              <w:rPr>
                <w:rFonts w:ascii="Times New Roman" w:eastAsia="Times New Roman" w:hAnsi="Times New Roman" w:cs="Times New Roman"/>
                <w:color w:val="000000"/>
                <w:sz w:val="27"/>
                <w:lang w:eastAsia="en-IN"/>
              </w:rPr>
              <w:t> </w:t>
            </w:r>
            <w:proofErr w:type="gramStart"/>
            <w:r w:rsidRPr="0067022D">
              <w:rPr>
                <w:rFonts w:ascii="Times New Roman" w:eastAsia="Times New Roman" w:hAnsi="Times New Roman" w:cs="Times New Roman"/>
                <w:i/>
                <w:iCs/>
                <w:color w:val="000000"/>
                <w:sz w:val="27"/>
                <w:szCs w:val="27"/>
                <w:lang w:eastAsia="en-IN"/>
              </w:rPr>
              <w:t>user</w:t>
            </w:r>
            <w:proofErr w:type="gramEnd"/>
            <w:r w:rsidRPr="0067022D">
              <w:rPr>
                <w:rFonts w:ascii="Times New Roman" w:eastAsia="Times New Roman" w:hAnsi="Times New Roman" w:cs="Times New Roman"/>
                <w:color w:val="000000"/>
                <w:sz w:val="27"/>
                <w:lang w:eastAsia="en-IN"/>
              </w:rPr>
              <w:t> </w:t>
            </w:r>
            <w:r w:rsidRPr="0067022D">
              <w:rPr>
                <w:rFonts w:ascii="Times New Roman" w:eastAsia="Times New Roman" w:hAnsi="Times New Roman" w:cs="Times New Roman"/>
                <w:color w:val="000000"/>
                <w:sz w:val="27"/>
                <w:szCs w:val="27"/>
                <w:lang w:eastAsia="en-IN"/>
              </w:rPr>
              <w:t xml:space="preserve">can be a numerical </w:t>
            </w:r>
            <w:proofErr w:type="spellStart"/>
            <w:r w:rsidRPr="0067022D">
              <w:rPr>
                <w:rFonts w:ascii="Times New Roman" w:eastAsia="Times New Roman" w:hAnsi="Times New Roman" w:cs="Times New Roman"/>
                <w:color w:val="000000"/>
                <w:sz w:val="27"/>
                <w:szCs w:val="27"/>
                <w:lang w:eastAsia="en-IN"/>
              </w:rPr>
              <w:t>uid</w:t>
            </w:r>
            <w:proofErr w:type="spellEnd"/>
            <w:r w:rsidRPr="0067022D">
              <w:rPr>
                <w:rFonts w:ascii="Times New Roman" w:eastAsia="Times New Roman" w:hAnsi="Times New Roman" w:cs="Times New Roman"/>
                <w:color w:val="000000"/>
                <w:sz w:val="27"/>
                <w:szCs w:val="27"/>
                <w:lang w:eastAsia="en-IN"/>
              </w:rPr>
              <w:t xml:space="preserve"> or a user name. If a user name is given, it is converted to a numerical </w:t>
            </w:r>
            <w:proofErr w:type="spellStart"/>
            <w:r w:rsidRPr="0067022D">
              <w:rPr>
                <w:rFonts w:ascii="Times New Roman" w:eastAsia="Times New Roman" w:hAnsi="Times New Roman" w:cs="Times New Roman"/>
                <w:color w:val="000000"/>
                <w:sz w:val="27"/>
                <w:szCs w:val="27"/>
                <w:lang w:eastAsia="en-IN"/>
              </w:rPr>
              <w:t>uid</w:t>
            </w:r>
            <w:proofErr w:type="spellEnd"/>
            <w:r w:rsidRPr="0067022D">
              <w:rPr>
                <w:rFonts w:ascii="Times New Roman" w:eastAsia="Times New Roman" w:hAnsi="Times New Roman" w:cs="Times New Roman"/>
                <w:color w:val="000000"/>
                <w:sz w:val="27"/>
                <w:szCs w:val="27"/>
                <w:lang w:eastAsia="en-IN"/>
              </w:rPr>
              <w:t xml:space="preserve"> before it is stored in the superblock.</w:t>
            </w:r>
          </w:p>
        </w:tc>
      </w:tr>
    </w:tbl>
    <w:p w:rsidR="0067022D" w:rsidRDefault="0067022D" w:rsidP="00AF429F">
      <w:pPr>
        <w:pStyle w:val="HTMLPreformatted"/>
        <w:shd w:val="clear" w:color="auto" w:fill="F5F5F5"/>
        <w:wordWrap w:val="0"/>
        <w:spacing w:after="135" w:line="270" w:lineRule="atLeast"/>
        <w:rPr>
          <w:rFonts w:ascii="Consolas" w:hAnsi="Consolas" w:cs="Consolas"/>
          <w:color w:val="333333"/>
          <w:sz w:val="18"/>
          <w:szCs w:val="18"/>
        </w:rPr>
      </w:pPr>
    </w:p>
    <w:p w:rsidR="004218F3" w:rsidRDefault="004218F3" w:rsidP="004218F3">
      <w:pPr>
        <w:pStyle w:val="Heading2"/>
        <w:shd w:val="clear" w:color="auto" w:fill="FFFFFF"/>
        <w:spacing w:before="180" w:after="180" w:line="360" w:lineRule="atLeast"/>
        <w:rPr>
          <w:rFonts w:ascii="Open Sans" w:hAnsi="Open Sans"/>
          <w:color w:val="333333"/>
          <w:sz w:val="33"/>
          <w:szCs w:val="33"/>
        </w:rPr>
      </w:pPr>
      <w:r>
        <w:rPr>
          <w:rFonts w:ascii="Open Sans" w:hAnsi="Open Sans"/>
          <w:color w:val="333333"/>
          <w:sz w:val="33"/>
          <w:szCs w:val="33"/>
        </w:rPr>
        <w:t xml:space="preserve">Use </w:t>
      </w:r>
      <w:proofErr w:type="spellStart"/>
      <w:r>
        <w:rPr>
          <w:rFonts w:ascii="Open Sans" w:hAnsi="Open Sans"/>
          <w:color w:val="333333"/>
          <w:sz w:val="33"/>
          <w:szCs w:val="33"/>
        </w:rPr>
        <w:t>fsck</w:t>
      </w:r>
      <w:proofErr w:type="spellEnd"/>
      <w:r>
        <w:rPr>
          <w:rFonts w:ascii="Open Sans" w:hAnsi="Open Sans"/>
          <w:color w:val="333333"/>
          <w:sz w:val="33"/>
          <w:szCs w:val="33"/>
        </w:rPr>
        <w:t xml:space="preserve"> command to check and repair </w:t>
      </w:r>
      <w:proofErr w:type="spellStart"/>
      <w:r>
        <w:rPr>
          <w:rFonts w:ascii="Open Sans" w:hAnsi="Open Sans"/>
          <w:color w:val="333333"/>
          <w:sz w:val="33"/>
          <w:szCs w:val="33"/>
        </w:rPr>
        <w:t>filesystems</w:t>
      </w:r>
      <w:proofErr w:type="spellEnd"/>
      <w:r>
        <w:rPr>
          <w:rFonts w:ascii="Open Sans" w:hAnsi="Open Sans"/>
          <w:color w:val="333333"/>
          <w:sz w:val="33"/>
          <w:szCs w:val="33"/>
        </w:rPr>
        <w:t xml:space="preserve"> on </w:t>
      </w:r>
      <w:proofErr w:type="spellStart"/>
      <w:r>
        <w:rPr>
          <w:rFonts w:ascii="Open Sans" w:hAnsi="Open Sans"/>
          <w:color w:val="333333"/>
          <w:sz w:val="33"/>
          <w:szCs w:val="33"/>
        </w:rPr>
        <w:t>linux</w:t>
      </w:r>
      <w:proofErr w:type="spellEnd"/>
    </w:p>
    <w:p w:rsidR="004218F3" w:rsidRDefault="004218F3" w:rsidP="004218F3">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The </w:t>
      </w:r>
      <w:proofErr w:type="spellStart"/>
      <w:proofErr w:type="gramStart"/>
      <w:r>
        <w:rPr>
          <w:rFonts w:ascii="Helvetica" w:hAnsi="Helvetica"/>
          <w:color w:val="333333"/>
          <w:sz w:val="20"/>
          <w:szCs w:val="20"/>
        </w:rPr>
        <w:t>fsck</w:t>
      </w:r>
      <w:proofErr w:type="spellEnd"/>
      <w:r>
        <w:rPr>
          <w:rFonts w:ascii="Helvetica" w:hAnsi="Helvetica"/>
          <w:color w:val="333333"/>
          <w:sz w:val="20"/>
          <w:szCs w:val="20"/>
        </w:rPr>
        <w:t>(</w:t>
      </w:r>
      <w:proofErr w:type="spellStart"/>
      <w:proofErr w:type="gramEnd"/>
      <w:r>
        <w:rPr>
          <w:rFonts w:ascii="Helvetica" w:hAnsi="Helvetica"/>
          <w:color w:val="333333"/>
          <w:sz w:val="20"/>
          <w:szCs w:val="20"/>
        </w:rPr>
        <w:t>FileSystem</w:t>
      </w:r>
      <w:proofErr w:type="spellEnd"/>
      <w:r>
        <w:rPr>
          <w:rFonts w:ascii="Helvetica" w:hAnsi="Helvetica"/>
          <w:color w:val="333333"/>
          <w:sz w:val="20"/>
          <w:szCs w:val="20"/>
        </w:rPr>
        <w:t xml:space="preserve"> </w:t>
      </w:r>
      <w:proofErr w:type="spellStart"/>
      <w:r>
        <w:rPr>
          <w:rFonts w:ascii="Helvetica" w:hAnsi="Helvetica"/>
          <w:color w:val="333333"/>
          <w:sz w:val="20"/>
          <w:szCs w:val="20"/>
        </w:rPr>
        <w:t>ChecK</w:t>
      </w:r>
      <w:proofErr w:type="spellEnd"/>
      <w:r>
        <w:rPr>
          <w:rFonts w:ascii="Helvetica" w:hAnsi="Helvetica"/>
          <w:color w:val="333333"/>
          <w:sz w:val="20"/>
          <w:szCs w:val="20"/>
        </w:rPr>
        <w:t xml:space="preserve">) utility verifies the integrity of many types of </w:t>
      </w:r>
      <w:proofErr w:type="spellStart"/>
      <w:r>
        <w:rPr>
          <w:rFonts w:ascii="Helvetica" w:hAnsi="Helvetica"/>
          <w:color w:val="333333"/>
          <w:sz w:val="20"/>
          <w:szCs w:val="20"/>
        </w:rPr>
        <w:t>filesystems</w:t>
      </w:r>
      <w:proofErr w:type="spellEnd"/>
      <w:r>
        <w:rPr>
          <w:rFonts w:ascii="Helvetica" w:hAnsi="Helvetica"/>
          <w:color w:val="333333"/>
          <w:sz w:val="20"/>
          <w:szCs w:val="20"/>
        </w:rPr>
        <w:t xml:space="preserve"> and, if possible, repairs problems it finds. Repairs can destroy data, particularly on </w:t>
      </w:r>
      <w:proofErr w:type="spellStart"/>
      <w:r>
        <w:rPr>
          <w:rFonts w:ascii="Helvetica" w:hAnsi="Helvetica"/>
          <w:color w:val="333333"/>
          <w:sz w:val="20"/>
          <w:szCs w:val="20"/>
        </w:rPr>
        <w:t>nonjournaling</w:t>
      </w:r>
      <w:proofErr w:type="spellEnd"/>
      <w:r>
        <w:rPr>
          <w:rFonts w:ascii="Helvetica" w:hAnsi="Helvetica"/>
          <w:color w:val="333333"/>
          <w:sz w:val="20"/>
          <w:szCs w:val="20"/>
        </w:rPr>
        <w:t xml:space="preserve"> </w:t>
      </w:r>
      <w:proofErr w:type="spellStart"/>
      <w:r>
        <w:rPr>
          <w:rFonts w:ascii="Helvetica" w:hAnsi="Helvetica"/>
          <w:color w:val="333333"/>
          <w:sz w:val="20"/>
          <w:szCs w:val="20"/>
        </w:rPr>
        <w:t>filesystems</w:t>
      </w:r>
      <w:proofErr w:type="spellEnd"/>
      <w:r>
        <w:rPr>
          <w:rFonts w:ascii="Helvetica" w:hAnsi="Helvetica"/>
          <w:color w:val="333333"/>
          <w:sz w:val="20"/>
          <w:szCs w:val="20"/>
        </w:rPr>
        <w:t xml:space="preserve">, such as ext2, so by default </w:t>
      </w:r>
      <w:proofErr w:type="spellStart"/>
      <w:r>
        <w:rPr>
          <w:rFonts w:ascii="Helvetica" w:hAnsi="Helvetica"/>
          <w:color w:val="333333"/>
          <w:sz w:val="20"/>
          <w:szCs w:val="20"/>
        </w:rPr>
        <w:t>fsck</w:t>
      </w:r>
      <w:proofErr w:type="spellEnd"/>
      <w:r>
        <w:rPr>
          <w:rFonts w:ascii="Helvetica" w:hAnsi="Helvetica"/>
          <w:color w:val="333333"/>
          <w:sz w:val="20"/>
          <w:szCs w:val="20"/>
        </w:rPr>
        <w:t xml:space="preserve"> asks you for confirmation before making each repair.</w:t>
      </w:r>
    </w:p>
    <w:p w:rsidR="004218F3" w:rsidRDefault="004218F3" w:rsidP="004218F3">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Note:  You can run </w:t>
      </w:r>
      <w:proofErr w:type="spellStart"/>
      <w:r>
        <w:rPr>
          <w:rFonts w:ascii="Helvetica" w:hAnsi="Helvetica"/>
          <w:color w:val="333333"/>
          <w:sz w:val="20"/>
          <w:szCs w:val="20"/>
        </w:rPr>
        <w:t>fsck</w:t>
      </w:r>
      <w:proofErr w:type="spellEnd"/>
      <w:r>
        <w:rPr>
          <w:rFonts w:ascii="Helvetica" w:hAnsi="Helvetica"/>
          <w:color w:val="333333"/>
          <w:sz w:val="20"/>
          <w:szCs w:val="20"/>
        </w:rPr>
        <w:t xml:space="preserve"> with option -</w:t>
      </w:r>
      <w:proofErr w:type="gramStart"/>
      <w:r>
        <w:rPr>
          <w:rFonts w:ascii="Helvetica" w:hAnsi="Helvetica"/>
          <w:color w:val="333333"/>
          <w:sz w:val="20"/>
          <w:szCs w:val="20"/>
        </w:rPr>
        <w:t>N(</w:t>
      </w:r>
      <w:proofErr w:type="gramEnd"/>
      <w:r>
        <w:rPr>
          <w:rFonts w:ascii="Helvetica" w:hAnsi="Helvetica"/>
          <w:color w:val="333333"/>
          <w:sz w:val="20"/>
          <w:szCs w:val="20"/>
        </w:rPr>
        <w:t xml:space="preserve">no write) on a mounted </w:t>
      </w:r>
      <w:proofErr w:type="spellStart"/>
      <w:r>
        <w:rPr>
          <w:rFonts w:ascii="Helvetica" w:hAnsi="Helvetica"/>
          <w:color w:val="333333"/>
          <w:sz w:val="20"/>
          <w:szCs w:val="20"/>
        </w:rPr>
        <w:t>filesystem</w:t>
      </w:r>
      <w:proofErr w:type="spellEnd"/>
      <w:r>
        <w:rPr>
          <w:rFonts w:ascii="Helvetica" w:hAnsi="Helvetica"/>
          <w:color w:val="333333"/>
          <w:sz w:val="20"/>
          <w:szCs w:val="20"/>
        </w:rPr>
        <w:t xml:space="preserve">. But DO NOT run </w:t>
      </w:r>
      <w:proofErr w:type="spellStart"/>
      <w:r>
        <w:rPr>
          <w:rFonts w:ascii="Helvetica" w:hAnsi="Helvetica"/>
          <w:color w:val="333333"/>
          <w:sz w:val="20"/>
          <w:szCs w:val="20"/>
        </w:rPr>
        <w:t>fsck</w:t>
      </w:r>
      <w:proofErr w:type="spellEnd"/>
      <w:r>
        <w:rPr>
          <w:rFonts w:ascii="Helvetica" w:hAnsi="Helvetica"/>
          <w:color w:val="333333"/>
          <w:sz w:val="20"/>
          <w:szCs w:val="20"/>
        </w:rPr>
        <w:t xml:space="preserve"> on a mounted </w:t>
      </w:r>
      <w:proofErr w:type="spellStart"/>
      <w:r>
        <w:rPr>
          <w:rFonts w:ascii="Helvetica" w:hAnsi="Helvetica"/>
          <w:color w:val="333333"/>
          <w:sz w:val="20"/>
          <w:szCs w:val="20"/>
        </w:rPr>
        <w:t>filesystem</w:t>
      </w:r>
      <w:proofErr w:type="spellEnd"/>
      <w:r>
        <w:rPr>
          <w:rFonts w:ascii="Helvetica" w:hAnsi="Helvetica"/>
          <w:color w:val="333333"/>
          <w:sz w:val="20"/>
          <w:szCs w:val="20"/>
        </w:rPr>
        <w:t xml:space="preserve">, more likely you will harm the </w:t>
      </w:r>
      <w:proofErr w:type="spellStart"/>
      <w:r>
        <w:rPr>
          <w:rFonts w:ascii="Helvetica" w:hAnsi="Helvetica"/>
          <w:color w:val="333333"/>
          <w:sz w:val="20"/>
          <w:szCs w:val="20"/>
        </w:rPr>
        <w:t>filesystem</w:t>
      </w:r>
      <w:proofErr w:type="spellEnd"/>
      <w:r>
        <w:rPr>
          <w:rFonts w:ascii="Helvetica" w:hAnsi="Helvetica"/>
          <w:color w:val="333333"/>
          <w:sz w:val="20"/>
          <w:szCs w:val="20"/>
        </w:rPr>
        <w:t xml:space="preserve"> if do so. This is because when </w:t>
      </w:r>
      <w:proofErr w:type="spellStart"/>
      <w:r>
        <w:rPr>
          <w:rFonts w:ascii="Helvetica" w:hAnsi="Helvetica"/>
          <w:color w:val="333333"/>
          <w:sz w:val="20"/>
          <w:szCs w:val="20"/>
        </w:rPr>
        <w:t>fsck</w:t>
      </w:r>
      <w:proofErr w:type="spellEnd"/>
      <w:r>
        <w:rPr>
          <w:rFonts w:ascii="Helvetica" w:hAnsi="Helvetica"/>
          <w:color w:val="333333"/>
          <w:sz w:val="20"/>
          <w:szCs w:val="20"/>
        </w:rPr>
        <w:t xml:space="preserve"> is rearranging the underlying structure through the raw device, another process could change a disk block using the block device, resulting in a corrupted </w:t>
      </w:r>
      <w:proofErr w:type="spellStart"/>
      <w:r>
        <w:rPr>
          <w:rFonts w:ascii="Helvetica" w:hAnsi="Helvetica"/>
          <w:color w:val="333333"/>
          <w:sz w:val="20"/>
          <w:szCs w:val="20"/>
        </w:rPr>
        <w:t>filesystem</w:t>
      </w:r>
      <w:proofErr w:type="spellEnd"/>
      <w:r>
        <w:rPr>
          <w:rFonts w:ascii="Helvetica" w:hAnsi="Helvetica"/>
          <w:color w:val="333333"/>
          <w:sz w:val="20"/>
          <w:szCs w:val="20"/>
        </w:rPr>
        <w:t>.</w:t>
      </w:r>
    </w:p>
    <w:p w:rsidR="004218F3" w:rsidRDefault="004218F3" w:rsidP="004218F3">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Depends on the </w:t>
      </w:r>
      <w:proofErr w:type="spellStart"/>
      <w:r>
        <w:rPr>
          <w:rFonts w:ascii="Helvetica" w:hAnsi="Helvetica"/>
          <w:color w:val="333333"/>
          <w:sz w:val="20"/>
          <w:szCs w:val="20"/>
        </w:rPr>
        <w:t>fsck</w:t>
      </w:r>
      <w:proofErr w:type="spellEnd"/>
      <w:r>
        <w:rPr>
          <w:rFonts w:ascii="Helvetica" w:hAnsi="Helvetica"/>
          <w:color w:val="333333"/>
          <w:sz w:val="20"/>
          <w:szCs w:val="20"/>
        </w:rPr>
        <w:t xml:space="preserve"> option in</w:t>
      </w:r>
      <w:hyperlink r:id="rId10" w:history="1">
        <w:r>
          <w:rPr>
            <w:rStyle w:val="apple-converted-space"/>
            <w:rFonts w:ascii="Helvetica" w:hAnsi="Helvetica"/>
            <w:color w:val="0088CC"/>
            <w:sz w:val="20"/>
            <w:szCs w:val="20"/>
          </w:rPr>
          <w:t> </w:t>
        </w:r>
        <w:r>
          <w:rPr>
            <w:rStyle w:val="Hyperlink"/>
            <w:rFonts w:ascii="Helvetica" w:hAnsi="Helvetica"/>
            <w:color w:val="0088CC"/>
            <w:sz w:val="20"/>
            <w:szCs w:val="20"/>
          </w:rPr>
          <w:t>/etc/</w:t>
        </w:r>
        <w:proofErr w:type="spellStart"/>
        <w:r>
          <w:rPr>
            <w:rStyle w:val="Hyperlink"/>
            <w:rFonts w:ascii="Helvetica" w:hAnsi="Helvetica"/>
            <w:color w:val="0088CC"/>
            <w:sz w:val="20"/>
            <w:szCs w:val="20"/>
          </w:rPr>
          <w:t>fstab</w:t>
        </w:r>
        <w:proofErr w:type="spellEnd"/>
      </w:hyperlink>
      <w:r>
        <w:rPr>
          <w:rStyle w:val="apple-converted-space"/>
          <w:rFonts w:ascii="Helvetica" w:hAnsi="Helvetica"/>
          <w:color w:val="333333"/>
          <w:sz w:val="20"/>
          <w:szCs w:val="20"/>
        </w:rPr>
        <w:t> </w:t>
      </w:r>
      <w:r>
        <w:rPr>
          <w:rFonts w:ascii="Helvetica" w:hAnsi="Helvetica"/>
          <w:color w:val="333333"/>
          <w:sz w:val="20"/>
          <w:szCs w:val="20"/>
        </w:rPr>
        <w:t xml:space="preserve">and the last time the </w:t>
      </w:r>
      <w:proofErr w:type="spellStart"/>
      <w:r>
        <w:rPr>
          <w:rFonts w:ascii="Helvetica" w:hAnsi="Helvetica"/>
          <w:color w:val="333333"/>
          <w:sz w:val="20"/>
          <w:szCs w:val="20"/>
        </w:rPr>
        <w:t>filesystem</w:t>
      </w:r>
      <w:proofErr w:type="spellEnd"/>
      <w:r>
        <w:rPr>
          <w:rFonts w:ascii="Helvetica" w:hAnsi="Helvetica"/>
          <w:color w:val="333333"/>
          <w:sz w:val="20"/>
          <w:szCs w:val="20"/>
        </w:rPr>
        <w:t xml:space="preserve"> was checked, during booting, system runs </w:t>
      </w:r>
      <w:proofErr w:type="spellStart"/>
      <w:r>
        <w:rPr>
          <w:rFonts w:ascii="Helvetica" w:hAnsi="Helvetica"/>
          <w:color w:val="333333"/>
          <w:sz w:val="20"/>
          <w:szCs w:val="20"/>
        </w:rPr>
        <w:t>fsck</w:t>
      </w:r>
      <w:proofErr w:type="spellEnd"/>
      <w:r>
        <w:rPr>
          <w:rFonts w:ascii="Helvetica" w:hAnsi="Helvetica"/>
          <w:color w:val="333333"/>
          <w:sz w:val="20"/>
          <w:szCs w:val="20"/>
        </w:rPr>
        <w:t xml:space="preserve"> to check whether the </w:t>
      </w:r>
      <w:proofErr w:type="spellStart"/>
      <w:r>
        <w:rPr>
          <w:rFonts w:ascii="Helvetica" w:hAnsi="Helvetica"/>
          <w:color w:val="333333"/>
          <w:sz w:val="20"/>
          <w:szCs w:val="20"/>
        </w:rPr>
        <w:t>filesystem</w:t>
      </w:r>
      <w:proofErr w:type="spellEnd"/>
      <w:r>
        <w:rPr>
          <w:rFonts w:ascii="Helvetica" w:hAnsi="Helvetica"/>
          <w:color w:val="333333"/>
          <w:sz w:val="20"/>
          <w:szCs w:val="20"/>
        </w:rPr>
        <w:t xml:space="preserve"> is in consistent state.</w:t>
      </w:r>
    </w:p>
    <w:p w:rsidR="004218F3" w:rsidRDefault="004218F3" w:rsidP="004218F3">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Here are just few examples:</w:t>
      </w:r>
    </w:p>
    <w:p w:rsidR="004218F3" w:rsidRDefault="004218F3" w:rsidP="004218F3">
      <w:pPr>
        <w:pStyle w:val="Heading3"/>
        <w:shd w:val="clear" w:color="auto" w:fill="FFFFFF"/>
        <w:spacing w:before="180" w:after="180" w:line="300" w:lineRule="atLeast"/>
        <w:rPr>
          <w:rFonts w:ascii="Open Sans" w:hAnsi="Open Sans"/>
          <w:color w:val="333333"/>
          <w:sz w:val="27"/>
          <w:szCs w:val="27"/>
        </w:rPr>
      </w:pPr>
      <w:r>
        <w:rPr>
          <w:rFonts w:ascii="Open Sans" w:hAnsi="Open Sans"/>
          <w:color w:val="333333"/>
        </w:rPr>
        <w:t xml:space="preserve">Check a </w:t>
      </w:r>
      <w:proofErr w:type="spellStart"/>
      <w:r>
        <w:rPr>
          <w:rFonts w:ascii="Open Sans" w:hAnsi="Open Sans"/>
          <w:color w:val="333333"/>
        </w:rPr>
        <w:t>filesystem</w:t>
      </w:r>
      <w:proofErr w:type="spellEnd"/>
    </w:p>
    <w:p w:rsidR="004218F3" w:rsidRDefault="004218F3" w:rsidP="004218F3">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To check a </w:t>
      </w:r>
      <w:proofErr w:type="spellStart"/>
      <w:r>
        <w:rPr>
          <w:rFonts w:ascii="Helvetica" w:hAnsi="Helvetica"/>
          <w:color w:val="333333"/>
          <w:sz w:val="20"/>
          <w:szCs w:val="20"/>
        </w:rPr>
        <w:t>filesystem</w:t>
      </w:r>
      <w:proofErr w:type="spellEnd"/>
      <w:r>
        <w:rPr>
          <w:rFonts w:ascii="Helvetica" w:hAnsi="Helvetica"/>
          <w:color w:val="333333"/>
          <w:sz w:val="20"/>
          <w:szCs w:val="20"/>
        </w:rPr>
        <w:t xml:space="preserve"> named /data, you can either run </w:t>
      </w:r>
      <w:proofErr w:type="spellStart"/>
      <w:r>
        <w:rPr>
          <w:rFonts w:ascii="Helvetica" w:hAnsi="Helvetica"/>
          <w:color w:val="333333"/>
          <w:sz w:val="20"/>
          <w:szCs w:val="20"/>
        </w:rPr>
        <w:t>fsck</w:t>
      </w:r>
      <w:proofErr w:type="spellEnd"/>
      <w:r>
        <w:rPr>
          <w:rFonts w:ascii="Helvetica" w:hAnsi="Helvetica"/>
          <w:color w:val="333333"/>
          <w:sz w:val="20"/>
          <w:szCs w:val="20"/>
        </w:rPr>
        <w:t xml:space="preserve"> directly to the </w:t>
      </w:r>
      <w:proofErr w:type="spellStart"/>
      <w:r>
        <w:rPr>
          <w:rFonts w:ascii="Helvetica" w:hAnsi="Helvetica"/>
          <w:color w:val="333333"/>
          <w:sz w:val="20"/>
          <w:szCs w:val="20"/>
        </w:rPr>
        <w:t>filesystem</w:t>
      </w:r>
      <w:proofErr w:type="spellEnd"/>
      <w:r>
        <w:rPr>
          <w:rFonts w:ascii="Helvetica" w:hAnsi="Helvetica"/>
          <w:color w:val="333333"/>
          <w:sz w:val="20"/>
          <w:szCs w:val="20"/>
        </w:rPr>
        <w:t>.</w:t>
      </w:r>
    </w:p>
    <w:p w:rsidR="004218F3" w:rsidRDefault="004218F3" w:rsidP="004218F3">
      <w:pPr>
        <w:pStyle w:val="HTMLPreformatted"/>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fsck</w:t>
      </w:r>
      <w:proofErr w:type="spellEnd"/>
      <w:r>
        <w:rPr>
          <w:rFonts w:ascii="Consolas" w:hAnsi="Consolas" w:cs="Consolas"/>
          <w:color w:val="333333"/>
          <w:sz w:val="18"/>
          <w:szCs w:val="18"/>
        </w:rPr>
        <w:t xml:space="preserve"> /data</w:t>
      </w:r>
      <w:r>
        <w:rPr>
          <w:rFonts w:ascii="Consolas" w:hAnsi="Consolas" w:cs="Consolas"/>
          <w:color w:val="333333"/>
          <w:sz w:val="18"/>
          <w:szCs w:val="18"/>
        </w:rPr>
        <w:br/>
      </w:r>
      <w:proofErr w:type="spellStart"/>
      <w:r>
        <w:rPr>
          <w:rFonts w:ascii="Consolas" w:hAnsi="Consolas" w:cs="Consolas"/>
          <w:color w:val="333333"/>
          <w:sz w:val="18"/>
          <w:szCs w:val="18"/>
        </w:rPr>
        <w:t>fsck</w:t>
      </w:r>
      <w:proofErr w:type="spellEnd"/>
      <w:r>
        <w:rPr>
          <w:rFonts w:ascii="Consolas" w:hAnsi="Consolas" w:cs="Consolas"/>
          <w:color w:val="333333"/>
          <w:sz w:val="18"/>
          <w:szCs w:val="18"/>
        </w:rPr>
        <w:t xml:space="preserve"> from </w:t>
      </w:r>
      <w:proofErr w:type="spellStart"/>
      <w:r>
        <w:rPr>
          <w:rFonts w:ascii="Consolas" w:hAnsi="Consolas" w:cs="Consolas"/>
          <w:color w:val="333333"/>
          <w:sz w:val="18"/>
          <w:szCs w:val="18"/>
        </w:rPr>
        <w:t>util-linux-ng</w:t>
      </w:r>
      <w:proofErr w:type="spellEnd"/>
      <w:r>
        <w:rPr>
          <w:rFonts w:ascii="Consolas" w:hAnsi="Consolas" w:cs="Consolas"/>
          <w:color w:val="333333"/>
          <w:sz w:val="18"/>
          <w:szCs w:val="18"/>
        </w:rPr>
        <w:t xml:space="preserve"> 2.17.2</w:t>
      </w:r>
      <w:r>
        <w:rPr>
          <w:rFonts w:ascii="Consolas" w:hAnsi="Consolas" w:cs="Consolas"/>
          <w:color w:val="333333"/>
          <w:sz w:val="18"/>
          <w:szCs w:val="18"/>
        </w:rPr>
        <w:br/>
        <w:t>e2fsck 1.41.12 (17-May-2010)</w:t>
      </w:r>
      <w:r>
        <w:rPr>
          <w:rFonts w:ascii="Consolas" w:hAnsi="Consolas" w:cs="Consolas"/>
          <w:color w:val="333333"/>
          <w:sz w:val="18"/>
          <w:szCs w:val="18"/>
        </w:rPr>
        <w:br/>
        <w:t>/dev/md1 has gone 835 days without being checked, check forced.</w:t>
      </w:r>
      <w:r>
        <w:rPr>
          <w:rFonts w:ascii="Consolas" w:hAnsi="Consolas" w:cs="Consolas"/>
          <w:color w:val="333333"/>
          <w:sz w:val="18"/>
          <w:szCs w:val="18"/>
        </w:rPr>
        <w:br/>
        <w:t xml:space="preserve">Pass 1: Checking </w:t>
      </w:r>
      <w:proofErr w:type="spellStart"/>
      <w:r>
        <w:rPr>
          <w:rFonts w:ascii="Consolas" w:hAnsi="Consolas" w:cs="Consolas"/>
          <w:color w:val="333333"/>
          <w:sz w:val="18"/>
          <w:szCs w:val="18"/>
        </w:rPr>
        <w:t>inodes</w:t>
      </w:r>
      <w:proofErr w:type="spellEnd"/>
      <w:r>
        <w:rPr>
          <w:rFonts w:ascii="Consolas" w:hAnsi="Consolas" w:cs="Consolas"/>
          <w:color w:val="333333"/>
          <w:sz w:val="18"/>
          <w:szCs w:val="18"/>
        </w:rPr>
        <w:t>, blocks, and sizes</w:t>
      </w:r>
      <w:r>
        <w:rPr>
          <w:rFonts w:ascii="Consolas" w:hAnsi="Consolas" w:cs="Consolas"/>
          <w:color w:val="333333"/>
          <w:sz w:val="18"/>
          <w:szCs w:val="18"/>
        </w:rPr>
        <w:br/>
        <w:t>Pass 2: Checking directory structure</w:t>
      </w:r>
      <w:r>
        <w:rPr>
          <w:rFonts w:ascii="Consolas" w:hAnsi="Consolas" w:cs="Consolas"/>
          <w:color w:val="333333"/>
          <w:sz w:val="18"/>
          <w:szCs w:val="18"/>
        </w:rPr>
        <w:br/>
        <w:t>Pass 3: Checking directory connectivity</w:t>
      </w:r>
      <w:r>
        <w:rPr>
          <w:rFonts w:ascii="Consolas" w:hAnsi="Consolas" w:cs="Consolas"/>
          <w:color w:val="333333"/>
          <w:sz w:val="18"/>
          <w:szCs w:val="18"/>
        </w:rPr>
        <w:br/>
        <w:t>Pass 4: Checking reference counts</w:t>
      </w:r>
      <w:r>
        <w:rPr>
          <w:rFonts w:ascii="Consolas" w:hAnsi="Consolas" w:cs="Consolas"/>
          <w:color w:val="333333"/>
          <w:sz w:val="18"/>
          <w:szCs w:val="18"/>
        </w:rPr>
        <w:br/>
        <w:t>Pass 5: Checking group summary information</w:t>
      </w:r>
      <w:r>
        <w:rPr>
          <w:rFonts w:ascii="Consolas" w:hAnsi="Consolas" w:cs="Consolas"/>
          <w:color w:val="333333"/>
          <w:sz w:val="18"/>
          <w:szCs w:val="18"/>
        </w:rPr>
        <w:br/>
        <w:t>/dev/md1: 30827/30539776 files (2.7% non-contiguous), 41314443/61048976 blocks</w:t>
      </w:r>
    </w:p>
    <w:p w:rsidR="004218F3" w:rsidRDefault="004218F3" w:rsidP="004218F3">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Or to its </w:t>
      </w:r>
      <w:proofErr w:type="spellStart"/>
      <w:r>
        <w:rPr>
          <w:rFonts w:ascii="Helvetica" w:hAnsi="Helvetica"/>
          <w:color w:val="333333"/>
          <w:sz w:val="20"/>
          <w:szCs w:val="20"/>
        </w:rPr>
        <w:t>filesystem</w:t>
      </w:r>
      <w:proofErr w:type="spellEnd"/>
      <w:r>
        <w:rPr>
          <w:rFonts w:ascii="Helvetica" w:hAnsi="Helvetica"/>
          <w:color w:val="333333"/>
          <w:sz w:val="20"/>
          <w:szCs w:val="20"/>
        </w:rPr>
        <w:t xml:space="preserve"> device</w:t>
      </w:r>
    </w:p>
    <w:p w:rsidR="004218F3" w:rsidRDefault="004218F3" w:rsidP="004218F3">
      <w:pPr>
        <w:pStyle w:val="HTMLPreformatted"/>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fsck</w:t>
      </w:r>
      <w:proofErr w:type="spellEnd"/>
      <w:r>
        <w:rPr>
          <w:rFonts w:ascii="Consolas" w:hAnsi="Consolas" w:cs="Consolas"/>
          <w:color w:val="333333"/>
          <w:sz w:val="18"/>
          <w:szCs w:val="18"/>
        </w:rPr>
        <w:t xml:space="preserve"> /dev/md1</w:t>
      </w:r>
    </w:p>
    <w:p w:rsidR="004218F3" w:rsidRDefault="004218F3" w:rsidP="004218F3">
      <w:pPr>
        <w:pStyle w:val="Heading3"/>
        <w:shd w:val="clear" w:color="auto" w:fill="FFFFFF"/>
        <w:spacing w:before="180" w:after="180" w:line="300" w:lineRule="atLeast"/>
        <w:rPr>
          <w:rFonts w:ascii="Open Sans" w:hAnsi="Open Sans" w:cs="Times New Roman"/>
          <w:color w:val="333333"/>
          <w:sz w:val="27"/>
          <w:szCs w:val="27"/>
        </w:rPr>
      </w:pPr>
      <w:r>
        <w:rPr>
          <w:rFonts w:ascii="Open Sans" w:hAnsi="Open Sans"/>
          <w:color w:val="333333"/>
        </w:rPr>
        <w:t xml:space="preserve">Check all </w:t>
      </w:r>
      <w:proofErr w:type="spellStart"/>
      <w:r>
        <w:rPr>
          <w:rFonts w:ascii="Open Sans" w:hAnsi="Open Sans"/>
          <w:color w:val="333333"/>
        </w:rPr>
        <w:t>umounted</w:t>
      </w:r>
      <w:proofErr w:type="spellEnd"/>
      <w:r>
        <w:rPr>
          <w:rFonts w:ascii="Open Sans" w:hAnsi="Open Sans"/>
          <w:color w:val="333333"/>
        </w:rPr>
        <w:t xml:space="preserve"> </w:t>
      </w:r>
      <w:proofErr w:type="spellStart"/>
      <w:r>
        <w:rPr>
          <w:rFonts w:ascii="Open Sans" w:hAnsi="Open Sans"/>
          <w:color w:val="333333"/>
        </w:rPr>
        <w:t>filesystem</w:t>
      </w:r>
      <w:proofErr w:type="spellEnd"/>
    </w:p>
    <w:p w:rsidR="004218F3" w:rsidRDefault="004218F3" w:rsidP="004218F3">
      <w:pPr>
        <w:pStyle w:val="HTMLPreformatted"/>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fsck</w:t>
      </w:r>
      <w:proofErr w:type="spellEnd"/>
      <w:r>
        <w:rPr>
          <w:rFonts w:ascii="Consolas" w:hAnsi="Consolas" w:cs="Consolas"/>
          <w:color w:val="333333"/>
          <w:sz w:val="18"/>
          <w:szCs w:val="18"/>
        </w:rPr>
        <w:t xml:space="preserve"> -AR</w:t>
      </w:r>
    </w:p>
    <w:p w:rsidR="004218F3" w:rsidRDefault="004218F3" w:rsidP="004218F3">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The -</w:t>
      </w:r>
      <w:proofErr w:type="gramStart"/>
      <w:r>
        <w:rPr>
          <w:rFonts w:ascii="Helvetica" w:hAnsi="Helvetica"/>
          <w:color w:val="333333"/>
          <w:sz w:val="20"/>
          <w:szCs w:val="20"/>
        </w:rPr>
        <w:t>A</w:t>
      </w:r>
      <w:proofErr w:type="gramEnd"/>
      <w:r>
        <w:rPr>
          <w:rFonts w:ascii="Helvetica" w:hAnsi="Helvetica"/>
          <w:color w:val="333333"/>
          <w:sz w:val="20"/>
          <w:szCs w:val="20"/>
        </w:rPr>
        <w:t xml:space="preserve"> option let </w:t>
      </w:r>
      <w:proofErr w:type="spellStart"/>
      <w:r>
        <w:rPr>
          <w:rFonts w:ascii="Helvetica" w:hAnsi="Helvetica"/>
          <w:color w:val="333333"/>
          <w:sz w:val="20"/>
          <w:szCs w:val="20"/>
        </w:rPr>
        <w:t>fsck</w:t>
      </w:r>
      <w:proofErr w:type="spellEnd"/>
      <w:r>
        <w:rPr>
          <w:rFonts w:ascii="Helvetica" w:hAnsi="Helvetica"/>
          <w:color w:val="333333"/>
          <w:sz w:val="20"/>
          <w:szCs w:val="20"/>
        </w:rPr>
        <w:t xml:space="preserve"> to check </w:t>
      </w:r>
      <w:proofErr w:type="spellStart"/>
      <w:r>
        <w:rPr>
          <w:rFonts w:ascii="Helvetica" w:hAnsi="Helvetica"/>
          <w:color w:val="333333"/>
          <w:sz w:val="20"/>
          <w:szCs w:val="20"/>
        </w:rPr>
        <w:t>filesystems</w:t>
      </w:r>
      <w:proofErr w:type="spellEnd"/>
      <w:r>
        <w:rPr>
          <w:rFonts w:ascii="Helvetica" w:hAnsi="Helvetica"/>
          <w:color w:val="333333"/>
          <w:sz w:val="20"/>
          <w:szCs w:val="20"/>
        </w:rPr>
        <w:t xml:space="preserve"> listed in </w:t>
      </w:r>
      <w:proofErr w:type="spellStart"/>
      <w:r>
        <w:rPr>
          <w:rFonts w:ascii="Helvetica" w:hAnsi="Helvetica"/>
          <w:color w:val="333333"/>
          <w:sz w:val="20"/>
          <w:szCs w:val="20"/>
        </w:rPr>
        <w:t>fstab</w:t>
      </w:r>
      <w:proofErr w:type="spellEnd"/>
      <w:r>
        <w:rPr>
          <w:rFonts w:ascii="Helvetica" w:hAnsi="Helvetica"/>
          <w:color w:val="333333"/>
          <w:sz w:val="20"/>
          <w:szCs w:val="20"/>
        </w:rPr>
        <w:t xml:space="preserve">, the -R option causes </w:t>
      </w:r>
      <w:proofErr w:type="spellStart"/>
      <w:r>
        <w:rPr>
          <w:rFonts w:ascii="Helvetica" w:hAnsi="Helvetica"/>
          <w:color w:val="333333"/>
          <w:sz w:val="20"/>
          <w:szCs w:val="20"/>
        </w:rPr>
        <w:t>fsck</w:t>
      </w:r>
      <w:proofErr w:type="spellEnd"/>
      <w:r>
        <w:rPr>
          <w:rFonts w:ascii="Helvetica" w:hAnsi="Helvetica"/>
          <w:color w:val="333333"/>
          <w:sz w:val="20"/>
          <w:szCs w:val="20"/>
        </w:rPr>
        <w:t xml:space="preserve"> not to check the root </w:t>
      </w:r>
      <w:proofErr w:type="spellStart"/>
      <w:r>
        <w:rPr>
          <w:rFonts w:ascii="Helvetica" w:hAnsi="Helvetica"/>
          <w:color w:val="333333"/>
          <w:sz w:val="20"/>
          <w:szCs w:val="20"/>
        </w:rPr>
        <w:t>filesystem</w:t>
      </w:r>
      <w:proofErr w:type="spellEnd"/>
      <w:r>
        <w:rPr>
          <w:rFonts w:ascii="Helvetica" w:hAnsi="Helvetica"/>
          <w:color w:val="333333"/>
          <w:sz w:val="20"/>
          <w:szCs w:val="20"/>
        </w:rPr>
        <w:t>.</w:t>
      </w:r>
    </w:p>
    <w:p w:rsidR="004218F3" w:rsidRDefault="004218F3" w:rsidP="004218F3">
      <w:pPr>
        <w:pStyle w:val="Heading3"/>
        <w:shd w:val="clear" w:color="auto" w:fill="FFFFFF"/>
        <w:spacing w:before="180" w:after="180" w:line="300" w:lineRule="atLeast"/>
        <w:rPr>
          <w:rFonts w:ascii="Open Sans" w:hAnsi="Open Sans"/>
          <w:color w:val="333333"/>
          <w:sz w:val="27"/>
          <w:szCs w:val="27"/>
        </w:rPr>
      </w:pPr>
      <w:r>
        <w:rPr>
          <w:rFonts w:ascii="Open Sans" w:hAnsi="Open Sans"/>
          <w:color w:val="333333"/>
        </w:rPr>
        <w:t xml:space="preserve">Check and fix </w:t>
      </w:r>
      <w:proofErr w:type="spellStart"/>
      <w:r>
        <w:rPr>
          <w:rFonts w:ascii="Open Sans" w:hAnsi="Open Sans"/>
          <w:color w:val="333333"/>
        </w:rPr>
        <w:t>filesystem</w:t>
      </w:r>
      <w:proofErr w:type="spellEnd"/>
      <w:r>
        <w:rPr>
          <w:rFonts w:ascii="Open Sans" w:hAnsi="Open Sans"/>
          <w:color w:val="333333"/>
        </w:rPr>
        <w:t xml:space="preserve"> without asking.</w:t>
      </w:r>
    </w:p>
    <w:p w:rsidR="004218F3" w:rsidRDefault="004218F3" w:rsidP="004218F3">
      <w:pPr>
        <w:pStyle w:val="HTMLPreformatted"/>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fsck</w:t>
      </w:r>
      <w:proofErr w:type="spellEnd"/>
      <w:r>
        <w:rPr>
          <w:rFonts w:ascii="Consolas" w:hAnsi="Consolas" w:cs="Consolas"/>
          <w:color w:val="333333"/>
          <w:sz w:val="18"/>
          <w:szCs w:val="18"/>
        </w:rPr>
        <w:t xml:space="preserve"> /data -y</w:t>
      </w:r>
    </w:p>
    <w:p w:rsidR="004218F3" w:rsidRDefault="004218F3" w:rsidP="004218F3">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By default </w:t>
      </w:r>
      <w:proofErr w:type="spellStart"/>
      <w:r>
        <w:rPr>
          <w:rFonts w:ascii="Helvetica" w:hAnsi="Helvetica"/>
          <w:color w:val="333333"/>
          <w:sz w:val="20"/>
          <w:szCs w:val="20"/>
        </w:rPr>
        <w:t>fsck</w:t>
      </w:r>
      <w:proofErr w:type="spellEnd"/>
      <w:r>
        <w:rPr>
          <w:rFonts w:ascii="Helvetica" w:hAnsi="Helvetica"/>
          <w:color w:val="333333"/>
          <w:sz w:val="20"/>
          <w:szCs w:val="20"/>
        </w:rPr>
        <w:t xml:space="preserve"> asks for confirmation before making repair, the option -y is to say yes to all repairs.</w:t>
      </w:r>
    </w:p>
    <w:p w:rsidR="004218F3" w:rsidRDefault="004218F3" w:rsidP="004218F3">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The opposite option is -n, which is to avoid attempting to repair.</w:t>
      </w:r>
    </w:p>
    <w:p w:rsidR="004218F3" w:rsidRDefault="004218F3" w:rsidP="004218F3">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Note that not all </w:t>
      </w:r>
      <w:proofErr w:type="spellStart"/>
      <w:r>
        <w:rPr>
          <w:rFonts w:ascii="Helvetica" w:hAnsi="Helvetica"/>
          <w:color w:val="333333"/>
          <w:sz w:val="20"/>
          <w:szCs w:val="20"/>
        </w:rPr>
        <w:t>filesystem</w:t>
      </w:r>
      <w:proofErr w:type="spellEnd"/>
      <w:r>
        <w:rPr>
          <w:rFonts w:ascii="Helvetica" w:hAnsi="Helvetica"/>
          <w:color w:val="333333"/>
          <w:sz w:val="20"/>
          <w:szCs w:val="20"/>
        </w:rPr>
        <w:t xml:space="preserve">-specific checkers implement -y option.  In particular </w:t>
      </w:r>
      <w:proofErr w:type="spellStart"/>
      <w:proofErr w:type="gramStart"/>
      <w:r>
        <w:rPr>
          <w:rFonts w:ascii="Helvetica" w:hAnsi="Helvetica"/>
          <w:color w:val="333333"/>
          <w:sz w:val="20"/>
          <w:szCs w:val="20"/>
        </w:rPr>
        <w:t>fsck.minix</w:t>
      </w:r>
      <w:proofErr w:type="spellEnd"/>
      <w:r>
        <w:rPr>
          <w:rFonts w:ascii="Helvetica" w:hAnsi="Helvetica"/>
          <w:color w:val="333333"/>
          <w:sz w:val="20"/>
          <w:szCs w:val="20"/>
        </w:rPr>
        <w:t>(</w:t>
      </w:r>
      <w:proofErr w:type="gramEnd"/>
      <w:r>
        <w:rPr>
          <w:rFonts w:ascii="Helvetica" w:hAnsi="Helvetica"/>
          <w:color w:val="333333"/>
          <w:sz w:val="20"/>
          <w:szCs w:val="20"/>
        </w:rPr>
        <w:t xml:space="preserve">8) and </w:t>
      </w:r>
      <w:proofErr w:type="spellStart"/>
      <w:r>
        <w:rPr>
          <w:rFonts w:ascii="Helvetica" w:hAnsi="Helvetica"/>
          <w:color w:val="333333"/>
          <w:sz w:val="20"/>
          <w:szCs w:val="20"/>
        </w:rPr>
        <w:t>fsck.cramfs</w:t>
      </w:r>
      <w:proofErr w:type="spellEnd"/>
      <w:r>
        <w:rPr>
          <w:rFonts w:ascii="Helvetica" w:hAnsi="Helvetica"/>
          <w:color w:val="333333"/>
          <w:sz w:val="20"/>
          <w:szCs w:val="20"/>
        </w:rPr>
        <w:t>(8) does not support the  -y option as of this writing.</w:t>
      </w:r>
    </w:p>
    <w:p w:rsidR="004218F3" w:rsidRDefault="004218F3" w:rsidP="004218F3">
      <w:pPr>
        <w:pStyle w:val="Heading3"/>
        <w:shd w:val="clear" w:color="auto" w:fill="FFFFFF"/>
        <w:spacing w:before="180" w:after="180" w:line="300" w:lineRule="atLeast"/>
        <w:rPr>
          <w:rFonts w:ascii="Open Sans" w:hAnsi="Open Sans"/>
          <w:color w:val="333333"/>
          <w:sz w:val="27"/>
          <w:szCs w:val="27"/>
        </w:rPr>
      </w:pPr>
      <w:r>
        <w:rPr>
          <w:rFonts w:ascii="Open Sans" w:hAnsi="Open Sans"/>
          <w:color w:val="333333"/>
        </w:rPr>
        <w:lastRenderedPageBreak/>
        <w:t xml:space="preserve">Check only specified </w:t>
      </w:r>
      <w:proofErr w:type="spellStart"/>
      <w:r>
        <w:rPr>
          <w:rFonts w:ascii="Open Sans" w:hAnsi="Open Sans"/>
          <w:color w:val="333333"/>
        </w:rPr>
        <w:t>filesystem</w:t>
      </w:r>
      <w:proofErr w:type="spellEnd"/>
      <w:r>
        <w:rPr>
          <w:rFonts w:ascii="Open Sans" w:hAnsi="Open Sans"/>
          <w:color w:val="333333"/>
        </w:rPr>
        <w:t xml:space="preserve"> type</w:t>
      </w:r>
    </w:p>
    <w:p w:rsidR="004218F3" w:rsidRDefault="004218F3" w:rsidP="004218F3">
      <w:pPr>
        <w:pStyle w:val="HTMLPreformatted"/>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fsck</w:t>
      </w:r>
      <w:proofErr w:type="spellEnd"/>
      <w:r>
        <w:rPr>
          <w:rFonts w:ascii="Consolas" w:hAnsi="Consolas" w:cs="Consolas"/>
          <w:color w:val="333333"/>
          <w:sz w:val="18"/>
          <w:szCs w:val="18"/>
        </w:rPr>
        <w:t xml:space="preserve"> -AR -t ext3 -y</w:t>
      </w:r>
    </w:p>
    <w:p w:rsidR="004218F3" w:rsidRDefault="004218F3" w:rsidP="004218F3">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The command above will check and repair all ext2 </w:t>
      </w:r>
      <w:proofErr w:type="spellStart"/>
      <w:r>
        <w:rPr>
          <w:rFonts w:ascii="Helvetica" w:hAnsi="Helvetica"/>
          <w:color w:val="333333"/>
          <w:sz w:val="20"/>
          <w:szCs w:val="20"/>
        </w:rPr>
        <w:t>filesystems</w:t>
      </w:r>
      <w:proofErr w:type="spellEnd"/>
      <w:r>
        <w:rPr>
          <w:rFonts w:ascii="Helvetica" w:hAnsi="Helvetica"/>
          <w:color w:val="333333"/>
          <w:sz w:val="20"/>
          <w:szCs w:val="20"/>
        </w:rPr>
        <w:t xml:space="preserve"> listed in /etc/</w:t>
      </w:r>
      <w:proofErr w:type="spellStart"/>
      <w:r>
        <w:rPr>
          <w:rFonts w:ascii="Helvetica" w:hAnsi="Helvetica"/>
          <w:color w:val="333333"/>
          <w:sz w:val="20"/>
          <w:szCs w:val="20"/>
        </w:rPr>
        <w:t>fstab</w:t>
      </w:r>
      <w:proofErr w:type="spellEnd"/>
      <w:r>
        <w:rPr>
          <w:rFonts w:ascii="Helvetica" w:hAnsi="Helvetica"/>
          <w:color w:val="333333"/>
          <w:sz w:val="20"/>
          <w:szCs w:val="20"/>
        </w:rPr>
        <w:t>.</w:t>
      </w:r>
    </w:p>
    <w:p w:rsidR="004218F3" w:rsidRDefault="004218F3" w:rsidP="004218F3">
      <w:pPr>
        <w:pStyle w:val="NormalWeb"/>
        <w:shd w:val="clear" w:color="auto" w:fill="FFFFFF"/>
        <w:spacing w:before="0" w:beforeAutospacing="0" w:after="135" w:afterAutospacing="0"/>
        <w:rPr>
          <w:rFonts w:ascii="Helvetica" w:hAnsi="Helvetica"/>
          <w:color w:val="333333"/>
          <w:sz w:val="20"/>
          <w:szCs w:val="20"/>
        </w:rPr>
      </w:pPr>
      <w:proofErr w:type="spellStart"/>
      <w:r>
        <w:rPr>
          <w:rFonts w:ascii="Helvetica" w:hAnsi="Helvetica"/>
          <w:color w:val="333333"/>
          <w:sz w:val="20"/>
          <w:szCs w:val="20"/>
        </w:rPr>
        <w:t>Further more</w:t>
      </w:r>
      <w:proofErr w:type="spellEnd"/>
      <w:r>
        <w:rPr>
          <w:rFonts w:ascii="Helvetica" w:hAnsi="Helvetica"/>
          <w:color w:val="333333"/>
          <w:sz w:val="20"/>
          <w:szCs w:val="20"/>
        </w:rPr>
        <w:t xml:space="preserve">, you can specify a list of </w:t>
      </w:r>
      <w:proofErr w:type="spellStart"/>
      <w:r>
        <w:rPr>
          <w:rFonts w:ascii="Helvetica" w:hAnsi="Helvetica"/>
          <w:color w:val="333333"/>
          <w:sz w:val="20"/>
          <w:szCs w:val="20"/>
        </w:rPr>
        <w:t>filesystems</w:t>
      </w:r>
      <w:proofErr w:type="spellEnd"/>
      <w:r>
        <w:rPr>
          <w:rFonts w:ascii="Helvetica" w:hAnsi="Helvetica"/>
          <w:color w:val="333333"/>
          <w:sz w:val="20"/>
          <w:szCs w:val="20"/>
        </w:rPr>
        <w:t xml:space="preserve"> to the option -t, like</w:t>
      </w:r>
    </w:p>
    <w:p w:rsidR="004218F3" w:rsidRDefault="004218F3" w:rsidP="004218F3">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-t </w:t>
      </w:r>
      <w:proofErr w:type="spellStart"/>
      <w:r>
        <w:rPr>
          <w:rFonts w:ascii="Helvetica" w:hAnsi="Helvetica"/>
          <w:color w:val="333333"/>
          <w:sz w:val="20"/>
          <w:szCs w:val="20"/>
        </w:rPr>
        <w:t>fslist</w:t>
      </w:r>
      <w:proofErr w:type="spellEnd"/>
    </w:p>
    <w:p w:rsidR="004218F3" w:rsidRDefault="004218F3" w:rsidP="004218F3">
      <w:pPr>
        <w:pStyle w:val="NormalWeb"/>
        <w:shd w:val="clear" w:color="auto" w:fill="FFFFFF"/>
        <w:spacing w:before="0" w:beforeAutospacing="0" w:after="135" w:afterAutospacing="0"/>
        <w:rPr>
          <w:rFonts w:ascii="Helvetica" w:hAnsi="Helvetica"/>
          <w:color w:val="333333"/>
          <w:sz w:val="20"/>
          <w:szCs w:val="20"/>
        </w:rPr>
      </w:pPr>
      <w:proofErr w:type="spellStart"/>
      <w:proofErr w:type="gramStart"/>
      <w:r>
        <w:rPr>
          <w:rFonts w:ascii="Helvetica" w:hAnsi="Helvetica"/>
          <w:color w:val="333333"/>
          <w:sz w:val="20"/>
          <w:szCs w:val="20"/>
        </w:rPr>
        <w:t>fslist</w:t>
      </w:r>
      <w:proofErr w:type="spellEnd"/>
      <w:proofErr w:type="gramEnd"/>
      <w:r>
        <w:rPr>
          <w:rFonts w:ascii="Helvetica" w:hAnsi="Helvetica"/>
          <w:color w:val="333333"/>
          <w:sz w:val="20"/>
          <w:szCs w:val="20"/>
        </w:rPr>
        <w:t xml:space="preserve"> is a The </w:t>
      </w:r>
      <w:proofErr w:type="spellStart"/>
      <w:r>
        <w:rPr>
          <w:rFonts w:ascii="Helvetica" w:hAnsi="Helvetica"/>
          <w:color w:val="333333"/>
          <w:sz w:val="20"/>
          <w:szCs w:val="20"/>
        </w:rPr>
        <w:t>fslist</w:t>
      </w:r>
      <w:proofErr w:type="spellEnd"/>
      <w:r>
        <w:rPr>
          <w:rFonts w:ascii="Helvetica" w:hAnsi="Helvetica"/>
          <w:color w:val="333333"/>
          <w:sz w:val="20"/>
          <w:szCs w:val="20"/>
        </w:rPr>
        <w:t xml:space="preserve"> parameter is a comma-separated list of </w:t>
      </w:r>
      <w:proofErr w:type="spellStart"/>
      <w:r>
        <w:rPr>
          <w:rFonts w:ascii="Helvetica" w:hAnsi="Helvetica"/>
          <w:color w:val="333333"/>
          <w:sz w:val="20"/>
          <w:szCs w:val="20"/>
        </w:rPr>
        <w:t>filesystems</w:t>
      </w:r>
      <w:proofErr w:type="spellEnd"/>
      <w:r>
        <w:rPr>
          <w:rFonts w:ascii="Helvetica" w:hAnsi="Helvetica"/>
          <w:color w:val="333333"/>
          <w:sz w:val="20"/>
          <w:szCs w:val="20"/>
        </w:rPr>
        <w:t xml:space="preserve"> and options </w:t>
      </w:r>
      <w:proofErr w:type="spellStart"/>
      <w:r>
        <w:rPr>
          <w:rFonts w:ascii="Helvetica" w:hAnsi="Helvetica"/>
          <w:color w:val="333333"/>
          <w:sz w:val="20"/>
          <w:szCs w:val="20"/>
        </w:rPr>
        <w:t>specifiers</w:t>
      </w:r>
      <w:proofErr w:type="spellEnd"/>
      <w:r>
        <w:rPr>
          <w:rFonts w:ascii="Helvetica" w:hAnsi="Helvetica"/>
          <w:color w:val="333333"/>
          <w:sz w:val="20"/>
          <w:szCs w:val="20"/>
        </w:rPr>
        <w:t xml:space="preserve">. The options </w:t>
      </w:r>
      <w:proofErr w:type="spellStart"/>
      <w:r>
        <w:rPr>
          <w:rFonts w:ascii="Helvetica" w:hAnsi="Helvetica"/>
          <w:color w:val="333333"/>
          <w:sz w:val="20"/>
          <w:szCs w:val="20"/>
        </w:rPr>
        <w:t>specifiers</w:t>
      </w:r>
      <w:proofErr w:type="spellEnd"/>
      <w:r>
        <w:rPr>
          <w:rFonts w:ascii="Helvetica" w:hAnsi="Helvetica"/>
          <w:color w:val="333333"/>
          <w:sz w:val="20"/>
          <w:szCs w:val="20"/>
        </w:rPr>
        <w:t xml:space="preserve"> must have the format opts=</w:t>
      </w:r>
      <w:proofErr w:type="spellStart"/>
      <w:r>
        <w:rPr>
          <w:rFonts w:ascii="Helvetica" w:hAnsi="Helvetica"/>
          <w:color w:val="333333"/>
          <w:sz w:val="20"/>
          <w:szCs w:val="20"/>
        </w:rPr>
        <w:t>fs</w:t>
      </w:r>
      <w:proofErr w:type="spellEnd"/>
      <w:r>
        <w:rPr>
          <w:rFonts w:ascii="Helvetica" w:hAnsi="Helvetica"/>
          <w:color w:val="333333"/>
          <w:sz w:val="20"/>
          <w:szCs w:val="20"/>
        </w:rPr>
        <w:t>-option</w:t>
      </w:r>
    </w:p>
    <w:p w:rsidR="004218F3" w:rsidRDefault="004218F3" w:rsidP="004218F3">
      <w:pPr>
        <w:pStyle w:val="HTMLPreformatted"/>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fsck</w:t>
      </w:r>
      <w:proofErr w:type="spellEnd"/>
      <w:r>
        <w:rPr>
          <w:rFonts w:ascii="Consolas" w:hAnsi="Consolas" w:cs="Consolas"/>
          <w:color w:val="333333"/>
          <w:sz w:val="18"/>
          <w:szCs w:val="18"/>
        </w:rPr>
        <w:t xml:space="preserve"> -AR -t ext3</w:t>
      </w:r>
      <w:proofErr w:type="gramStart"/>
      <w:r>
        <w:rPr>
          <w:rFonts w:ascii="Consolas" w:hAnsi="Consolas" w:cs="Consolas"/>
          <w:color w:val="333333"/>
          <w:sz w:val="18"/>
          <w:szCs w:val="18"/>
        </w:rPr>
        <w:t>,opts</w:t>
      </w:r>
      <w:proofErr w:type="gramEnd"/>
      <w:r>
        <w:rPr>
          <w:rFonts w:ascii="Consolas" w:hAnsi="Consolas" w:cs="Consolas"/>
          <w:color w:val="333333"/>
          <w:sz w:val="18"/>
          <w:szCs w:val="18"/>
        </w:rPr>
        <w:t>=</w:t>
      </w:r>
      <w:proofErr w:type="spellStart"/>
      <w:r>
        <w:rPr>
          <w:rFonts w:ascii="Consolas" w:hAnsi="Consolas" w:cs="Consolas"/>
          <w:color w:val="333333"/>
          <w:sz w:val="18"/>
          <w:szCs w:val="18"/>
        </w:rPr>
        <w:t>ro</w:t>
      </w:r>
      <w:proofErr w:type="spellEnd"/>
    </w:p>
    <w:p w:rsidR="004218F3" w:rsidRDefault="004218F3" w:rsidP="004218F3">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The example above causes </w:t>
      </w:r>
      <w:proofErr w:type="spellStart"/>
      <w:r>
        <w:rPr>
          <w:rFonts w:ascii="Helvetica" w:hAnsi="Helvetica"/>
          <w:color w:val="333333"/>
          <w:sz w:val="20"/>
          <w:szCs w:val="20"/>
        </w:rPr>
        <w:t>fsck</w:t>
      </w:r>
      <w:proofErr w:type="spellEnd"/>
      <w:r>
        <w:rPr>
          <w:rFonts w:ascii="Helvetica" w:hAnsi="Helvetica"/>
          <w:color w:val="333333"/>
          <w:sz w:val="20"/>
          <w:szCs w:val="20"/>
        </w:rPr>
        <w:t xml:space="preserve"> to check </w:t>
      </w:r>
      <w:proofErr w:type="spellStart"/>
      <w:r>
        <w:rPr>
          <w:rFonts w:ascii="Helvetica" w:hAnsi="Helvetica"/>
          <w:color w:val="333333"/>
          <w:sz w:val="20"/>
          <w:szCs w:val="20"/>
        </w:rPr>
        <w:t>rdonly</w:t>
      </w:r>
      <w:proofErr w:type="spellEnd"/>
      <w:r>
        <w:rPr>
          <w:rFonts w:ascii="Helvetica" w:hAnsi="Helvetica"/>
          <w:color w:val="333333"/>
          <w:sz w:val="20"/>
          <w:szCs w:val="20"/>
        </w:rPr>
        <w:t xml:space="preserve"> ext3 </w:t>
      </w:r>
      <w:proofErr w:type="spellStart"/>
      <w:r>
        <w:rPr>
          <w:rFonts w:ascii="Helvetica" w:hAnsi="Helvetica"/>
          <w:color w:val="333333"/>
          <w:sz w:val="20"/>
          <w:szCs w:val="20"/>
        </w:rPr>
        <w:t>filesystems</w:t>
      </w:r>
      <w:proofErr w:type="spellEnd"/>
      <w:r>
        <w:rPr>
          <w:rFonts w:ascii="Helvetica" w:hAnsi="Helvetica"/>
          <w:color w:val="333333"/>
          <w:sz w:val="20"/>
          <w:szCs w:val="20"/>
        </w:rPr>
        <w:t xml:space="preserve"> in /etc/</w:t>
      </w:r>
      <w:proofErr w:type="spellStart"/>
      <w:r>
        <w:rPr>
          <w:rFonts w:ascii="Helvetica" w:hAnsi="Helvetica"/>
          <w:color w:val="333333"/>
          <w:sz w:val="20"/>
          <w:szCs w:val="20"/>
        </w:rPr>
        <w:t>fstab</w:t>
      </w:r>
      <w:proofErr w:type="spellEnd"/>
    </w:p>
    <w:p w:rsidR="004218F3" w:rsidRDefault="004218F3" w:rsidP="004218F3">
      <w:pPr>
        <w:pStyle w:val="Heading3"/>
        <w:shd w:val="clear" w:color="auto" w:fill="FFFFFF"/>
        <w:spacing w:before="180" w:after="180" w:line="300" w:lineRule="atLeast"/>
        <w:rPr>
          <w:rFonts w:ascii="Open Sans" w:hAnsi="Open Sans"/>
          <w:color w:val="333333"/>
          <w:sz w:val="27"/>
          <w:szCs w:val="27"/>
        </w:rPr>
      </w:pPr>
      <w:r>
        <w:rPr>
          <w:rFonts w:ascii="Open Sans" w:hAnsi="Open Sans"/>
          <w:color w:val="333333"/>
        </w:rPr>
        <w:t>Turn on verbose output</w:t>
      </w:r>
    </w:p>
    <w:p w:rsidR="004218F3" w:rsidRDefault="004218F3" w:rsidP="004218F3">
      <w:pPr>
        <w:pStyle w:val="HTMLPreformatted"/>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fsck</w:t>
      </w:r>
      <w:proofErr w:type="spellEnd"/>
      <w:r>
        <w:rPr>
          <w:rFonts w:ascii="Consolas" w:hAnsi="Consolas" w:cs="Consolas"/>
          <w:color w:val="333333"/>
          <w:sz w:val="18"/>
          <w:szCs w:val="18"/>
        </w:rPr>
        <w:t xml:space="preserve"> -V /data</w:t>
      </w:r>
    </w:p>
    <w:p w:rsidR="004218F3" w:rsidRDefault="004218F3" w:rsidP="004218F3">
      <w:pPr>
        <w:pStyle w:val="Heading3"/>
        <w:shd w:val="clear" w:color="auto" w:fill="FFFFFF"/>
        <w:spacing w:before="180" w:after="180" w:line="300" w:lineRule="atLeast"/>
        <w:rPr>
          <w:rFonts w:ascii="Open Sans" w:hAnsi="Open Sans" w:cs="Times New Roman"/>
          <w:color w:val="333333"/>
          <w:sz w:val="27"/>
          <w:szCs w:val="27"/>
        </w:rPr>
      </w:pPr>
      <w:r>
        <w:rPr>
          <w:rFonts w:ascii="Open Sans" w:hAnsi="Open Sans"/>
          <w:color w:val="333333"/>
        </w:rPr>
        <w:t xml:space="preserve">Force to check a </w:t>
      </w:r>
      <w:proofErr w:type="spellStart"/>
      <w:r>
        <w:rPr>
          <w:rFonts w:ascii="Open Sans" w:hAnsi="Open Sans"/>
          <w:color w:val="333333"/>
        </w:rPr>
        <w:t>filesystem</w:t>
      </w:r>
      <w:proofErr w:type="spellEnd"/>
      <w:r>
        <w:rPr>
          <w:rFonts w:ascii="Open Sans" w:hAnsi="Open Sans"/>
          <w:color w:val="333333"/>
        </w:rPr>
        <w:t xml:space="preserve"> even it's in clean state</w:t>
      </w:r>
    </w:p>
    <w:p w:rsidR="004218F3" w:rsidRDefault="004218F3" w:rsidP="004218F3">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The option -f forces </w:t>
      </w:r>
      <w:proofErr w:type="spellStart"/>
      <w:r>
        <w:rPr>
          <w:rFonts w:ascii="Helvetica" w:hAnsi="Helvetica"/>
          <w:color w:val="333333"/>
          <w:sz w:val="20"/>
          <w:szCs w:val="20"/>
        </w:rPr>
        <w:t>fsck</w:t>
      </w:r>
      <w:proofErr w:type="spellEnd"/>
      <w:r>
        <w:rPr>
          <w:rFonts w:ascii="Helvetica" w:hAnsi="Helvetica"/>
          <w:color w:val="333333"/>
          <w:sz w:val="20"/>
          <w:szCs w:val="20"/>
        </w:rPr>
        <w:t xml:space="preserve"> to check a </w:t>
      </w:r>
      <w:proofErr w:type="spellStart"/>
      <w:r>
        <w:rPr>
          <w:rFonts w:ascii="Helvetica" w:hAnsi="Helvetica"/>
          <w:color w:val="333333"/>
          <w:sz w:val="20"/>
          <w:szCs w:val="20"/>
        </w:rPr>
        <w:t>filesystem</w:t>
      </w:r>
      <w:proofErr w:type="spellEnd"/>
      <w:r>
        <w:rPr>
          <w:rFonts w:ascii="Helvetica" w:hAnsi="Helvetica"/>
          <w:color w:val="333333"/>
          <w:sz w:val="20"/>
          <w:szCs w:val="20"/>
        </w:rPr>
        <w:t xml:space="preserve"> even it's in clean state.</w:t>
      </w:r>
    </w:p>
    <w:p w:rsidR="004218F3" w:rsidRDefault="004218F3" w:rsidP="004218F3">
      <w:pPr>
        <w:pStyle w:val="Heading3"/>
        <w:shd w:val="clear" w:color="auto" w:fill="FFFFFF"/>
        <w:spacing w:before="180" w:after="180" w:line="300" w:lineRule="atLeast"/>
        <w:rPr>
          <w:rFonts w:ascii="Open Sans" w:hAnsi="Open Sans"/>
          <w:color w:val="333333"/>
          <w:sz w:val="27"/>
          <w:szCs w:val="27"/>
        </w:rPr>
      </w:pPr>
      <w:proofErr w:type="spellStart"/>
      <w:r>
        <w:rPr>
          <w:rFonts w:ascii="Open Sans" w:hAnsi="Open Sans"/>
          <w:color w:val="333333"/>
        </w:rPr>
        <w:t>Fsck</w:t>
      </w:r>
      <w:proofErr w:type="spellEnd"/>
      <w:r>
        <w:rPr>
          <w:rFonts w:ascii="Open Sans" w:hAnsi="Open Sans"/>
          <w:color w:val="333333"/>
        </w:rPr>
        <w:t xml:space="preserve"> exit code</w:t>
      </w:r>
    </w:p>
    <w:p w:rsidR="004218F3" w:rsidRDefault="004218F3" w:rsidP="004218F3">
      <w:pPr>
        <w:pStyle w:val="HTMLPreformatted"/>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 xml:space="preserve">The exit code returned by </w:t>
      </w:r>
      <w:proofErr w:type="spellStart"/>
      <w:r>
        <w:rPr>
          <w:rFonts w:ascii="Consolas" w:hAnsi="Consolas" w:cs="Consolas"/>
          <w:color w:val="333333"/>
          <w:sz w:val="18"/>
          <w:szCs w:val="18"/>
        </w:rPr>
        <w:t>fsck</w:t>
      </w:r>
      <w:proofErr w:type="spellEnd"/>
      <w:r>
        <w:rPr>
          <w:rFonts w:ascii="Consolas" w:hAnsi="Consolas" w:cs="Consolas"/>
          <w:color w:val="333333"/>
          <w:sz w:val="18"/>
          <w:szCs w:val="18"/>
        </w:rPr>
        <w:t xml:space="preserve"> is the sum of the following conditions:</w:t>
      </w:r>
      <w:r>
        <w:rPr>
          <w:rFonts w:ascii="Consolas" w:hAnsi="Consolas" w:cs="Consolas"/>
          <w:color w:val="333333"/>
          <w:sz w:val="18"/>
          <w:szCs w:val="18"/>
        </w:rPr>
        <w:br/>
        <w:t>    0    - No errors</w:t>
      </w:r>
      <w:r>
        <w:rPr>
          <w:rFonts w:ascii="Consolas" w:hAnsi="Consolas" w:cs="Consolas"/>
          <w:color w:val="333333"/>
          <w:sz w:val="18"/>
          <w:szCs w:val="18"/>
        </w:rPr>
        <w:br/>
        <w:t>    1    - File system errors corrected</w:t>
      </w:r>
      <w:r>
        <w:rPr>
          <w:rFonts w:ascii="Consolas" w:hAnsi="Consolas" w:cs="Consolas"/>
          <w:color w:val="333333"/>
          <w:sz w:val="18"/>
          <w:szCs w:val="18"/>
        </w:rPr>
        <w:br/>
        <w:t>    2    - System should be rebooted</w:t>
      </w:r>
      <w:r>
        <w:rPr>
          <w:rFonts w:ascii="Consolas" w:hAnsi="Consolas" w:cs="Consolas"/>
          <w:color w:val="333333"/>
          <w:sz w:val="18"/>
          <w:szCs w:val="18"/>
        </w:rPr>
        <w:br/>
        <w:t>    4    - File system errors left uncorrected</w:t>
      </w:r>
      <w:r>
        <w:rPr>
          <w:rFonts w:ascii="Consolas" w:hAnsi="Consolas" w:cs="Consolas"/>
          <w:color w:val="333333"/>
          <w:sz w:val="18"/>
          <w:szCs w:val="18"/>
        </w:rPr>
        <w:br/>
        <w:t>    8    - Operational error</w:t>
      </w:r>
      <w:r>
        <w:rPr>
          <w:rFonts w:ascii="Consolas" w:hAnsi="Consolas" w:cs="Consolas"/>
          <w:color w:val="333333"/>
          <w:sz w:val="18"/>
          <w:szCs w:val="18"/>
        </w:rPr>
        <w:br/>
        <w:t>    16   - Usage or syntax error</w:t>
      </w:r>
      <w:r>
        <w:rPr>
          <w:rFonts w:ascii="Consolas" w:hAnsi="Consolas" w:cs="Consolas"/>
          <w:color w:val="333333"/>
          <w:sz w:val="18"/>
          <w:szCs w:val="18"/>
        </w:rPr>
        <w:br/>
        <w:t xml:space="preserve">    32   - </w:t>
      </w:r>
      <w:proofErr w:type="spellStart"/>
      <w:r>
        <w:rPr>
          <w:rFonts w:ascii="Consolas" w:hAnsi="Consolas" w:cs="Consolas"/>
          <w:color w:val="333333"/>
          <w:sz w:val="18"/>
          <w:szCs w:val="18"/>
        </w:rPr>
        <w:t>Fsck</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canceled</w:t>
      </w:r>
      <w:proofErr w:type="spellEnd"/>
      <w:r>
        <w:rPr>
          <w:rFonts w:ascii="Consolas" w:hAnsi="Consolas" w:cs="Consolas"/>
          <w:color w:val="333333"/>
          <w:sz w:val="18"/>
          <w:szCs w:val="18"/>
        </w:rPr>
        <w:t xml:space="preserve"> by user request</w:t>
      </w:r>
      <w:r>
        <w:rPr>
          <w:rFonts w:ascii="Consolas" w:hAnsi="Consolas" w:cs="Consolas"/>
          <w:color w:val="333333"/>
          <w:sz w:val="18"/>
          <w:szCs w:val="18"/>
        </w:rPr>
        <w:br/>
        <w:t>    128</w:t>
      </w:r>
      <w:proofErr w:type="gramStart"/>
      <w:r>
        <w:rPr>
          <w:rFonts w:ascii="Consolas" w:hAnsi="Consolas" w:cs="Consolas"/>
          <w:color w:val="333333"/>
          <w:sz w:val="18"/>
          <w:szCs w:val="18"/>
        </w:rPr>
        <w:t>  -</w:t>
      </w:r>
      <w:proofErr w:type="gramEnd"/>
      <w:r>
        <w:rPr>
          <w:rFonts w:ascii="Consolas" w:hAnsi="Consolas" w:cs="Consolas"/>
          <w:color w:val="333333"/>
          <w:sz w:val="18"/>
          <w:szCs w:val="18"/>
        </w:rPr>
        <w:t xml:space="preserve"> Shared library error</w:t>
      </w:r>
      <w:r>
        <w:rPr>
          <w:rFonts w:ascii="Consolas" w:hAnsi="Consolas" w:cs="Consolas"/>
          <w:color w:val="333333"/>
          <w:sz w:val="18"/>
          <w:szCs w:val="18"/>
        </w:rPr>
        <w:br/>
        <w:t>The exit code returned when multiple file systems are checked is the bit-wise OR of the exit codes for each file system that is checked.</w:t>
      </w:r>
    </w:p>
    <w:p w:rsidR="005418F9" w:rsidRDefault="005418F9" w:rsidP="004218F3">
      <w:pPr>
        <w:pStyle w:val="HTMLPreformatted"/>
        <w:shd w:val="clear" w:color="auto" w:fill="F5F5F5"/>
        <w:wordWrap w:val="0"/>
        <w:spacing w:after="135" w:line="270" w:lineRule="atLeast"/>
        <w:rPr>
          <w:rFonts w:ascii="Consolas" w:hAnsi="Consolas" w:cs="Consolas"/>
          <w:color w:val="333333"/>
          <w:sz w:val="18"/>
          <w:szCs w:val="18"/>
        </w:rPr>
      </w:pPr>
    </w:p>
    <w:p w:rsidR="005418F9" w:rsidRDefault="005418F9" w:rsidP="004218F3">
      <w:pPr>
        <w:pStyle w:val="HTMLPreformatted"/>
        <w:shd w:val="clear" w:color="auto" w:fill="F5F5F5"/>
        <w:wordWrap w:val="0"/>
        <w:spacing w:after="135" w:line="270" w:lineRule="atLeast"/>
        <w:rPr>
          <w:rFonts w:ascii="Consolas" w:hAnsi="Consolas" w:cs="Consolas"/>
          <w:color w:val="333333"/>
          <w:sz w:val="18"/>
          <w:szCs w:val="18"/>
        </w:rPr>
      </w:pPr>
    </w:p>
    <w:p w:rsidR="005418F9" w:rsidRPr="005418F9" w:rsidRDefault="00781B67" w:rsidP="005418F9">
      <w:pPr>
        <w:shd w:val="clear" w:color="auto" w:fill="FFF9EE"/>
        <w:ind w:hanging="720"/>
        <w:rPr>
          <w:rFonts w:ascii="Georgia" w:eastAsia="Times New Roman" w:hAnsi="Georgia" w:cs="Times New Roman"/>
          <w:color w:val="222222"/>
          <w:sz w:val="23"/>
          <w:szCs w:val="23"/>
          <w:lang w:eastAsia="en-IN"/>
        </w:rPr>
      </w:pPr>
      <w:r>
        <w:rPr>
          <w:rFonts w:ascii="Georgia" w:eastAsia="Times New Roman" w:hAnsi="Georgia" w:cs="Times New Roman"/>
          <w:color w:val="222222"/>
          <w:sz w:val="24"/>
          <w:szCs w:val="24"/>
          <w:lang w:eastAsia="en-IN"/>
        </w:rPr>
        <w:t xml:space="preserve">                </w:t>
      </w:r>
      <w:r w:rsidR="005418F9" w:rsidRPr="005418F9">
        <w:rPr>
          <w:rFonts w:ascii="Georgia" w:eastAsia="Times New Roman" w:hAnsi="Georgia" w:cs="Times New Roman"/>
          <w:color w:val="222222"/>
          <w:sz w:val="24"/>
          <w:szCs w:val="24"/>
          <w:lang w:eastAsia="en-IN"/>
        </w:rPr>
        <w:t xml:space="preserve">How to display who/what is acting on a </w:t>
      </w:r>
      <w:proofErr w:type="spellStart"/>
      <w:r w:rsidR="005418F9" w:rsidRPr="005418F9">
        <w:rPr>
          <w:rFonts w:ascii="Georgia" w:eastAsia="Times New Roman" w:hAnsi="Georgia" w:cs="Times New Roman"/>
          <w:color w:val="222222"/>
          <w:sz w:val="24"/>
          <w:szCs w:val="24"/>
          <w:lang w:eastAsia="en-IN"/>
        </w:rPr>
        <w:t>filesystem</w:t>
      </w:r>
      <w:proofErr w:type="spellEnd"/>
      <w:r w:rsidR="005418F9" w:rsidRPr="005418F9">
        <w:rPr>
          <w:rFonts w:ascii="Georgia" w:eastAsia="Times New Roman" w:hAnsi="Georgia" w:cs="Times New Roman"/>
          <w:color w:val="222222"/>
          <w:sz w:val="24"/>
          <w:szCs w:val="24"/>
          <w:lang w:eastAsia="en-IN"/>
        </w:rPr>
        <w:t>?</w:t>
      </w:r>
    </w:p>
    <w:p w:rsidR="005418F9" w:rsidRPr="005418F9" w:rsidRDefault="005418F9" w:rsidP="005418F9">
      <w:pPr>
        <w:shd w:val="clear" w:color="auto" w:fill="FFF9EE"/>
        <w:rPr>
          <w:rFonts w:ascii="Georgia" w:eastAsia="Times New Roman" w:hAnsi="Georgia" w:cs="Times New Roman"/>
          <w:color w:val="222222"/>
          <w:sz w:val="23"/>
          <w:szCs w:val="23"/>
          <w:lang w:eastAsia="en-IN"/>
        </w:rPr>
      </w:pPr>
      <w:proofErr w:type="gramStart"/>
      <w:r w:rsidRPr="005418F9">
        <w:rPr>
          <w:rFonts w:ascii="Georgia" w:eastAsia="Times New Roman" w:hAnsi="Georgia" w:cs="Times New Roman"/>
          <w:color w:val="222222"/>
          <w:sz w:val="24"/>
          <w:szCs w:val="24"/>
          <w:lang w:eastAsia="en-IN"/>
        </w:rPr>
        <w:t>Ans.</w:t>
      </w:r>
      <w:proofErr w:type="gramEnd"/>
      <w:r w:rsidRPr="005418F9">
        <w:rPr>
          <w:rFonts w:ascii="Georgia" w:eastAsia="Times New Roman" w:hAnsi="Georgia" w:cs="Times New Roman"/>
          <w:color w:val="222222"/>
          <w:sz w:val="24"/>
          <w:szCs w:val="24"/>
          <w:lang w:eastAsia="en-IN"/>
        </w:rPr>
        <w:t xml:space="preserve">            # </w:t>
      </w:r>
      <w:proofErr w:type="gramStart"/>
      <w:r w:rsidRPr="005418F9">
        <w:rPr>
          <w:rFonts w:ascii="Georgia" w:eastAsia="Times New Roman" w:hAnsi="Georgia" w:cs="Times New Roman"/>
          <w:color w:val="222222"/>
          <w:sz w:val="24"/>
          <w:szCs w:val="24"/>
          <w:lang w:eastAsia="en-IN"/>
        </w:rPr>
        <w:t>fuser  -</w:t>
      </w:r>
      <w:proofErr w:type="gramEnd"/>
      <w:r w:rsidRPr="005418F9">
        <w:rPr>
          <w:rFonts w:ascii="Georgia" w:eastAsia="Times New Roman" w:hAnsi="Georgia" w:cs="Times New Roman"/>
          <w:color w:val="222222"/>
          <w:sz w:val="24"/>
          <w:szCs w:val="24"/>
          <w:lang w:eastAsia="en-IN"/>
        </w:rPr>
        <w:t xml:space="preserve">v  </w:t>
      </w:r>
      <w:proofErr w:type="spellStart"/>
      <w:r w:rsidRPr="005418F9">
        <w:rPr>
          <w:rFonts w:ascii="Georgia" w:eastAsia="Times New Roman" w:hAnsi="Georgia" w:cs="Times New Roman"/>
          <w:color w:val="222222"/>
          <w:sz w:val="24"/>
          <w:szCs w:val="24"/>
          <w:lang w:eastAsia="en-IN"/>
        </w:rPr>
        <w:t>mnt_point</w:t>
      </w:r>
      <w:proofErr w:type="spellEnd"/>
    </w:p>
    <w:p w:rsidR="005418F9" w:rsidRPr="005418F9" w:rsidRDefault="005418F9" w:rsidP="005418F9">
      <w:pPr>
        <w:shd w:val="clear" w:color="auto" w:fill="FFF9EE"/>
        <w:rPr>
          <w:rFonts w:ascii="Georgia" w:eastAsia="Times New Roman" w:hAnsi="Georgia" w:cs="Times New Roman"/>
          <w:color w:val="222222"/>
          <w:sz w:val="23"/>
          <w:szCs w:val="23"/>
          <w:lang w:eastAsia="en-IN"/>
        </w:rPr>
      </w:pPr>
      <w:r w:rsidRPr="005418F9">
        <w:rPr>
          <w:rFonts w:ascii="Georgia" w:eastAsia="Times New Roman" w:hAnsi="Georgia" w:cs="Times New Roman"/>
          <w:color w:val="222222"/>
          <w:sz w:val="24"/>
          <w:szCs w:val="24"/>
          <w:lang w:eastAsia="en-IN"/>
        </w:rPr>
        <w:t xml:space="preserve">    How to kill all actions on a </w:t>
      </w:r>
      <w:proofErr w:type="spellStart"/>
      <w:r w:rsidRPr="005418F9">
        <w:rPr>
          <w:rFonts w:ascii="Georgia" w:eastAsia="Times New Roman" w:hAnsi="Georgia" w:cs="Times New Roman"/>
          <w:color w:val="222222"/>
          <w:sz w:val="24"/>
          <w:szCs w:val="24"/>
          <w:lang w:eastAsia="en-IN"/>
        </w:rPr>
        <w:t>filesystem</w:t>
      </w:r>
      <w:proofErr w:type="spellEnd"/>
      <w:r w:rsidRPr="005418F9">
        <w:rPr>
          <w:rFonts w:ascii="Georgia" w:eastAsia="Times New Roman" w:hAnsi="Georgia" w:cs="Times New Roman"/>
          <w:color w:val="222222"/>
          <w:sz w:val="24"/>
          <w:szCs w:val="24"/>
          <w:lang w:eastAsia="en-IN"/>
        </w:rPr>
        <w:t>?</w:t>
      </w:r>
    </w:p>
    <w:p w:rsidR="005418F9" w:rsidRDefault="005418F9" w:rsidP="005418F9">
      <w:pPr>
        <w:shd w:val="clear" w:color="auto" w:fill="FFF9EE"/>
        <w:rPr>
          <w:rFonts w:ascii="Georgia" w:eastAsia="Times New Roman" w:hAnsi="Georgia" w:cs="Times New Roman"/>
          <w:color w:val="222222"/>
          <w:sz w:val="24"/>
          <w:szCs w:val="24"/>
          <w:lang w:eastAsia="en-IN"/>
        </w:rPr>
      </w:pPr>
      <w:proofErr w:type="gramStart"/>
      <w:r w:rsidRPr="005418F9">
        <w:rPr>
          <w:rFonts w:ascii="Georgia" w:eastAsia="Times New Roman" w:hAnsi="Georgia" w:cs="Times New Roman"/>
          <w:color w:val="222222"/>
          <w:sz w:val="24"/>
          <w:szCs w:val="24"/>
          <w:lang w:eastAsia="en-IN"/>
        </w:rPr>
        <w:t>Ans.</w:t>
      </w:r>
      <w:proofErr w:type="gramEnd"/>
      <w:r w:rsidRPr="005418F9">
        <w:rPr>
          <w:rFonts w:ascii="Georgia" w:eastAsia="Times New Roman" w:hAnsi="Georgia" w:cs="Times New Roman"/>
          <w:color w:val="222222"/>
          <w:sz w:val="24"/>
          <w:szCs w:val="24"/>
          <w:lang w:eastAsia="en-IN"/>
        </w:rPr>
        <w:t xml:space="preserve">                  # fuser</w:t>
      </w:r>
      <w:proofErr w:type="gramStart"/>
      <w:r w:rsidRPr="005418F9">
        <w:rPr>
          <w:rFonts w:ascii="Georgia" w:eastAsia="Times New Roman" w:hAnsi="Georgia" w:cs="Times New Roman"/>
          <w:color w:val="222222"/>
          <w:sz w:val="24"/>
          <w:szCs w:val="24"/>
          <w:lang w:eastAsia="en-IN"/>
        </w:rPr>
        <w:t>  -</w:t>
      </w:r>
      <w:proofErr w:type="gramEnd"/>
      <w:r w:rsidRPr="005418F9">
        <w:rPr>
          <w:rFonts w:ascii="Georgia" w:eastAsia="Times New Roman" w:hAnsi="Georgia" w:cs="Times New Roman"/>
          <w:color w:val="222222"/>
          <w:sz w:val="24"/>
          <w:szCs w:val="24"/>
          <w:lang w:eastAsia="en-IN"/>
        </w:rPr>
        <w:t xml:space="preserve">km  </w:t>
      </w:r>
      <w:proofErr w:type="spellStart"/>
      <w:r w:rsidRPr="005418F9">
        <w:rPr>
          <w:rFonts w:ascii="Georgia" w:eastAsia="Times New Roman" w:hAnsi="Georgia" w:cs="Times New Roman"/>
          <w:color w:val="222222"/>
          <w:sz w:val="24"/>
          <w:szCs w:val="24"/>
          <w:lang w:eastAsia="en-IN"/>
        </w:rPr>
        <w:t>mnt_point</w:t>
      </w:r>
      <w:proofErr w:type="spellEnd"/>
    </w:p>
    <w:p w:rsidR="00781B67" w:rsidRDefault="00781B67" w:rsidP="005418F9">
      <w:pPr>
        <w:shd w:val="clear" w:color="auto" w:fill="FFF9EE"/>
        <w:rPr>
          <w:rFonts w:ascii="Georgia" w:eastAsia="Times New Roman" w:hAnsi="Georgia" w:cs="Times New Roman"/>
          <w:color w:val="222222"/>
          <w:sz w:val="24"/>
          <w:szCs w:val="24"/>
          <w:lang w:eastAsia="en-IN"/>
        </w:rPr>
      </w:pPr>
    </w:p>
    <w:p w:rsidR="00781B67" w:rsidRDefault="00781B67" w:rsidP="005418F9">
      <w:pPr>
        <w:shd w:val="clear" w:color="auto" w:fill="FFF9EE"/>
        <w:rPr>
          <w:rFonts w:ascii="Georgia" w:eastAsia="Times New Roman" w:hAnsi="Georgia" w:cs="Times New Roman"/>
          <w:color w:val="222222"/>
          <w:sz w:val="24"/>
          <w:szCs w:val="24"/>
          <w:lang w:eastAsia="en-IN"/>
        </w:rPr>
      </w:pPr>
    </w:p>
    <w:p w:rsidR="006C3BCA" w:rsidRDefault="006C3BCA" w:rsidP="006C3BCA">
      <w:pPr>
        <w:pStyle w:val="Heading1"/>
        <w:shd w:val="clear" w:color="auto" w:fill="FFFFFF"/>
        <w:spacing w:before="0" w:beforeAutospacing="0" w:after="150" w:afterAutospacing="0" w:line="312" w:lineRule="atLeast"/>
        <w:textAlignment w:val="baseline"/>
        <w:rPr>
          <w:rFonts w:ascii="Arial" w:hAnsi="Arial" w:cs="Arial"/>
          <w:bCs w:val="0"/>
          <w:color w:val="155C8E"/>
          <w:spacing w:val="-15"/>
          <w:sz w:val="28"/>
          <w:szCs w:val="28"/>
        </w:rPr>
      </w:pPr>
      <w:r w:rsidRPr="006C3BCA">
        <w:rPr>
          <w:rFonts w:ascii="Arial" w:hAnsi="Arial" w:cs="Arial"/>
          <w:bCs w:val="0"/>
          <w:color w:val="155C8E"/>
          <w:spacing w:val="-15"/>
          <w:sz w:val="28"/>
          <w:szCs w:val="28"/>
        </w:rPr>
        <w:t>Parted’ Commands</w:t>
      </w:r>
    </w:p>
    <w:p w:rsidR="006C3BCA" w:rsidRDefault="006C3BCA" w:rsidP="006C3BCA">
      <w:pPr>
        <w:pStyle w:val="Heading4"/>
        <w:pBdr>
          <w:bottom w:val="dashed" w:sz="6" w:space="0" w:color="DDDDDD"/>
        </w:pBdr>
        <w:shd w:val="clear" w:color="auto" w:fill="FFFFFF"/>
        <w:spacing w:before="0" w:after="210" w:line="312" w:lineRule="atLeast"/>
        <w:textAlignment w:val="baseline"/>
        <w:rPr>
          <w:rFonts w:ascii="Arial" w:hAnsi="Arial" w:cs="Arial"/>
          <w:b w:val="0"/>
          <w:bCs w:val="0"/>
          <w:i w:val="0"/>
          <w:color w:val="AA4B80"/>
          <w:spacing w:val="-5"/>
          <w:sz w:val="24"/>
          <w:szCs w:val="24"/>
        </w:rPr>
      </w:pPr>
      <w:r>
        <w:rPr>
          <w:rStyle w:val="apple-converted-space"/>
          <w:rFonts w:ascii="Arial" w:hAnsi="Arial" w:cs="Arial"/>
          <w:b w:val="0"/>
          <w:bCs w:val="0"/>
          <w:color w:val="AA4B80"/>
          <w:spacing w:val="-5"/>
          <w:sz w:val="39"/>
          <w:szCs w:val="39"/>
        </w:rPr>
        <w:lastRenderedPageBreak/>
        <w:t> </w:t>
      </w:r>
      <w:r w:rsidRPr="006C3BCA">
        <w:rPr>
          <w:rFonts w:ascii="Arial" w:hAnsi="Arial" w:cs="Arial"/>
          <w:b w:val="0"/>
          <w:bCs w:val="0"/>
          <w:i w:val="0"/>
          <w:color w:val="AA4B80"/>
          <w:spacing w:val="-5"/>
          <w:sz w:val="24"/>
          <w:szCs w:val="24"/>
        </w:rPr>
        <w:t xml:space="preserve">Check Parted </w:t>
      </w:r>
      <w:proofErr w:type="gramStart"/>
      <w:r w:rsidRPr="006C3BCA">
        <w:rPr>
          <w:rFonts w:ascii="Arial" w:hAnsi="Arial" w:cs="Arial"/>
          <w:b w:val="0"/>
          <w:bCs w:val="0"/>
          <w:i w:val="0"/>
          <w:color w:val="AA4B80"/>
          <w:spacing w:val="-5"/>
          <w:sz w:val="24"/>
          <w:szCs w:val="24"/>
        </w:rPr>
        <w:t>Version</w:t>
      </w:r>
      <w:r>
        <w:rPr>
          <w:rFonts w:ascii="Arial" w:hAnsi="Arial" w:cs="Arial"/>
          <w:b w:val="0"/>
          <w:bCs w:val="0"/>
          <w:i w:val="0"/>
          <w:color w:val="AA4B80"/>
          <w:spacing w:val="-5"/>
          <w:sz w:val="24"/>
          <w:szCs w:val="24"/>
        </w:rPr>
        <w:t xml:space="preserve"> :</w:t>
      </w:r>
      <w:proofErr w:type="gramEnd"/>
      <w:r>
        <w:rPr>
          <w:rFonts w:ascii="Arial" w:hAnsi="Arial" w:cs="Arial"/>
          <w:b w:val="0"/>
          <w:bCs w:val="0"/>
          <w:i w:val="0"/>
          <w:color w:val="AA4B80"/>
          <w:spacing w:val="-5"/>
          <w:sz w:val="24"/>
          <w:szCs w:val="24"/>
        </w:rPr>
        <w:t xml:space="preserve">  parted</w:t>
      </w:r>
    </w:p>
    <w:p w:rsidR="006C3BCA" w:rsidRDefault="006C3BCA" w:rsidP="006C3BCA">
      <w:pPr>
        <w:pStyle w:val="Heading4"/>
        <w:pBdr>
          <w:bottom w:val="dashed" w:sz="6" w:space="0" w:color="DDDDDD"/>
        </w:pBdr>
        <w:shd w:val="clear" w:color="auto" w:fill="FFFFFF"/>
        <w:spacing w:before="0" w:after="210" w:line="312" w:lineRule="atLeast"/>
        <w:textAlignment w:val="baseline"/>
        <w:rPr>
          <w:rFonts w:ascii="Arial" w:hAnsi="Arial" w:cs="Arial"/>
          <w:b w:val="0"/>
          <w:bCs w:val="0"/>
          <w:i w:val="0"/>
          <w:color w:val="AA4B80"/>
          <w:spacing w:val="-5"/>
          <w:sz w:val="24"/>
          <w:szCs w:val="24"/>
        </w:rPr>
      </w:pPr>
      <w:r>
        <w:rPr>
          <w:rFonts w:ascii="Arial" w:hAnsi="Arial" w:cs="Arial"/>
          <w:b w:val="0"/>
          <w:bCs w:val="0"/>
          <w:color w:val="AA4B80"/>
          <w:spacing w:val="-5"/>
          <w:sz w:val="39"/>
          <w:szCs w:val="39"/>
        </w:rPr>
        <w:t xml:space="preserve"> </w:t>
      </w:r>
      <w:r w:rsidRPr="006C3BCA">
        <w:rPr>
          <w:rFonts w:ascii="Arial" w:hAnsi="Arial" w:cs="Arial"/>
          <w:b w:val="0"/>
          <w:bCs w:val="0"/>
          <w:i w:val="0"/>
          <w:color w:val="AA4B80"/>
          <w:spacing w:val="-5"/>
          <w:sz w:val="24"/>
          <w:szCs w:val="24"/>
        </w:rPr>
        <w:t xml:space="preserve">List Linux Disk </w:t>
      </w:r>
      <w:proofErr w:type="gramStart"/>
      <w:r w:rsidRPr="006C3BCA">
        <w:rPr>
          <w:rFonts w:ascii="Arial" w:hAnsi="Arial" w:cs="Arial"/>
          <w:b w:val="0"/>
          <w:bCs w:val="0"/>
          <w:i w:val="0"/>
          <w:color w:val="AA4B80"/>
          <w:spacing w:val="-5"/>
          <w:sz w:val="24"/>
          <w:szCs w:val="24"/>
        </w:rPr>
        <w:t>Partitions</w:t>
      </w:r>
      <w:r>
        <w:rPr>
          <w:rFonts w:ascii="Arial" w:hAnsi="Arial" w:cs="Arial"/>
          <w:b w:val="0"/>
          <w:bCs w:val="0"/>
          <w:i w:val="0"/>
          <w:color w:val="AA4B80"/>
          <w:spacing w:val="-5"/>
          <w:sz w:val="24"/>
          <w:szCs w:val="24"/>
        </w:rPr>
        <w:t xml:space="preserve"> :</w:t>
      </w:r>
      <w:proofErr w:type="gramEnd"/>
      <w:r>
        <w:rPr>
          <w:rFonts w:ascii="Arial" w:hAnsi="Arial" w:cs="Arial"/>
          <w:b w:val="0"/>
          <w:bCs w:val="0"/>
          <w:i w:val="0"/>
          <w:color w:val="AA4B80"/>
          <w:spacing w:val="-5"/>
          <w:sz w:val="24"/>
          <w:szCs w:val="24"/>
        </w:rPr>
        <w:t xml:space="preserve"> print</w:t>
      </w:r>
    </w:p>
    <w:p w:rsidR="006C3BCA" w:rsidRDefault="006C3BCA" w:rsidP="006C3BCA">
      <w:pPr>
        <w:pStyle w:val="Heading4"/>
        <w:pBdr>
          <w:bottom w:val="dashed" w:sz="6" w:space="0" w:color="DDDDDD"/>
        </w:pBdr>
        <w:shd w:val="clear" w:color="auto" w:fill="FFFFFF"/>
        <w:spacing w:before="0" w:after="210" w:line="312" w:lineRule="atLeast"/>
        <w:textAlignment w:val="baseline"/>
        <w:rPr>
          <w:rFonts w:ascii="Arial" w:hAnsi="Arial" w:cs="Arial"/>
          <w:b w:val="0"/>
          <w:bCs w:val="0"/>
          <w:i w:val="0"/>
          <w:color w:val="AA4B80"/>
          <w:spacing w:val="-5"/>
          <w:sz w:val="24"/>
          <w:szCs w:val="24"/>
        </w:rPr>
      </w:pPr>
      <w:r w:rsidRPr="006C3BCA">
        <w:rPr>
          <w:rFonts w:ascii="Arial" w:hAnsi="Arial" w:cs="Arial"/>
          <w:b w:val="0"/>
          <w:bCs w:val="0"/>
          <w:i w:val="0"/>
          <w:color w:val="AA4B80"/>
          <w:spacing w:val="-5"/>
          <w:sz w:val="24"/>
          <w:szCs w:val="24"/>
        </w:rPr>
        <w:t xml:space="preserve">List or Switch to Different </w:t>
      </w:r>
      <w:proofErr w:type="gramStart"/>
      <w:r w:rsidRPr="006C3BCA">
        <w:rPr>
          <w:rFonts w:ascii="Arial" w:hAnsi="Arial" w:cs="Arial"/>
          <w:b w:val="0"/>
          <w:bCs w:val="0"/>
          <w:i w:val="0"/>
          <w:color w:val="AA4B80"/>
          <w:spacing w:val="-5"/>
          <w:sz w:val="24"/>
          <w:szCs w:val="24"/>
        </w:rPr>
        <w:t>Disk</w:t>
      </w:r>
      <w:r>
        <w:rPr>
          <w:rFonts w:ascii="Arial" w:hAnsi="Arial" w:cs="Arial"/>
          <w:b w:val="0"/>
          <w:bCs w:val="0"/>
          <w:i w:val="0"/>
          <w:color w:val="AA4B80"/>
          <w:spacing w:val="-5"/>
          <w:sz w:val="24"/>
          <w:szCs w:val="24"/>
        </w:rPr>
        <w:t xml:space="preserve"> :</w:t>
      </w:r>
      <w:proofErr w:type="gramEnd"/>
      <w:r>
        <w:rPr>
          <w:rFonts w:ascii="Arial" w:hAnsi="Arial" w:cs="Arial"/>
          <w:b w:val="0"/>
          <w:bCs w:val="0"/>
          <w:i w:val="0"/>
          <w:color w:val="AA4B80"/>
          <w:spacing w:val="-5"/>
          <w:sz w:val="24"/>
          <w:szCs w:val="24"/>
        </w:rPr>
        <w:t xml:space="preserve"> select /dev/</w:t>
      </w:r>
      <w:proofErr w:type="spellStart"/>
      <w:r>
        <w:rPr>
          <w:rFonts w:ascii="Arial" w:hAnsi="Arial" w:cs="Arial"/>
          <w:b w:val="0"/>
          <w:bCs w:val="0"/>
          <w:i w:val="0"/>
          <w:color w:val="AA4B80"/>
          <w:spacing w:val="-5"/>
          <w:sz w:val="24"/>
          <w:szCs w:val="24"/>
        </w:rPr>
        <w:t>sdX</w:t>
      </w:r>
      <w:proofErr w:type="spellEnd"/>
    </w:p>
    <w:p w:rsidR="006C3BCA" w:rsidRDefault="006C3BCA" w:rsidP="006C3BCA">
      <w:pPr>
        <w:pStyle w:val="Heading4"/>
        <w:pBdr>
          <w:bottom w:val="dashed" w:sz="6" w:space="0" w:color="DDDDDD"/>
        </w:pBdr>
        <w:shd w:val="clear" w:color="auto" w:fill="FFFFFF"/>
        <w:spacing w:before="0" w:after="210" w:line="312" w:lineRule="atLeast"/>
        <w:textAlignment w:val="baseline"/>
        <w:rPr>
          <w:rFonts w:ascii="Arial" w:hAnsi="Arial" w:cs="Arial"/>
          <w:b w:val="0"/>
          <w:bCs w:val="0"/>
          <w:i w:val="0"/>
          <w:color w:val="AA4B80"/>
          <w:spacing w:val="-5"/>
          <w:sz w:val="24"/>
          <w:szCs w:val="24"/>
        </w:rPr>
      </w:pPr>
      <w:r w:rsidRPr="006C3BCA">
        <w:rPr>
          <w:rFonts w:ascii="Arial" w:hAnsi="Arial" w:cs="Arial"/>
          <w:b w:val="0"/>
          <w:bCs w:val="0"/>
          <w:i w:val="0"/>
          <w:color w:val="AA4B80"/>
          <w:spacing w:val="-5"/>
          <w:sz w:val="24"/>
          <w:szCs w:val="24"/>
        </w:rPr>
        <w:t xml:space="preserve">Create Primary or Logical Partition in </w:t>
      </w:r>
      <w:proofErr w:type="gramStart"/>
      <w:r w:rsidRPr="006C3BCA">
        <w:rPr>
          <w:rFonts w:ascii="Arial" w:hAnsi="Arial" w:cs="Arial"/>
          <w:b w:val="0"/>
          <w:bCs w:val="0"/>
          <w:i w:val="0"/>
          <w:color w:val="AA4B80"/>
          <w:spacing w:val="-5"/>
          <w:sz w:val="24"/>
          <w:szCs w:val="24"/>
        </w:rPr>
        <w:t>Linux</w:t>
      </w:r>
      <w:r>
        <w:rPr>
          <w:rFonts w:ascii="Arial" w:hAnsi="Arial" w:cs="Arial"/>
          <w:b w:val="0"/>
          <w:bCs w:val="0"/>
          <w:i w:val="0"/>
          <w:color w:val="AA4B80"/>
          <w:spacing w:val="-5"/>
          <w:sz w:val="24"/>
          <w:szCs w:val="24"/>
        </w:rPr>
        <w:t xml:space="preserve">  </w:t>
      </w:r>
      <w:proofErr w:type="spellStart"/>
      <w:r>
        <w:rPr>
          <w:rFonts w:ascii="Arial" w:hAnsi="Arial" w:cs="Arial"/>
          <w:b w:val="0"/>
          <w:bCs w:val="0"/>
          <w:i w:val="0"/>
          <w:color w:val="AA4B80"/>
          <w:spacing w:val="-5"/>
          <w:sz w:val="24"/>
          <w:szCs w:val="24"/>
        </w:rPr>
        <w:t>mklabel</w:t>
      </w:r>
      <w:proofErr w:type="spellEnd"/>
      <w:proofErr w:type="gramEnd"/>
      <w:r>
        <w:rPr>
          <w:rFonts w:ascii="Arial" w:hAnsi="Arial" w:cs="Arial"/>
          <w:b w:val="0"/>
          <w:bCs w:val="0"/>
          <w:i w:val="0"/>
          <w:color w:val="AA4B80"/>
          <w:spacing w:val="-5"/>
          <w:sz w:val="24"/>
          <w:szCs w:val="24"/>
        </w:rPr>
        <w:t xml:space="preserve"> name </w:t>
      </w:r>
    </w:p>
    <w:p w:rsidR="006C3BCA" w:rsidRDefault="006C3BCA" w:rsidP="006C3BCA">
      <w:proofErr w:type="spellStart"/>
      <w:r>
        <w:t>Mkpart</w:t>
      </w:r>
      <w:proofErr w:type="spellEnd"/>
      <w:r>
        <w:t xml:space="preserve"> </w:t>
      </w:r>
      <w:r>
        <w:sym w:font="Wingdings" w:char="F0E0"/>
      </w:r>
      <w:r>
        <w:t xml:space="preserve"> to create</w:t>
      </w:r>
    </w:p>
    <w:p w:rsidR="006C3BCA" w:rsidRDefault="006C3BCA" w:rsidP="006C3BCA"/>
    <w:p w:rsidR="006C3BCA" w:rsidRDefault="006C3BCA" w:rsidP="006C3BCA"/>
    <w:p w:rsidR="006C3BCA" w:rsidRDefault="006C3BCA" w:rsidP="006C3BCA">
      <w:r>
        <w:t xml:space="preserve">RESIZE </w:t>
      </w:r>
      <w:r>
        <w:sym w:font="Wingdings" w:char="F0E0"/>
      </w:r>
      <w:r>
        <w:t xml:space="preserve"> </w:t>
      </w:r>
      <w:proofErr w:type="spellStart"/>
      <w:proofErr w:type="gramStart"/>
      <w:r>
        <w:t>resizepart</w:t>
      </w:r>
      <w:proofErr w:type="spellEnd"/>
      <w:r>
        <w:t xml:space="preserve">  volume</w:t>
      </w:r>
      <w:proofErr w:type="gramEnd"/>
      <w:r>
        <w:t xml:space="preserve"> number</w:t>
      </w:r>
    </w:p>
    <w:p w:rsidR="006C3BCA" w:rsidRDefault="006C3BCA" w:rsidP="006C3BCA">
      <w:r>
        <w:t xml:space="preserve">Delete </w:t>
      </w:r>
      <w:r>
        <w:sym w:font="Wingdings" w:char="F0E0"/>
      </w:r>
      <w:r>
        <w:t xml:space="preserve"> </w:t>
      </w:r>
      <w:proofErr w:type="spellStart"/>
      <w:r>
        <w:t>rm</w:t>
      </w:r>
      <w:proofErr w:type="spellEnd"/>
      <w:r>
        <w:t xml:space="preserve"> 1</w:t>
      </w:r>
    </w:p>
    <w:p w:rsidR="006C3BCA" w:rsidRDefault="006C3BCA" w:rsidP="006C3BCA">
      <w:r>
        <w:t xml:space="preserve">Rescue </w:t>
      </w:r>
      <w:r>
        <w:sym w:font="Wingdings" w:char="F0E0"/>
      </w:r>
      <w:r>
        <w:t xml:space="preserve"> rescue</w:t>
      </w:r>
    </w:p>
    <w:p w:rsidR="00D70667" w:rsidRDefault="00D70667" w:rsidP="006C3BCA">
      <w:pPr>
        <w:rPr>
          <w:rFonts w:ascii="inherit" w:hAnsi="inherit"/>
          <w:b/>
          <w:bCs/>
          <w:color w:val="800080"/>
          <w:bdr w:val="none" w:sz="0" w:space="0" w:color="auto" w:frame="1"/>
        </w:rPr>
      </w:pPr>
    </w:p>
    <w:p w:rsidR="00D70667" w:rsidRDefault="00D70667" w:rsidP="006C3BCA">
      <w:pPr>
        <w:rPr>
          <w:rFonts w:ascii="inherit" w:hAnsi="inherit"/>
          <w:b/>
          <w:bCs/>
          <w:color w:val="800080"/>
          <w:bdr w:val="none" w:sz="0" w:space="0" w:color="auto" w:frame="1"/>
        </w:rPr>
      </w:pPr>
    </w:p>
    <w:p w:rsidR="006C3BCA" w:rsidRDefault="00D70667" w:rsidP="006C3BCA">
      <w:pPr>
        <w:rPr>
          <w:rFonts w:ascii="inherit" w:hAnsi="inherit"/>
          <w:b/>
          <w:bCs/>
          <w:color w:val="800080"/>
          <w:bdr w:val="none" w:sz="0" w:space="0" w:color="auto" w:frame="1"/>
        </w:rPr>
      </w:pPr>
      <w:proofErr w:type="gramStart"/>
      <w:r>
        <w:rPr>
          <w:rFonts w:ascii="inherit" w:hAnsi="inherit"/>
          <w:b/>
          <w:bCs/>
          <w:color w:val="800080"/>
          <w:bdr w:val="none" w:sz="0" w:space="0" w:color="auto" w:frame="1"/>
        </w:rPr>
        <w:t>LVM(</w:t>
      </w:r>
      <w:proofErr w:type="gramEnd"/>
      <w:r>
        <w:rPr>
          <w:rFonts w:ascii="inherit" w:hAnsi="inherit"/>
          <w:b/>
          <w:bCs/>
          <w:color w:val="800080"/>
          <w:bdr w:val="none" w:sz="0" w:space="0" w:color="auto" w:frame="1"/>
        </w:rPr>
        <w:t>Logical Volume Management)</w:t>
      </w:r>
    </w:p>
    <w:p w:rsidR="00D70667" w:rsidRDefault="00900099" w:rsidP="006C3BCA">
      <w:r>
        <w:rPr>
          <w:noProof/>
          <w:lang w:eastAsia="en-IN"/>
        </w:rPr>
        <w:drawing>
          <wp:inline distT="0" distB="0" distL="0" distR="0">
            <wp:extent cx="5731510" cy="2583877"/>
            <wp:effectExtent l="19050" t="0" r="2540" b="0"/>
            <wp:docPr id="26" name="Picture 26" descr="Logical Volum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ical Volume Manager"/>
                    <pic:cNvPicPr>
                      <a:picLocks noChangeAspect="1" noChangeArrowheads="1"/>
                    </pic:cNvPicPr>
                  </pic:nvPicPr>
                  <pic:blipFill>
                    <a:blip r:embed="rId11"/>
                    <a:srcRect/>
                    <a:stretch>
                      <a:fillRect/>
                    </a:stretch>
                  </pic:blipFill>
                  <pic:spPr bwMode="auto">
                    <a:xfrm>
                      <a:off x="0" y="0"/>
                      <a:ext cx="5731510" cy="2583877"/>
                    </a:xfrm>
                    <a:prstGeom prst="rect">
                      <a:avLst/>
                    </a:prstGeom>
                    <a:noFill/>
                    <a:ln w="9525">
                      <a:noFill/>
                      <a:miter lim="800000"/>
                      <a:headEnd/>
                      <a:tailEnd/>
                    </a:ln>
                  </pic:spPr>
                </pic:pic>
              </a:graphicData>
            </a:graphic>
          </wp:inline>
        </w:drawing>
      </w:r>
    </w:p>
    <w:p w:rsidR="007F4DD5" w:rsidRDefault="007F4DD5" w:rsidP="007F4DD5">
      <w:pPr>
        <w:pStyle w:val="Heading1"/>
        <w:shd w:val="clear" w:color="auto" w:fill="F2F2F2"/>
        <w:spacing w:before="120" w:beforeAutospacing="0" w:after="120" w:afterAutospacing="0" w:line="600" w:lineRule="atLeast"/>
        <w:rPr>
          <w:rFonts w:ascii="Verdana" w:hAnsi="Verdana"/>
          <w:b w:val="0"/>
          <w:bCs w:val="0"/>
          <w:color w:val="000000"/>
          <w:sz w:val="34"/>
          <w:szCs w:val="34"/>
        </w:rPr>
      </w:pPr>
      <w:r>
        <w:rPr>
          <w:rFonts w:ascii="Verdana" w:hAnsi="Verdana"/>
          <w:b w:val="0"/>
          <w:bCs w:val="0"/>
          <w:color w:val="000000"/>
          <w:sz w:val="34"/>
          <w:szCs w:val="34"/>
        </w:rPr>
        <w:t>Create Partitions</w:t>
      </w:r>
    </w:p>
    <w:p w:rsidR="007F4DD5" w:rsidRDefault="007F4DD5" w:rsidP="006C3BCA">
      <w:r>
        <w:rPr>
          <w:noProof/>
          <w:lang w:eastAsia="en-IN"/>
        </w:rPr>
        <w:drawing>
          <wp:inline distT="0" distB="0" distL="0" distR="0">
            <wp:extent cx="4610100" cy="2724150"/>
            <wp:effectExtent l="19050" t="0" r="0" b="0"/>
            <wp:docPr id="8" name="Picture 8" descr="Logical Volume Manager List Partitions with f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ical Volume Manager List Partitions with fdisk"/>
                    <pic:cNvPicPr>
                      <a:picLocks noChangeAspect="1" noChangeArrowheads="1"/>
                    </pic:cNvPicPr>
                  </pic:nvPicPr>
                  <pic:blipFill>
                    <a:blip r:embed="rId12"/>
                    <a:srcRect/>
                    <a:stretch>
                      <a:fillRect/>
                    </a:stretch>
                  </pic:blipFill>
                  <pic:spPr bwMode="auto">
                    <a:xfrm>
                      <a:off x="0" y="0"/>
                      <a:ext cx="4610100" cy="2724150"/>
                    </a:xfrm>
                    <a:prstGeom prst="rect">
                      <a:avLst/>
                    </a:prstGeom>
                    <a:noFill/>
                    <a:ln w="9525">
                      <a:noFill/>
                      <a:miter lim="800000"/>
                      <a:headEnd/>
                      <a:tailEnd/>
                    </a:ln>
                  </pic:spPr>
                </pic:pic>
              </a:graphicData>
            </a:graphic>
          </wp:inline>
        </w:drawing>
      </w:r>
    </w:p>
    <w:p w:rsidR="007F4DD5" w:rsidRDefault="007F4DD5" w:rsidP="007F4DD5">
      <w:pPr>
        <w:pStyle w:val="Heading1"/>
        <w:shd w:val="clear" w:color="auto" w:fill="F2F2F2"/>
        <w:spacing w:before="120" w:beforeAutospacing="0" w:after="120" w:afterAutospacing="0" w:line="600" w:lineRule="atLeast"/>
        <w:rPr>
          <w:rFonts w:ascii="Verdana" w:hAnsi="Verdana"/>
          <w:b w:val="0"/>
          <w:bCs w:val="0"/>
          <w:color w:val="000000"/>
          <w:sz w:val="34"/>
          <w:szCs w:val="34"/>
        </w:rPr>
      </w:pPr>
      <w:r>
        <w:rPr>
          <w:rFonts w:ascii="Verdana" w:hAnsi="Verdana"/>
          <w:b w:val="0"/>
          <w:bCs w:val="0"/>
          <w:color w:val="000000"/>
          <w:sz w:val="34"/>
          <w:szCs w:val="34"/>
        </w:rPr>
        <w:lastRenderedPageBreak/>
        <w:t>Create physical volumes</w:t>
      </w:r>
    </w:p>
    <w:p w:rsidR="007F4DD5" w:rsidRDefault="007F4DD5" w:rsidP="007F4DD5">
      <w:pPr>
        <w:pStyle w:val="NormalWeb"/>
        <w:shd w:val="clear" w:color="auto" w:fill="F2F2F2"/>
        <w:spacing w:before="150" w:beforeAutospacing="0" w:after="150" w:afterAutospacing="0"/>
        <w:rPr>
          <w:rFonts w:ascii="Arial" w:hAnsi="Arial" w:cs="Arial"/>
          <w:color w:val="666666"/>
          <w:sz w:val="19"/>
          <w:szCs w:val="19"/>
        </w:rPr>
      </w:pPr>
      <w:r>
        <w:rPr>
          <w:rFonts w:ascii="Arial" w:hAnsi="Arial" w:cs="Arial"/>
          <w:color w:val="666666"/>
          <w:sz w:val="19"/>
          <w:szCs w:val="19"/>
        </w:rPr>
        <w:t xml:space="preserve">Use the </w:t>
      </w:r>
      <w:proofErr w:type="spellStart"/>
      <w:r>
        <w:rPr>
          <w:rFonts w:ascii="Arial" w:hAnsi="Arial" w:cs="Arial"/>
          <w:color w:val="666666"/>
          <w:sz w:val="19"/>
          <w:szCs w:val="19"/>
        </w:rPr>
        <w:t>pvcreate</w:t>
      </w:r>
      <w:proofErr w:type="spellEnd"/>
      <w:r>
        <w:rPr>
          <w:rFonts w:ascii="Arial" w:hAnsi="Arial" w:cs="Arial"/>
          <w:color w:val="666666"/>
          <w:sz w:val="19"/>
          <w:szCs w:val="19"/>
        </w:rPr>
        <w:t xml:space="preserve"> command to create physical volumes.</w:t>
      </w:r>
    </w:p>
    <w:p w:rsidR="007F4DD5" w:rsidRDefault="007F4DD5" w:rsidP="007F4DD5">
      <w:pPr>
        <w:pStyle w:val="HTMLPreformatted"/>
        <w:pBdr>
          <w:top w:val="single" w:sz="6" w:space="12" w:color="auto"/>
          <w:left w:val="single" w:sz="36" w:space="12" w:color="auto"/>
          <w:bottom w:val="single" w:sz="6" w:space="12" w:color="auto"/>
          <w:right w:val="single" w:sz="6" w:space="12" w:color="auto"/>
        </w:pBdr>
        <w:shd w:val="clear" w:color="auto" w:fill="FFFFD5"/>
        <w:wordWrap w:val="0"/>
        <w:spacing w:before="150" w:after="150" w:line="300" w:lineRule="atLeast"/>
        <w:rPr>
          <w:color w:val="333333"/>
        </w:rPr>
      </w:pPr>
      <w:r>
        <w:rPr>
          <w:color w:val="333333"/>
        </w:rPr>
        <w:t xml:space="preserve"># </w:t>
      </w:r>
      <w:proofErr w:type="spellStart"/>
      <w:proofErr w:type="gramStart"/>
      <w:r>
        <w:rPr>
          <w:color w:val="333333"/>
        </w:rPr>
        <w:t>pvcreate</w:t>
      </w:r>
      <w:proofErr w:type="spellEnd"/>
      <w:proofErr w:type="gramEnd"/>
      <w:r>
        <w:rPr>
          <w:color w:val="333333"/>
        </w:rPr>
        <w:t xml:space="preserve"> /dev/sdb1</w:t>
      </w:r>
      <w:r>
        <w:rPr>
          <w:color w:val="333333"/>
        </w:rPr>
        <w:br/>
        <w:t xml:space="preserve"># </w:t>
      </w:r>
      <w:proofErr w:type="spellStart"/>
      <w:r>
        <w:rPr>
          <w:color w:val="333333"/>
        </w:rPr>
        <w:t>pvcreate</w:t>
      </w:r>
      <w:proofErr w:type="spellEnd"/>
      <w:r>
        <w:rPr>
          <w:color w:val="333333"/>
        </w:rPr>
        <w:t xml:space="preserve"> /dev/sdb2 </w:t>
      </w:r>
    </w:p>
    <w:p w:rsidR="007F4DD5" w:rsidRDefault="007F4DD5" w:rsidP="007F4DD5">
      <w:pPr>
        <w:pStyle w:val="NormalWeb"/>
        <w:shd w:val="clear" w:color="auto" w:fill="F2F2F2"/>
        <w:spacing w:before="150" w:beforeAutospacing="0" w:after="150" w:afterAutospacing="0"/>
        <w:rPr>
          <w:rFonts w:ascii="Arial" w:hAnsi="Arial" w:cs="Arial"/>
          <w:color w:val="666666"/>
          <w:sz w:val="19"/>
          <w:szCs w:val="19"/>
        </w:rPr>
      </w:pPr>
      <w:r>
        <w:rPr>
          <w:rFonts w:ascii="Arial" w:hAnsi="Arial" w:cs="Arial"/>
          <w:color w:val="666666"/>
          <w:sz w:val="19"/>
          <w:szCs w:val="19"/>
        </w:rPr>
        <w:t xml:space="preserve">The </w:t>
      </w:r>
      <w:proofErr w:type="spellStart"/>
      <w:r>
        <w:rPr>
          <w:rFonts w:ascii="Arial" w:hAnsi="Arial" w:cs="Arial"/>
          <w:color w:val="666666"/>
          <w:sz w:val="19"/>
          <w:szCs w:val="19"/>
        </w:rPr>
        <w:t>pvdisplay</w:t>
      </w:r>
      <w:proofErr w:type="spellEnd"/>
      <w:r>
        <w:rPr>
          <w:rFonts w:ascii="Arial" w:hAnsi="Arial" w:cs="Arial"/>
          <w:color w:val="666666"/>
          <w:sz w:val="19"/>
          <w:szCs w:val="19"/>
        </w:rPr>
        <w:t xml:space="preserve"> command displays all physical volumes on your system.</w:t>
      </w:r>
    </w:p>
    <w:p w:rsidR="007F4DD5" w:rsidRDefault="007F4DD5" w:rsidP="007F4DD5">
      <w:pPr>
        <w:pStyle w:val="HTMLPreformatted"/>
        <w:pBdr>
          <w:top w:val="single" w:sz="6" w:space="12" w:color="auto"/>
          <w:left w:val="single" w:sz="36" w:space="12" w:color="auto"/>
          <w:bottom w:val="single" w:sz="6" w:space="12" w:color="auto"/>
          <w:right w:val="single" w:sz="6" w:space="12" w:color="auto"/>
        </w:pBdr>
        <w:shd w:val="clear" w:color="auto" w:fill="FFFFD5"/>
        <w:wordWrap w:val="0"/>
        <w:spacing w:before="150" w:after="150" w:line="300" w:lineRule="atLeast"/>
        <w:rPr>
          <w:color w:val="333333"/>
        </w:rPr>
      </w:pPr>
      <w:r>
        <w:rPr>
          <w:color w:val="333333"/>
        </w:rPr>
        <w:t xml:space="preserve"># </w:t>
      </w:r>
      <w:proofErr w:type="spellStart"/>
      <w:proofErr w:type="gramStart"/>
      <w:r>
        <w:rPr>
          <w:color w:val="333333"/>
        </w:rPr>
        <w:t>pvdisplay</w:t>
      </w:r>
      <w:proofErr w:type="spellEnd"/>
      <w:proofErr w:type="gramEnd"/>
      <w:r>
        <w:rPr>
          <w:color w:val="333333"/>
        </w:rPr>
        <w:t xml:space="preserve"> </w:t>
      </w:r>
    </w:p>
    <w:p w:rsidR="007F4DD5" w:rsidRDefault="007F4DD5" w:rsidP="007F4DD5">
      <w:pPr>
        <w:pStyle w:val="NormalWeb"/>
        <w:shd w:val="clear" w:color="auto" w:fill="F2F2F2"/>
        <w:spacing w:before="150" w:beforeAutospacing="0" w:after="150" w:afterAutospacing="0"/>
        <w:rPr>
          <w:rFonts w:ascii="Arial" w:hAnsi="Arial" w:cs="Arial"/>
          <w:color w:val="666666"/>
          <w:sz w:val="19"/>
          <w:szCs w:val="19"/>
        </w:rPr>
      </w:pPr>
      <w:r>
        <w:rPr>
          <w:rFonts w:ascii="Arial" w:hAnsi="Arial" w:cs="Arial"/>
          <w:color w:val="666666"/>
          <w:sz w:val="19"/>
          <w:szCs w:val="19"/>
        </w:rPr>
        <w:t>Alternatively the following command should be used:</w:t>
      </w:r>
    </w:p>
    <w:p w:rsidR="007F4DD5" w:rsidRDefault="007F4DD5" w:rsidP="007F4DD5">
      <w:pPr>
        <w:pStyle w:val="HTMLPreformatted"/>
        <w:pBdr>
          <w:top w:val="single" w:sz="6" w:space="12" w:color="auto"/>
          <w:left w:val="single" w:sz="36" w:space="12" w:color="auto"/>
          <w:bottom w:val="single" w:sz="6" w:space="12" w:color="auto"/>
          <w:right w:val="single" w:sz="6" w:space="12" w:color="auto"/>
        </w:pBdr>
        <w:shd w:val="clear" w:color="auto" w:fill="FFFFD5"/>
        <w:wordWrap w:val="0"/>
        <w:spacing w:before="150" w:after="150" w:line="300" w:lineRule="atLeast"/>
        <w:rPr>
          <w:color w:val="333333"/>
        </w:rPr>
      </w:pPr>
      <w:r>
        <w:rPr>
          <w:color w:val="333333"/>
        </w:rPr>
        <w:t xml:space="preserve"># </w:t>
      </w:r>
      <w:proofErr w:type="spellStart"/>
      <w:proofErr w:type="gramStart"/>
      <w:r>
        <w:rPr>
          <w:color w:val="333333"/>
        </w:rPr>
        <w:t>pvdisplay</w:t>
      </w:r>
      <w:proofErr w:type="spellEnd"/>
      <w:proofErr w:type="gramEnd"/>
      <w:r>
        <w:rPr>
          <w:color w:val="333333"/>
        </w:rPr>
        <w:t xml:space="preserve"> /dev/sdb1 </w:t>
      </w:r>
    </w:p>
    <w:p w:rsidR="007F4DD5" w:rsidRDefault="007F4DD5" w:rsidP="006C3BCA">
      <w:r>
        <w:rPr>
          <w:noProof/>
          <w:lang w:eastAsia="en-IN"/>
        </w:rPr>
        <w:drawing>
          <wp:inline distT="0" distB="0" distL="0" distR="0">
            <wp:extent cx="4838700" cy="3505200"/>
            <wp:effectExtent l="19050" t="0" r="0" b="0"/>
            <wp:docPr id="11" name="Picture 11" descr="Create physical volumes with pv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e physical volumes with pvcreate"/>
                    <pic:cNvPicPr>
                      <a:picLocks noChangeAspect="1" noChangeArrowheads="1"/>
                    </pic:cNvPicPr>
                  </pic:nvPicPr>
                  <pic:blipFill>
                    <a:blip r:embed="rId13"/>
                    <a:srcRect/>
                    <a:stretch>
                      <a:fillRect/>
                    </a:stretch>
                  </pic:blipFill>
                  <pic:spPr bwMode="auto">
                    <a:xfrm>
                      <a:off x="0" y="0"/>
                      <a:ext cx="4838700" cy="3505200"/>
                    </a:xfrm>
                    <a:prstGeom prst="rect">
                      <a:avLst/>
                    </a:prstGeom>
                    <a:noFill/>
                    <a:ln w="9525">
                      <a:noFill/>
                      <a:miter lim="800000"/>
                      <a:headEnd/>
                      <a:tailEnd/>
                    </a:ln>
                  </pic:spPr>
                </pic:pic>
              </a:graphicData>
            </a:graphic>
          </wp:inline>
        </w:drawing>
      </w:r>
    </w:p>
    <w:p w:rsidR="007F4DD5" w:rsidRDefault="007F4DD5" w:rsidP="006C3BCA"/>
    <w:p w:rsidR="007F4DD5" w:rsidRDefault="007F4DD5" w:rsidP="007F4DD5">
      <w:pPr>
        <w:pStyle w:val="Heading1"/>
        <w:shd w:val="clear" w:color="auto" w:fill="F2F2F2"/>
        <w:spacing w:before="120" w:beforeAutospacing="0" w:after="120" w:afterAutospacing="0" w:line="600" w:lineRule="atLeast"/>
        <w:rPr>
          <w:rFonts w:ascii="Verdana" w:hAnsi="Verdana"/>
          <w:b w:val="0"/>
          <w:bCs w:val="0"/>
          <w:color w:val="000000"/>
          <w:sz w:val="28"/>
          <w:szCs w:val="28"/>
        </w:rPr>
      </w:pPr>
      <w:r w:rsidRPr="007F4DD5">
        <w:rPr>
          <w:rFonts w:ascii="Verdana" w:hAnsi="Verdana"/>
          <w:b w:val="0"/>
          <w:bCs w:val="0"/>
          <w:color w:val="000000"/>
          <w:sz w:val="28"/>
          <w:szCs w:val="28"/>
        </w:rPr>
        <w:t>Create Virtual Group</w:t>
      </w:r>
    </w:p>
    <w:p w:rsidR="00DB7CA7" w:rsidRDefault="00DB7CA7" w:rsidP="00DB7CA7">
      <w:pPr>
        <w:pStyle w:val="NormalWeb"/>
        <w:shd w:val="clear" w:color="auto" w:fill="FFFFFF"/>
        <w:spacing w:before="0" w:beforeAutospacing="0" w:after="0" w:afterAutospacing="0"/>
        <w:textAlignment w:val="baseline"/>
        <w:rPr>
          <w:rFonts w:ascii="Arial" w:hAnsi="Arial" w:cs="Arial"/>
          <w:color w:val="272727"/>
          <w:sz w:val="27"/>
          <w:szCs w:val="27"/>
        </w:rPr>
      </w:pPr>
      <w:proofErr w:type="gramStart"/>
      <w:r>
        <w:rPr>
          <w:rFonts w:ascii="Arial" w:hAnsi="Arial" w:cs="Arial"/>
          <w:color w:val="272727"/>
          <w:sz w:val="27"/>
          <w:szCs w:val="27"/>
        </w:rPr>
        <w:t>his</w:t>
      </w:r>
      <w:proofErr w:type="gramEnd"/>
      <w:r>
        <w:rPr>
          <w:rFonts w:ascii="Arial" w:hAnsi="Arial" w:cs="Arial"/>
          <w:color w:val="272727"/>
          <w:sz w:val="27"/>
          <w:szCs w:val="27"/>
        </w:rPr>
        <w:t xml:space="preserve"> will create the volume group using 32MB PE size in the name of</w:t>
      </w:r>
      <w:r>
        <w:rPr>
          <w:rStyle w:val="apple-converted-space"/>
          <w:rFonts w:ascii="Arial" w:hAnsi="Arial" w:cs="Arial"/>
          <w:color w:val="272727"/>
          <w:sz w:val="27"/>
          <w:szCs w:val="27"/>
        </w:rPr>
        <w:t> </w:t>
      </w:r>
      <w:proofErr w:type="spellStart"/>
      <w:r>
        <w:rPr>
          <w:rFonts w:ascii="inherit" w:hAnsi="inherit" w:cs="Arial"/>
          <w:color w:val="333333"/>
          <w:sz w:val="27"/>
          <w:szCs w:val="27"/>
          <w:bdr w:val="none" w:sz="0" w:space="0" w:color="auto" w:frame="1"/>
        </w:rPr>
        <w:t>tecmint_add_vg</w:t>
      </w:r>
      <w:proofErr w:type="spellEnd"/>
      <w:r>
        <w:rPr>
          <w:rStyle w:val="apple-converted-space"/>
          <w:rFonts w:ascii="Arial" w:hAnsi="Arial" w:cs="Arial"/>
          <w:color w:val="272727"/>
          <w:sz w:val="27"/>
          <w:szCs w:val="27"/>
        </w:rPr>
        <w:t> </w:t>
      </w:r>
      <w:r>
        <w:rPr>
          <w:rFonts w:ascii="Arial" w:hAnsi="Arial" w:cs="Arial"/>
          <w:color w:val="272727"/>
          <w:sz w:val="27"/>
          <w:szCs w:val="27"/>
        </w:rPr>
        <w:t>using 3 Physical volumes we created in last steps.</w:t>
      </w:r>
    </w:p>
    <w:p w:rsidR="00DB7CA7" w:rsidRDefault="00DB7CA7" w:rsidP="00DB7CA7">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r>
        <w:rPr>
          <w:rFonts w:ascii="Courier" w:hAnsi="Courier"/>
          <w:color w:val="FFFFFF"/>
        </w:rPr>
        <w:t>vgcreate</w:t>
      </w:r>
      <w:proofErr w:type="spellEnd"/>
      <w:r>
        <w:rPr>
          <w:rFonts w:ascii="Courier" w:hAnsi="Courier"/>
          <w:color w:val="FFFFFF"/>
        </w:rPr>
        <w:t xml:space="preserve"> -s 32M </w:t>
      </w:r>
      <w:proofErr w:type="spellStart"/>
      <w:r>
        <w:rPr>
          <w:rFonts w:ascii="Courier" w:hAnsi="Courier"/>
          <w:color w:val="FFFFFF"/>
        </w:rPr>
        <w:t>tecmint_add_vg</w:t>
      </w:r>
      <w:proofErr w:type="spellEnd"/>
      <w:r>
        <w:rPr>
          <w:rFonts w:ascii="Courier" w:hAnsi="Courier"/>
          <w:color w:val="FFFFFF"/>
        </w:rPr>
        <w:t xml:space="preserve"> /dev/sda1 /dev/sdb1 /dev/sdc1</w:t>
      </w:r>
    </w:p>
    <w:p w:rsidR="00DB7CA7" w:rsidRDefault="00DB7CA7" w:rsidP="007F4DD5">
      <w:pPr>
        <w:pStyle w:val="Heading1"/>
        <w:shd w:val="clear" w:color="auto" w:fill="F2F2F2"/>
        <w:spacing w:before="120" w:beforeAutospacing="0" w:after="120" w:afterAutospacing="0" w:line="600" w:lineRule="atLeast"/>
        <w:rPr>
          <w:rFonts w:ascii="Verdana" w:hAnsi="Verdana"/>
          <w:b w:val="0"/>
          <w:bCs w:val="0"/>
          <w:color w:val="000000"/>
          <w:sz w:val="28"/>
          <w:szCs w:val="28"/>
        </w:rPr>
      </w:pPr>
    </w:p>
    <w:p w:rsidR="00764F69" w:rsidRDefault="00764F69" w:rsidP="007F4DD5">
      <w:pPr>
        <w:pStyle w:val="Heading1"/>
        <w:shd w:val="clear" w:color="auto" w:fill="F2F2F2"/>
        <w:spacing w:before="120" w:beforeAutospacing="0" w:after="120" w:afterAutospacing="0" w:line="600" w:lineRule="atLeast"/>
        <w:rPr>
          <w:rFonts w:ascii="Verdana" w:hAnsi="Verdana"/>
          <w:b w:val="0"/>
          <w:bCs w:val="0"/>
          <w:color w:val="000000"/>
          <w:sz w:val="28"/>
          <w:szCs w:val="28"/>
        </w:rPr>
      </w:pPr>
      <w:r>
        <w:rPr>
          <w:noProof/>
        </w:rPr>
        <w:drawing>
          <wp:inline distT="0" distB="0" distL="0" distR="0">
            <wp:extent cx="5731510" cy="2893488"/>
            <wp:effectExtent l="19050" t="0" r="2540" b="0"/>
            <wp:docPr id="44" name="Picture 44" descr="Verify Volum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erify Volume Groups"/>
                    <pic:cNvPicPr>
                      <a:picLocks noChangeAspect="1" noChangeArrowheads="1"/>
                    </pic:cNvPicPr>
                  </pic:nvPicPr>
                  <pic:blipFill>
                    <a:blip r:embed="rId14"/>
                    <a:srcRect/>
                    <a:stretch>
                      <a:fillRect/>
                    </a:stretch>
                  </pic:blipFill>
                  <pic:spPr bwMode="auto">
                    <a:xfrm>
                      <a:off x="0" y="0"/>
                      <a:ext cx="5731510" cy="2893488"/>
                    </a:xfrm>
                    <a:prstGeom prst="rect">
                      <a:avLst/>
                    </a:prstGeom>
                    <a:noFill/>
                    <a:ln w="9525">
                      <a:noFill/>
                      <a:miter lim="800000"/>
                      <a:headEnd/>
                      <a:tailEnd/>
                    </a:ln>
                  </pic:spPr>
                </pic:pic>
              </a:graphicData>
            </a:graphic>
          </wp:inline>
        </w:drawing>
      </w:r>
    </w:p>
    <w:p w:rsidR="00764F69" w:rsidRPr="00764F69" w:rsidRDefault="00764F69" w:rsidP="00764F69">
      <w:pPr>
        <w:shd w:val="clear" w:color="auto" w:fill="FFFFFF"/>
        <w:spacing w:after="240"/>
        <w:textAlignment w:val="baseline"/>
        <w:rPr>
          <w:rFonts w:ascii="Arial" w:eastAsia="Times New Roman" w:hAnsi="Arial" w:cs="Arial"/>
          <w:color w:val="272727"/>
          <w:sz w:val="27"/>
          <w:szCs w:val="27"/>
          <w:lang w:eastAsia="en-IN"/>
        </w:rPr>
      </w:pPr>
      <w:proofErr w:type="spellStart"/>
      <w:proofErr w:type="gramStart"/>
      <w:r w:rsidRPr="00764F69">
        <w:rPr>
          <w:rFonts w:ascii="Arial" w:eastAsia="Times New Roman" w:hAnsi="Arial" w:cs="Arial"/>
          <w:color w:val="272727"/>
          <w:sz w:val="27"/>
          <w:szCs w:val="27"/>
          <w:lang w:eastAsia="en-IN"/>
        </w:rPr>
        <w:t>nderstanding</w:t>
      </w:r>
      <w:proofErr w:type="spellEnd"/>
      <w:proofErr w:type="gramEnd"/>
      <w:r w:rsidRPr="00764F69">
        <w:rPr>
          <w:rFonts w:ascii="Arial" w:eastAsia="Times New Roman" w:hAnsi="Arial" w:cs="Arial"/>
          <w:color w:val="272727"/>
          <w:sz w:val="27"/>
          <w:szCs w:val="27"/>
          <w:lang w:eastAsia="en-IN"/>
        </w:rPr>
        <w:t xml:space="preserve"> </w:t>
      </w:r>
      <w:proofErr w:type="spellStart"/>
      <w:r w:rsidRPr="00764F69">
        <w:rPr>
          <w:rFonts w:ascii="Arial" w:eastAsia="Times New Roman" w:hAnsi="Arial" w:cs="Arial"/>
          <w:color w:val="272727"/>
          <w:sz w:val="27"/>
          <w:szCs w:val="27"/>
          <w:lang w:eastAsia="en-IN"/>
        </w:rPr>
        <w:t>vgs</w:t>
      </w:r>
      <w:proofErr w:type="spellEnd"/>
      <w:r w:rsidRPr="00764F69">
        <w:rPr>
          <w:rFonts w:ascii="Arial" w:eastAsia="Times New Roman" w:hAnsi="Arial" w:cs="Arial"/>
          <w:color w:val="272727"/>
          <w:sz w:val="27"/>
          <w:szCs w:val="27"/>
          <w:lang w:eastAsia="en-IN"/>
        </w:rPr>
        <w:t xml:space="preserve"> command output:</w:t>
      </w:r>
    </w:p>
    <w:p w:rsidR="00764F69" w:rsidRPr="00764F69" w:rsidRDefault="00764F69" w:rsidP="00764F69">
      <w:pPr>
        <w:numPr>
          <w:ilvl w:val="0"/>
          <w:numId w:val="5"/>
        </w:numPr>
        <w:shd w:val="clear" w:color="auto" w:fill="FFFFFF"/>
        <w:ind w:left="450"/>
        <w:textAlignment w:val="baseline"/>
        <w:rPr>
          <w:rFonts w:ascii="inherit" w:eastAsia="Times New Roman" w:hAnsi="inherit" w:cs="Arial"/>
          <w:color w:val="272727"/>
          <w:sz w:val="27"/>
          <w:szCs w:val="27"/>
          <w:lang w:eastAsia="en-IN"/>
        </w:rPr>
      </w:pPr>
      <w:r w:rsidRPr="00764F69">
        <w:rPr>
          <w:rFonts w:ascii="inherit" w:eastAsia="Times New Roman" w:hAnsi="inherit" w:cs="Arial"/>
          <w:color w:val="272727"/>
          <w:sz w:val="27"/>
          <w:szCs w:val="27"/>
          <w:lang w:eastAsia="en-IN"/>
        </w:rPr>
        <w:t>Volume Group name.</w:t>
      </w:r>
    </w:p>
    <w:p w:rsidR="00764F69" w:rsidRPr="00764F69" w:rsidRDefault="00764F69" w:rsidP="00764F69">
      <w:pPr>
        <w:numPr>
          <w:ilvl w:val="0"/>
          <w:numId w:val="5"/>
        </w:numPr>
        <w:shd w:val="clear" w:color="auto" w:fill="FFFFFF"/>
        <w:ind w:left="450"/>
        <w:textAlignment w:val="baseline"/>
        <w:rPr>
          <w:rFonts w:ascii="inherit" w:eastAsia="Times New Roman" w:hAnsi="inherit" w:cs="Arial"/>
          <w:color w:val="272727"/>
          <w:sz w:val="27"/>
          <w:szCs w:val="27"/>
          <w:lang w:eastAsia="en-IN"/>
        </w:rPr>
      </w:pPr>
      <w:r w:rsidRPr="00764F69">
        <w:rPr>
          <w:rFonts w:ascii="inherit" w:eastAsia="Times New Roman" w:hAnsi="inherit" w:cs="Arial"/>
          <w:color w:val="272727"/>
          <w:sz w:val="27"/>
          <w:szCs w:val="27"/>
          <w:lang w:eastAsia="en-IN"/>
        </w:rPr>
        <w:t>Physical Volumes used in this Volume Group.</w:t>
      </w:r>
    </w:p>
    <w:p w:rsidR="00764F69" w:rsidRPr="00764F69" w:rsidRDefault="00764F69" w:rsidP="00764F69">
      <w:pPr>
        <w:numPr>
          <w:ilvl w:val="0"/>
          <w:numId w:val="5"/>
        </w:numPr>
        <w:shd w:val="clear" w:color="auto" w:fill="FFFFFF"/>
        <w:ind w:left="450"/>
        <w:textAlignment w:val="baseline"/>
        <w:rPr>
          <w:rFonts w:ascii="inherit" w:eastAsia="Times New Roman" w:hAnsi="inherit" w:cs="Arial"/>
          <w:color w:val="272727"/>
          <w:sz w:val="27"/>
          <w:szCs w:val="27"/>
          <w:lang w:eastAsia="en-IN"/>
        </w:rPr>
      </w:pPr>
      <w:r w:rsidRPr="00764F69">
        <w:rPr>
          <w:rFonts w:ascii="inherit" w:eastAsia="Times New Roman" w:hAnsi="inherit" w:cs="Arial"/>
          <w:color w:val="272727"/>
          <w:sz w:val="27"/>
          <w:szCs w:val="27"/>
          <w:lang w:eastAsia="en-IN"/>
        </w:rPr>
        <w:t>Shows free space available in this volume group.</w:t>
      </w:r>
    </w:p>
    <w:p w:rsidR="00764F69" w:rsidRPr="00764F69" w:rsidRDefault="00764F69" w:rsidP="00764F69">
      <w:pPr>
        <w:numPr>
          <w:ilvl w:val="0"/>
          <w:numId w:val="5"/>
        </w:numPr>
        <w:shd w:val="clear" w:color="auto" w:fill="FFFFFF"/>
        <w:ind w:left="450"/>
        <w:textAlignment w:val="baseline"/>
        <w:rPr>
          <w:rFonts w:ascii="inherit" w:eastAsia="Times New Roman" w:hAnsi="inherit" w:cs="Arial"/>
          <w:color w:val="272727"/>
          <w:sz w:val="27"/>
          <w:szCs w:val="27"/>
          <w:lang w:eastAsia="en-IN"/>
        </w:rPr>
      </w:pPr>
      <w:r w:rsidRPr="00764F69">
        <w:rPr>
          <w:rFonts w:ascii="inherit" w:eastAsia="Times New Roman" w:hAnsi="inherit" w:cs="Arial"/>
          <w:color w:val="272727"/>
          <w:sz w:val="27"/>
          <w:szCs w:val="27"/>
          <w:lang w:eastAsia="en-IN"/>
        </w:rPr>
        <w:t>Total Size of the Volume Group.</w:t>
      </w:r>
    </w:p>
    <w:p w:rsidR="00764F69" w:rsidRPr="00764F69" w:rsidRDefault="00764F69" w:rsidP="00764F69">
      <w:pPr>
        <w:numPr>
          <w:ilvl w:val="0"/>
          <w:numId w:val="5"/>
        </w:numPr>
        <w:shd w:val="clear" w:color="auto" w:fill="FFFFFF"/>
        <w:ind w:left="450"/>
        <w:textAlignment w:val="baseline"/>
        <w:rPr>
          <w:rFonts w:ascii="inherit" w:eastAsia="Times New Roman" w:hAnsi="inherit" w:cs="Arial"/>
          <w:color w:val="272727"/>
          <w:sz w:val="27"/>
          <w:szCs w:val="27"/>
          <w:lang w:eastAsia="en-IN"/>
        </w:rPr>
      </w:pPr>
      <w:r w:rsidRPr="00764F69">
        <w:rPr>
          <w:rFonts w:ascii="inherit" w:eastAsia="Times New Roman" w:hAnsi="inherit" w:cs="Arial"/>
          <w:color w:val="272727"/>
          <w:sz w:val="27"/>
          <w:szCs w:val="27"/>
          <w:lang w:eastAsia="en-IN"/>
        </w:rPr>
        <w:t xml:space="preserve">Logical Volumes inside this volume group, </w:t>
      </w:r>
      <w:proofErr w:type="gramStart"/>
      <w:r w:rsidRPr="00764F69">
        <w:rPr>
          <w:rFonts w:ascii="inherit" w:eastAsia="Times New Roman" w:hAnsi="inherit" w:cs="Arial"/>
          <w:color w:val="272727"/>
          <w:sz w:val="27"/>
          <w:szCs w:val="27"/>
          <w:lang w:eastAsia="en-IN"/>
        </w:rPr>
        <w:t>Here</w:t>
      </w:r>
      <w:proofErr w:type="gramEnd"/>
      <w:r w:rsidRPr="00764F69">
        <w:rPr>
          <w:rFonts w:ascii="inherit" w:eastAsia="Times New Roman" w:hAnsi="inherit" w:cs="Arial"/>
          <w:color w:val="272727"/>
          <w:sz w:val="27"/>
          <w:szCs w:val="27"/>
          <w:lang w:eastAsia="en-IN"/>
        </w:rPr>
        <w:t xml:space="preserve"> we have not yet created so there is 0.</w:t>
      </w:r>
    </w:p>
    <w:p w:rsidR="00764F69" w:rsidRPr="00764F69" w:rsidRDefault="00764F69" w:rsidP="00764F69">
      <w:pPr>
        <w:numPr>
          <w:ilvl w:val="0"/>
          <w:numId w:val="5"/>
        </w:numPr>
        <w:shd w:val="clear" w:color="auto" w:fill="FFFFFF"/>
        <w:ind w:left="450"/>
        <w:textAlignment w:val="baseline"/>
        <w:rPr>
          <w:rFonts w:ascii="inherit" w:eastAsia="Times New Roman" w:hAnsi="inherit" w:cs="Arial"/>
          <w:color w:val="272727"/>
          <w:sz w:val="27"/>
          <w:szCs w:val="27"/>
          <w:lang w:eastAsia="en-IN"/>
        </w:rPr>
      </w:pPr>
      <w:r w:rsidRPr="00764F69">
        <w:rPr>
          <w:rFonts w:ascii="inherit" w:eastAsia="Times New Roman" w:hAnsi="inherit" w:cs="Arial"/>
          <w:color w:val="272727"/>
          <w:sz w:val="27"/>
          <w:szCs w:val="27"/>
          <w:lang w:eastAsia="en-IN"/>
        </w:rPr>
        <w:t>SN = Number of Snapshots the volume group contains. (Later we can create a snapshot).</w:t>
      </w:r>
    </w:p>
    <w:p w:rsidR="00764F69" w:rsidRPr="00764F69" w:rsidRDefault="00764F69" w:rsidP="00764F69">
      <w:pPr>
        <w:numPr>
          <w:ilvl w:val="0"/>
          <w:numId w:val="5"/>
        </w:numPr>
        <w:shd w:val="clear" w:color="auto" w:fill="FFFFFF"/>
        <w:ind w:left="450"/>
        <w:textAlignment w:val="baseline"/>
        <w:rPr>
          <w:rFonts w:ascii="inherit" w:eastAsia="Times New Roman" w:hAnsi="inherit" w:cs="Arial"/>
          <w:color w:val="272727"/>
          <w:sz w:val="27"/>
          <w:szCs w:val="27"/>
          <w:lang w:eastAsia="en-IN"/>
        </w:rPr>
      </w:pPr>
      <w:r w:rsidRPr="00764F69">
        <w:rPr>
          <w:rFonts w:ascii="inherit" w:eastAsia="Times New Roman" w:hAnsi="inherit" w:cs="Arial"/>
          <w:color w:val="272727"/>
          <w:sz w:val="27"/>
          <w:szCs w:val="27"/>
          <w:lang w:eastAsia="en-IN"/>
        </w:rPr>
        <w:t xml:space="preserve">Status of the Volume group as Writeable, readable, </w:t>
      </w:r>
      <w:proofErr w:type="spellStart"/>
      <w:r w:rsidRPr="00764F69">
        <w:rPr>
          <w:rFonts w:ascii="inherit" w:eastAsia="Times New Roman" w:hAnsi="inherit" w:cs="Arial"/>
          <w:color w:val="272727"/>
          <w:sz w:val="27"/>
          <w:szCs w:val="27"/>
          <w:lang w:eastAsia="en-IN"/>
        </w:rPr>
        <w:t>resizeable</w:t>
      </w:r>
      <w:proofErr w:type="spellEnd"/>
      <w:r w:rsidRPr="00764F69">
        <w:rPr>
          <w:rFonts w:ascii="inherit" w:eastAsia="Times New Roman" w:hAnsi="inherit" w:cs="Arial"/>
          <w:color w:val="272727"/>
          <w:sz w:val="27"/>
          <w:szCs w:val="27"/>
          <w:lang w:eastAsia="en-IN"/>
        </w:rPr>
        <w:t xml:space="preserve">, exported, partial and clustered, Here it is </w:t>
      </w:r>
      <w:proofErr w:type="spellStart"/>
      <w:r w:rsidRPr="00764F69">
        <w:rPr>
          <w:rFonts w:ascii="inherit" w:eastAsia="Times New Roman" w:hAnsi="inherit" w:cs="Arial"/>
          <w:color w:val="272727"/>
          <w:sz w:val="27"/>
          <w:szCs w:val="27"/>
          <w:lang w:eastAsia="en-IN"/>
        </w:rPr>
        <w:t>wz</w:t>
      </w:r>
      <w:proofErr w:type="spellEnd"/>
      <w:r w:rsidRPr="00764F69">
        <w:rPr>
          <w:rFonts w:ascii="inherit" w:eastAsia="Times New Roman" w:hAnsi="inherit" w:cs="Arial"/>
          <w:color w:val="272727"/>
          <w:sz w:val="27"/>
          <w:szCs w:val="27"/>
          <w:lang w:eastAsia="en-IN"/>
        </w:rPr>
        <w:t xml:space="preserve">–n- that means w = Writable, z = </w:t>
      </w:r>
      <w:proofErr w:type="spellStart"/>
      <w:r w:rsidRPr="00764F69">
        <w:rPr>
          <w:rFonts w:ascii="inherit" w:eastAsia="Times New Roman" w:hAnsi="inherit" w:cs="Arial"/>
          <w:color w:val="272727"/>
          <w:sz w:val="27"/>
          <w:szCs w:val="27"/>
          <w:lang w:eastAsia="en-IN"/>
        </w:rPr>
        <w:t>resizeable</w:t>
      </w:r>
      <w:proofErr w:type="spellEnd"/>
      <w:r w:rsidRPr="00764F69">
        <w:rPr>
          <w:rFonts w:ascii="inherit" w:eastAsia="Times New Roman" w:hAnsi="inherit" w:cs="Arial"/>
          <w:color w:val="272727"/>
          <w:sz w:val="27"/>
          <w:szCs w:val="27"/>
          <w:lang w:eastAsia="en-IN"/>
        </w:rPr>
        <w:t>..</w:t>
      </w:r>
    </w:p>
    <w:p w:rsidR="00764F69" w:rsidRPr="00764F69" w:rsidRDefault="00764F69" w:rsidP="00764F69">
      <w:pPr>
        <w:numPr>
          <w:ilvl w:val="0"/>
          <w:numId w:val="5"/>
        </w:numPr>
        <w:shd w:val="clear" w:color="auto" w:fill="FFFFFF"/>
        <w:ind w:left="450"/>
        <w:textAlignment w:val="baseline"/>
        <w:rPr>
          <w:rFonts w:ascii="inherit" w:eastAsia="Times New Roman" w:hAnsi="inherit" w:cs="Arial"/>
          <w:color w:val="272727"/>
          <w:sz w:val="27"/>
          <w:szCs w:val="27"/>
          <w:lang w:eastAsia="en-IN"/>
        </w:rPr>
      </w:pPr>
      <w:r w:rsidRPr="00764F69">
        <w:rPr>
          <w:rFonts w:ascii="inherit" w:eastAsia="Times New Roman" w:hAnsi="inherit" w:cs="Arial"/>
          <w:color w:val="272727"/>
          <w:sz w:val="27"/>
          <w:szCs w:val="27"/>
          <w:lang w:eastAsia="en-IN"/>
        </w:rPr>
        <w:t>Number of Physical Volume (PV) used in this Volume Group.</w:t>
      </w:r>
    </w:p>
    <w:p w:rsidR="00764F69" w:rsidRPr="00764F69" w:rsidRDefault="00764F69" w:rsidP="00764F69">
      <w:pPr>
        <w:shd w:val="clear" w:color="auto" w:fill="FFFFFF"/>
        <w:textAlignment w:val="baseline"/>
        <w:rPr>
          <w:rFonts w:ascii="Arial" w:eastAsia="Times New Roman" w:hAnsi="Arial" w:cs="Arial"/>
          <w:color w:val="272727"/>
          <w:sz w:val="27"/>
          <w:szCs w:val="27"/>
          <w:lang w:eastAsia="en-IN"/>
        </w:rPr>
      </w:pPr>
      <w:r w:rsidRPr="00764F69">
        <w:rPr>
          <w:rFonts w:ascii="inherit" w:eastAsia="Times New Roman" w:hAnsi="inherit" w:cs="Arial"/>
          <w:color w:val="333333"/>
          <w:sz w:val="27"/>
          <w:lang w:eastAsia="en-IN"/>
        </w:rPr>
        <w:t>7.</w:t>
      </w:r>
      <w:r w:rsidRPr="00764F69">
        <w:rPr>
          <w:rFonts w:ascii="Arial" w:eastAsia="Times New Roman" w:hAnsi="Arial" w:cs="Arial"/>
          <w:color w:val="272727"/>
          <w:sz w:val="27"/>
          <w:lang w:eastAsia="en-IN"/>
        </w:rPr>
        <w:t> </w:t>
      </w:r>
      <w:r w:rsidRPr="00764F69">
        <w:rPr>
          <w:rFonts w:ascii="Arial" w:eastAsia="Times New Roman" w:hAnsi="Arial" w:cs="Arial"/>
          <w:color w:val="272727"/>
          <w:sz w:val="27"/>
          <w:szCs w:val="27"/>
          <w:lang w:eastAsia="en-IN"/>
        </w:rPr>
        <w:t xml:space="preserve">To Display more information about volume group use </w:t>
      </w:r>
      <w:proofErr w:type="gramStart"/>
      <w:r w:rsidRPr="00764F69">
        <w:rPr>
          <w:rFonts w:ascii="Arial" w:eastAsia="Times New Roman" w:hAnsi="Arial" w:cs="Arial"/>
          <w:color w:val="272727"/>
          <w:sz w:val="27"/>
          <w:szCs w:val="27"/>
          <w:lang w:eastAsia="en-IN"/>
        </w:rPr>
        <w:t>command</w:t>
      </w:r>
      <w:proofErr w:type="gramEnd"/>
      <w:r w:rsidRPr="00764F69">
        <w:rPr>
          <w:rFonts w:ascii="Arial" w:eastAsia="Times New Roman" w:hAnsi="Arial" w:cs="Arial"/>
          <w:color w:val="272727"/>
          <w:sz w:val="27"/>
          <w:szCs w:val="27"/>
          <w:lang w:eastAsia="en-IN"/>
        </w:rPr>
        <w:t>.</w:t>
      </w:r>
    </w:p>
    <w:p w:rsidR="00764F69" w:rsidRPr="00764F69" w:rsidRDefault="00764F69" w:rsidP="00764F6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764F69">
        <w:rPr>
          <w:rFonts w:ascii="Courier" w:eastAsia="Times New Roman" w:hAnsi="Courier" w:cs="Courier New"/>
          <w:color w:val="FFFFFF"/>
          <w:sz w:val="20"/>
          <w:szCs w:val="20"/>
          <w:lang w:eastAsia="en-IN"/>
        </w:rPr>
        <w:t xml:space="preserve"># </w:t>
      </w:r>
      <w:proofErr w:type="spellStart"/>
      <w:proofErr w:type="gramStart"/>
      <w:r w:rsidRPr="00764F69">
        <w:rPr>
          <w:rFonts w:ascii="Courier" w:eastAsia="Times New Roman" w:hAnsi="Courier" w:cs="Courier New"/>
          <w:color w:val="FFFFFF"/>
          <w:sz w:val="20"/>
          <w:szCs w:val="20"/>
          <w:lang w:eastAsia="en-IN"/>
        </w:rPr>
        <w:t>vgs</w:t>
      </w:r>
      <w:proofErr w:type="spellEnd"/>
      <w:proofErr w:type="gramEnd"/>
      <w:r w:rsidRPr="00764F69">
        <w:rPr>
          <w:rFonts w:ascii="Courier" w:eastAsia="Times New Roman" w:hAnsi="Courier" w:cs="Courier New"/>
          <w:color w:val="FFFFFF"/>
          <w:sz w:val="20"/>
          <w:szCs w:val="20"/>
          <w:lang w:eastAsia="en-IN"/>
        </w:rPr>
        <w:t xml:space="preserve"> -v</w:t>
      </w:r>
    </w:p>
    <w:p w:rsidR="00764F69" w:rsidRPr="00764F69" w:rsidRDefault="00764F69" w:rsidP="00764F69">
      <w:pPr>
        <w:shd w:val="clear" w:color="auto" w:fill="F1F1F1"/>
        <w:jc w:val="center"/>
        <w:textAlignment w:val="baseline"/>
        <w:rPr>
          <w:rFonts w:ascii="Arial" w:eastAsia="Times New Roman" w:hAnsi="Arial" w:cs="Arial"/>
          <w:color w:val="272727"/>
          <w:sz w:val="27"/>
          <w:szCs w:val="27"/>
          <w:lang w:eastAsia="en-IN"/>
        </w:rPr>
      </w:pPr>
      <w:r>
        <w:rPr>
          <w:rFonts w:ascii="inherit" w:eastAsia="Times New Roman" w:hAnsi="inherit" w:cs="Arial"/>
          <w:noProof/>
          <w:color w:val="3B8DBD"/>
          <w:sz w:val="27"/>
          <w:szCs w:val="27"/>
          <w:bdr w:val="none" w:sz="0" w:space="0" w:color="auto" w:frame="1"/>
          <w:lang w:eastAsia="en-IN"/>
        </w:rPr>
        <w:drawing>
          <wp:inline distT="0" distB="0" distL="0" distR="0">
            <wp:extent cx="5905500" cy="1409700"/>
            <wp:effectExtent l="19050" t="0" r="0" b="0"/>
            <wp:docPr id="47" name="Picture 47" descr="Check Volume Group Inform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Volume Group Information">
                      <a:hlinkClick r:id="rId15"/>
                    </pic:cNvPr>
                    <pic:cNvPicPr>
                      <a:picLocks noChangeAspect="1" noChangeArrowheads="1"/>
                    </pic:cNvPicPr>
                  </pic:nvPicPr>
                  <pic:blipFill>
                    <a:blip r:embed="rId16"/>
                    <a:srcRect/>
                    <a:stretch>
                      <a:fillRect/>
                    </a:stretch>
                  </pic:blipFill>
                  <pic:spPr bwMode="auto">
                    <a:xfrm>
                      <a:off x="0" y="0"/>
                      <a:ext cx="5905500" cy="1409700"/>
                    </a:xfrm>
                    <a:prstGeom prst="rect">
                      <a:avLst/>
                    </a:prstGeom>
                    <a:noFill/>
                    <a:ln w="9525">
                      <a:noFill/>
                      <a:miter lim="800000"/>
                      <a:headEnd/>
                      <a:tailEnd/>
                    </a:ln>
                  </pic:spPr>
                </pic:pic>
              </a:graphicData>
            </a:graphic>
          </wp:inline>
        </w:drawing>
      </w:r>
    </w:p>
    <w:p w:rsidR="00764F69" w:rsidRPr="00764F69" w:rsidRDefault="00764F69" w:rsidP="00764F69">
      <w:pPr>
        <w:shd w:val="clear" w:color="auto" w:fill="F1F1F1"/>
        <w:jc w:val="center"/>
        <w:textAlignment w:val="baseline"/>
        <w:rPr>
          <w:rFonts w:ascii="inherit" w:eastAsia="Times New Roman" w:hAnsi="inherit" w:cs="Arial"/>
          <w:i/>
          <w:iCs/>
          <w:color w:val="999999"/>
          <w:sz w:val="20"/>
          <w:szCs w:val="20"/>
          <w:lang w:eastAsia="en-IN"/>
        </w:rPr>
      </w:pPr>
      <w:r w:rsidRPr="00764F69">
        <w:rPr>
          <w:rFonts w:ascii="inherit" w:eastAsia="Times New Roman" w:hAnsi="inherit" w:cs="Arial"/>
          <w:i/>
          <w:iCs/>
          <w:color w:val="999999"/>
          <w:sz w:val="20"/>
          <w:szCs w:val="20"/>
          <w:lang w:eastAsia="en-IN"/>
        </w:rPr>
        <w:t>Check Volume Group Information</w:t>
      </w:r>
    </w:p>
    <w:p w:rsidR="00764F69" w:rsidRPr="00764F69" w:rsidRDefault="00764F69" w:rsidP="00764F69">
      <w:pPr>
        <w:shd w:val="clear" w:color="auto" w:fill="FFFFFF"/>
        <w:textAlignment w:val="baseline"/>
        <w:rPr>
          <w:rFonts w:ascii="Arial" w:eastAsia="Times New Roman" w:hAnsi="Arial" w:cs="Arial"/>
          <w:color w:val="272727"/>
          <w:sz w:val="27"/>
          <w:szCs w:val="27"/>
          <w:lang w:eastAsia="en-IN"/>
        </w:rPr>
      </w:pPr>
      <w:r w:rsidRPr="00764F69">
        <w:rPr>
          <w:rFonts w:ascii="inherit" w:eastAsia="Times New Roman" w:hAnsi="inherit" w:cs="Arial"/>
          <w:color w:val="333333"/>
          <w:sz w:val="27"/>
          <w:lang w:eastAsia="en-IN"/>
        </w:rPr>
        <w:lastRenderedPageBreak/>
        <w:t>8.</w:t>
      </w:r>
      <w:r w:rsidRPr="00764F69">
        <w:rPr>
          <w:rFonts w:ascii="Arial" w:eastAsia="Times New Roman" w:hAnsi="Arial" w:cs="Arial"/>
          <w:color w:val="272727"/>
          <w:sz w:val="27"/>
          <w:lang w:eastAsia="en-IN"/>
        </w:rPr>
        <w:t> </w:t>
      </w:r>
      <w:r w:rsidRPr="00764F69">
        <w:rPr>
          <w:rFonts w:ascii="Arial" w:eastAsia="Times New Roman" w:hAnsi="Arial" w:cs="Arial"/>
          <w:color w:val="272727"/>
          <w:sz w:val="27"/>
          <w:szCs w:val="27"/>
          <w:lang w:eastAsia="en-IN"/>
        </w:rPr>
        <w:t>To get more information about newly created volume groups, run the following command.</w:t>
      </w:r>
    </w:p>
    <w:p w:rsidR="00764F69" w:rsidRPr="00764F69" w:rsidRDefault="00764F69" w:rsidP="00764F6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764F69">
        <w:rPr>
          <w:rFonts w:ascii="Courier" w:eastAsia="Times New Roman" w:hAnsi="Courier" w:cs="Courier New"/>
          <w:color w:val="FFFFFF"/>
          <w:sz w:val="20"/>
          <w:szCs w:val="20"/>
          <w:lang w:eastAsia="en-IN"/>
        </w:rPr>
        <w:t xml:space="preserve"># </w:t>
      </w:r>
      <w:proofErr w:type="spellStart"/>
      <w:proofErr w:type="gramStart"/>
      <w:r w:rsidRPr="00764F69">
        <w:rPr>
          <w:rFonts w:ascii="Courier" w:eastAsia="Times New Roman" w:hAnsi="Courier" w:cs="Courier New"/>
          <w:color w:val="FFFFFF"/>
          <w:sz w:val="20"/>
          <w:szCs w:val="20"/>
          <w:lang w:eastAsia="en-IN"/>
        </w:rPr>
        <w:t>vgdisplay</w:t>
      </w:r>
      <w:proofErr w:type="spellEnd"/>
      <w:proofErr w:type="gramEnd"/>
      <w:r w:rsidRPr="00764F69">
        <w:rPr>
          <w:rFonts w:ascii="Courier" w:eastAsia="Times New Roman" w:hAnsi="Courier" w:cs="Courier New"/>
          <w:color w:val="FFFFFF"/>
          <w:sz w:val="20"/>
          <w:szCs w:val="20"/>
          <w:lang w:eastAsia="en-IN"/>
        </w:rPr>
        <w:t xml:space="preserve"> </w:t>
      </w:r>
      <w:proofErr w:type="spellStart"/>
      <w:r w:rsidRPr="00764F69">
        <w:rPr>
          <w:rFonts w:ascii="Courier" w:eastAsia="Times New Roman" w:hAnsi="Courier" w:cs="Courier New"/>
          <w:color w:val="FFFFFF"/>
          <w:sz w:val="20"/>
          <w:szCs w:val="20"/>
          <w:lang w:eastAsia="en-IN"/>
        </w:rPr>
        <w:t>tecmint_add_vg</w:t>
      </w:r>
      <w:proofErr w:type="spellEnd"/>
    </w:p>
    <w:p w:rsidR="00764F69" w:rsidRPr="00764F69" w:rsidRDefault="00764F69" w:rsidP="00764F69">
      <w:pPr>
        <w:shd w:val="clear" w:color="auto" w:fill="F1F1F1"/>
        <w:jc w:val="center"/>
        <w:textAlignment w:val="baseline"/>
        <w:rPr>
          <w:rFonts w:ascii="Arial" w:eastAsia="Times New Roman" w:hAnsi="Arial" w:cs="Arial"/>
          <w:color w:val="272727"/>
          <w:sz w:val="27"/>
          <w:szCs w:val="27"/>
          <w:lang w:eastAsia="en-IN"/>
        </w:rPr>
      </w:pPr>
      <w:r>
        <w:rPr>
          <w:rFonts w:ascii="inherit" w:eastAsia="Times New Roman" w:hAnsi="inherit" w:cs="Arial"/>
          <w:noProof/>
          <w:color w:val="3B8DBD"/>
          <w:sz w:val="27"/>
          <w:szCs w:val="27"/>
          <w:bdr w:val="none" w:sz="0" w:space="0" w:color="auto" w:frame="1"/>
          <w:lang w:eastAsia="en-IN"/>
        </w:rPr>
        <w:drawing>
          <wp:inline distT="0" distB="0" distL="0" distR="0">
            <wp:extent cx="4991100" cy="4105275"/>
            <wp:effectExtent l="19050" t="0" r="0" b="0"/>
            <wp:docPr id="48" name="Picture 48" descr="List New Volume Group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ist New Volume Groups">
                      <a:hlinkClick r:id="rId17"/>
                    </pic:cNvPr>
                    <pic:cNvPicPr>
                      <a:picLocks noChangeAspect="1" noChangeArrowheads="1"/>
                    </pic:cNvPicPr>
                  </pic:nvPicPr>
                  <pic:blipFill>
                    <a:blip r:embed="rId18"/>
                    <a:srcRect/>
                    <a:stretch>
                      <a:fillRect/>
                    </a:stretch>
                  </pic:blipFill>
                  <pic:spPr bwMode="auto">
                    <a:xfrm>
                      <a:off x="0" y="0"/>
                      <a:ext cx="4991100" cy="4105275"/>
                    </a:xfrm>
                    <a:prstGeom prst="rect">
                      <a:avLst/>
                    </a:prstGeom>
                    <a:noFill/>
                    <a:ln w="9525">
                      <a:noFill/>
                      <a:miter lim="800000"/>
                      <a:headEnd/>
                      <a:tailEnd/>
                    </a:ln>
                  </pic:spPr>
                </pic:pic>
              </a:graphicData>
            </a:graphic>
          </wp:inline>
        </w:drawing>
      </w:r>
    </w:p>
    <w:p w:rsidR="00764F69" w:rsidRPr="00764F69" w:rsidRDefault="00764F69" w:rsidP="00764F69">
      <w:pPr>
        <w:shd w:val="clear" w:color="auto" w:fill="F1F1F1"/>
        <w:jc w:val="center"/>
        <w:textAlignment w:val="baseline"/>
        <w:rPr>
          <w:rFonts w:ascii="inherit" w:eastAsia="Times New Roman" w:hAnsi="inherit" w:cs="Arial"/>
          <w:i/>
          <w:iCs/>
          <w:color w:val="999999"/>
          <w:sz w:val="20"/>
          <w:szCs w:val="20"/>
          <w:lang w:eastAsia="en-IN"/>
        </w:rPr>
      </w:pPr>
      <w:r w:rsidRPr="00764F69">
        <w:rPr>
          <w:rFonts w:ascii="inherit" w:eastAsia="Times New Roman" w:hAnsi="inherit" w:cs="Arial"/>
          <w:i/>
          <w:iCs/>
          <w:color w:val="999999"/>
          <w:sz w:val="20"/>
          <w:szCs w:val="20"/>
          <w:lang w:eastAsia="en-IN"/>
        </w:rPr>
        <w:t>List New Volume Groups</w:t>
      </w:r>
    </w:p>
    <w:p w:rsidR="00764F69" w:rsidRPr="00764F69" w:rsidRDefault="00764F69" w:rsidP="00764F69">
      <w:pPr>
        <w:numPr>
          <w:ilvl w:val="0"/>
          <w:numId w:val="6"/>
        </w:numPr>
        <w:shd w:val="clear" w:color="auto" w:fill="FFFFFF"/>
        <w:ind w:left="450"/>
        <w:textAlignment w:val="baseline"/>
        <w:rPr>
          <w:rFonts w:ascii="inherit" w:eastAsia="Times New Roman" w:hAnsi="inherit" w:cs="Arial"/>
          <w:color w:val="272727"/>
          <w:sz w:val="27"/>
          <w:szCs w:val="27"/>
          <w:lang w:eastAsia="en-IN"/>
        </w:rPr>
      </w:pPr>
      <w:r w:rsidRPr="00764F69">
        <w:rPr>
          <w:rFonts w:ascii="inherit" w:eastAsia="Times New Roman" w:hAnsi="inherit" w:cs="Arial"/>
          <w:color w:val="272727"/>
          <w:sz w:val="27"/>
          <w:szCs w:val="27"/>
          <w:lang w:eastAsia="en-IN"/>
        </w:rPr>
        <w:t>Volume group name</w:t>
      </w:r>
    </w:p>
    <w:p w:rsidR="00764F69" w:rsidRPr="00764F69" w:rsidRDefault="00764F69" w:rsidP="00764F69">
      <w:pPr>
        <w:numPr>
          <w:ilvl w:val="0"/>
          <w:numId w:val="6"/>
        </w:numPr>
        <w:shd w:val="clear" w:color="auto" w:fill="FFFFFF"/>
        <w:ind w:left="450"/>
        <w:textAlignment w:val="baseline"/>
        <w:rPr>
          <w:rFonts w:ascii="inherit" w:eastAsia="Times New Roman" w:hAnsi="inherit" w:cs="Arial"/>
          <w:color w:val="272727"/>
          <w:sz w:val="27"/>
          <w:szCs w:val="27"/>
          <w:lang w:eastAsia="en-IN"/>
        </w:rPr>
      </w:pPr>
      <w:r w:rsidRPr="00764F69">
        <w:rPr>
          <w:rFonts w:ascii="inherit" w:eastAsia="Times New Roman" w:hAnsi="inherit" w:cs="Arial"/>
          <w:color w:val="272727"/>
          <w:sz w:val="27"/>
          <w:szCs w:val="27"/>
          <w:lang w:eastAsia="en-IN"/>
        </w:rPr>
        <w:t>LVM Architecture used.</w:t>
      </w:r>
    </w:p>
    <w:p w:rsidR="00764F69" w:rsidRPr="00764F69" w:rsidRDefault="00764F69" w:rsidP="00764F69">
      <w:pPr>
        <w:numPr>
          <w:ilvl w:val="0"/>
          <w:numId w:val="6"/>
        </w:numPr>
        <w:shd w:val="clear" w:color="auto" w:fill="FFFFFF"/>
        <w:ind w:left="450"/>
        <w:textAlignment w:val="baseline"/>
        <w:rPr>
          <w:rFonts w:ascii="inherit" w:eastAsia="Times New Roman" w:hAnsi="inherit" w:cs="Arial"/>
          <w:color w:val="272727"/>
          <w:sz w:val="27"/>
          <w:szCs w:val="27"/>
          <w:lang w:eastAsia="en-IN"/>
        </w:rPr>
      </w:pPr>
      <w:r w:rsidRPr="00764F69">
        <w:rPr>
          <w:rFonts w:ascii="inherit" w:eastAsia="Times New Roman" w:hAnsi="inherit" w:cs="Arial"/>
          <w:color w:val="272727"/>
          <w:sz w:val="27"/>
          <w:szCs w:val="27"/>
          <w:lang w:eastAsia="en-IN"/>
        </w:rPr>
        <w:t>It can be read and write state, ready to use.</w:t>
      </w:r>
    </w:p>
    <w:p w:rsidR="00764F69" w:rsidRPr="00764F69" w:rsidRDefault="00764F69" w:rsidP="00764F69">
      <w:pPr>
        <w:numPr>
          <w:ilvl w:val="0"/>
          <w:numId w:val="6"/>
        </w:numPr>
        <w:shd w:val="clear" w:color="auto" w:fill="FFFFFF"/>
        <w:ind w:left="450"/>
        <w:textAlignment w:val="baseline"/>
        <w:rPr>
          <w:rFonts w:ascii="inherit" w:eastAsia="Times New Roman" w:hAnsi="inherit" w:cs="Arial"/>
          <w:color w:val="272727"/>
          <w:sz w:val="27"/>
          <w:szCs w:val="27"/>
          <w:lang w:eastAsia="en-IN"/>
        </w:rPr>
      </w:pPr>
      <w:r w:rsidRPr="00764F69">
        <w:rPr>
          <w:rFonts w:ascii="inherit" w:eastAsia="Times New Roman" w:hAnsi="inherit" w:cs="Arial"/>
          <w:color w:val="272727"/>
          <w:sz w:val="27"/>
          <w:szCs w:val="27"/>
          <w:lang w:eastAsia="en-IN"/>
        </w:rPr>
        <w:t xml:space="preserve">This volume group can be </w:t>
      </w:r>
      <w:proofErr w:type="spellStart"/>
      <w:r w:rsidRPr="00764F69">
        <w:rPr>
          <w:rFonts w:ascii="inherit" w:eastAsia="Times New Roman" w:hAnsi="inherit" w:cs="Arial"/>
          <w:color w:val="272727"/>
          <w:sz w:val="27"/>
          <w:szCs w:val="27"/>
          <w:lang w:eastAsia="en-IN"/>
        </w:rPr>
        <w:t>resizeable</w:t>
      </w:r>
      <w:proofErr w:type="spellEnd"/>
      <w:r w:rsidRPr="00764F69">
        <w:rPr>
          <w:rFonts w:ascii="inherit" w:eastAsia="Times New Roman" w:hAnsi="inherit" w:cs="Arial"/>
          <w:color w:val="272727"/>
          <w:sz w:val="27"/>
          <w:szCs w:val="27"/>
          <w:lang w:eastAsia="en-IN"/>
        </w:rPr>
        <w:t>.</w:t>
      </w:r>
    </w:p>
    <w:p w:rsidR="00764F69" w:rsidRPr="00764F69" w:rsidRDefault="00764F69" w:rsidP="00764F69">
      <w:pPr>
        <w:numPr>
          <w:ilvl w:val="0"/>
          <w:numId w:val="6"/>
        </w:numPr>
        <w:shd w:val="clear" w:color="auto" w:fill="FFFFFF"/>
        <w:ind w:left="450"/>
        <w:textAlignment w:val="baseline"/>
        <w:rPr>
          <w:rFonts w:ascii="inherit" w:eastAsia="Times New Roman" w:hAnsi="inherit" w:cs="Arial"/>
          <w:color w:val="272727"/>
          <w:sz w:val="27"/>
          <w:szCs w:val="27"/>
          <w:lang w:eastAsia="en-IN"/>
        </w:rPr>
      </w:pPr>
      <w:r w:rsidRPr="00764F69">
        <w:rPr>
          <w:rFonts w:ascii="inherit" w:eastAsia="Times New Roman" w:hAnsi="inherit" w:cs="Arial"/>
          <w:color w:val="272727"/>
          <w:sz w:val="27"/>
          <w:szCs w:val="27"/>
          <w:lang w:eastAsia="en-IN"/>
        </w:rPr>
        <w:t>No of Physical disk used and they are active.</w:t>
      </w:r>
    </w:p>
    <w:p w:rsidR="00764F69" w:rsidRPr="00764F69" w:rsidRDefault="00764F69" w:rsidP="00764F69">
      <w:pPr>
        <w:numPr>
          <w:ilvl w:val="0"/>
          <w:numId w:val="6"/>
        </w:numPr>
        <w:shd w:val="clear" w:color="auto" w:fill="FFFFFF"/>
        <w:ind w:left="450"/>
        <w:textAlignment w:val="baseline"/>
        <w:rPr>
          <w:rFonts w:ascii="inherit" w:eastAsia="Times New Roman" w:hAnsi="inherit" w:cs="Arial"/>
          <w:color w:val="272727"/>
          <w:sz w:val="27"/>
          <w:szCs w:val="27"/>
          <w:lang w:eastAsia="en-IN"/>
        </w:rPr>
      </w:pPr>
      <w:r w:rsidRPr="00764F69">
        <w:rPr>
          <w:rFonts w:ascii="inherit" w:eastAsia="Times New Roman" w:hAnsi="inherit" w:cs="Arial"/>
          <w:color w:val="272727"/>
          <w:sz w:val="27"/>
          <w:szCs w:val="27"/>
          <w:lang w:eastAsia="en-IN"/>
        </w:rPr>
        <w:t>Volume Group total size.</w:t>
      </w:r>
    </w:p>
    <w:p w:rsidR="00764F69" w:rsidRPr="00764F69" w:rsidRDefault="00764F69" w:rsidP="00764F69">
      <w:pPr>
        <w:numPr>
          <w:ilvl w:val="0"/>
          <w:numId w:val="6"/>
        </w:numPr>
        <w:shd w:val="clear" w:color="auto" w:fill="FFFFFF"/>
        <w:ind w:left="450"/>
        <w:textAlignment w:val="baseline"/>
        <w:rPr>
          <w:rFonts w:ascii="inherit" w:eastAsia="Times New Roman" w:hAnsi="inherit" w:cs="Arial"/>
          <w:color w:val="272727"/>
          <w:sz w:val="27"/>
          <w:szCs w:val="27"/>
          <w:lang w:eastAsia="en-IN"/>
        </w:rPr>
      </w:pPr>
      <w:r w:rsidRPr="00764F69">
        <w:rPr>
          <w:rFonts w:ascii="inherit" w:eastAsia="Times New Roman" w:hAnsi="inherit" w:cs="Arial"/>
          <w:color w:val="272727"/>
          <w:sz w:val="27"/>
          <w:szCs w:val="27"/>
          <w:lang w:eastAsia="en-IN"/>
        </w:rPr>
        <w:t>A Single PE size was 32 here.</w:t>
      </w:r>
    </w:p>
    <w:p w:rsidR="00764F69" w:rsidRPr="00764F69" w:rsidRDefault="00764F69" w:rsidP="00764F69">
      <w:pPr>
        <w:numPr>
          <w:ilvl w:val="0"/>
          <w:numId w:val="6"/>
        </w:numPr>
        <w:shd w:val="clear" w:color="auto" w:fill="FFFFFF"/>
        <w:ind w:left="450"/>
        <w:textAlignment w:val="baseline"/>
        <w:rPr>
          <w:rFonts w:ascii="inherit" w:eastAsia="Times New Roman" w:hAnsi="inherit" w:cs="Arial"/>
          <w:color w:val="272727"/>
          <w:sz w:val="27"/>
          <w:szCs w:val="27"/>
          <w:lang w:eastAsia="en-IN"/>
        </w:rPr>
      </w:pPr>
      <w:r w:rsidRPr="00764F69">
        <w:rPr>
          <w:rFonts w:ascii="inherit" w:eastAsia="Times New Roman" w:hAnsi="inherit" w:cs="Arial"/>
          <w:color w:val="272727"/>
          <w:sz w:val="27"/>
          <w:szCs w:val="27"/>
          <w:lang w:eastAsia="en-IN"/>
        </w:rPr>
        <w:t>Total number of PE available in this volume group.</w:t>
      </w:r>
    </w:p>
    <w:p w:rsidR="00764F69" w:rsidRPr="00764F69" w:rsidRDefault="00764F69" w:rsidP="00764F69">
      <w:pPr>
        <w:numPr>
          <w:ilvl w:val="0"/>
          <w:numId w:val="6"/>
        </w:numPr>
        <w:shd w:val="clear" w:color="auto" w:fill="FFFFFF"/>
        <w:ind w:left="450"/>
        <w:textAlignment w:val="baseline"/>
        <w:rPr>
          <w:rFonts w:ascii="inherit" w:eastAsia="Times New Roman" w:hAnsi="inherit" w:cs="Arial"/>
          <w:color w:val="272727"/>
          <w:sz w:val="27"/>
          <w:szCs w:val="27"/>
          <w:lang w:eastAsia="en-IN"/>
        </w:rPr>
      </w:pPr>
      <w:r w:rsidRPr="00764F69">
        <w:rPr>
          <w:rFonts w:ascii="inherit" w:eastAsia="Times New Roman" w:hAnsi="inherit" w:cs="Arial"/>
          <w:color w:val="272727"/>
          <w:sz w:val="27"/>
          <w:szCs w:val="27"/>
          <w:lang w:eastAsia="en-IN"/>
        </w:rPr>
        <w:t xml:space="preserve">Currently we have not created any LV inside this VG so </w:t>
      </w:r>
      <w:proofErr w:type="spellStart"/>
      <w:proofErr w:type="gramStart"/>
      <w:r w:rsidRPr="00764F69">
        <w:rPr>
          <w:rFonts w:ascii="inherit" w:eastAsia="Times New Roman" w:hAnsi="inherit" w:cs="Arial"/>
          <w:color w:val="272727"/>
          <w:sz w:val="27"/>
          <w:szCs w:val="27"/>
          <w:lang w:eastAsia="en-IN"/>
        </w:rPr>
        <w:t>its</w:t>
      </w:r>
      <w:proofErr w:type="spellEnd"/>
      <w:proofErr w:type="gramEnd"/>
      <w:r w:rsidRPr="00764F69">
        <w:rPr>
          <w:rFonts w:ascii="inherit" w:eastAsia="Times New Roman" w:hAnsi="inherit" w:cs="Arial"/>
          <w:color w:val="272727"/>
          <w:sz w:val="27"/>
          <w:szCs w:val="27"/>
          <w:lang w:eastAsia="en-IN"/>
        </w:rPr>
        <w:t xml:space="preserve"> totally free.</w:t>
      </w:r>
    </w:p>
    <w:p w:rsidR="00764F69" w:rsidRPr="00764F69" w:rsidRDefault="00764F69" w:rsidP="00764F69">
      <w:pPr>
        <w:numPr>
          <w:ilvl w:val="0"/>
          <w:numId w:val="6"/>
        </w:numPr>
        <w:shd w:val="clear" w:color="auto" w:fill="FFFFFF"/>
        <w:ind w:left="450"/>
        <w:textAlignment w:val="baseline"/>
        <w:rPr>
          <w:rFonts w:ascii="inherit" w:eastAsia="Times New Roman" w:hAnsi="inherit" w:cs="Arial"/>
          <w:color w:val="272727"/>
          <w:sz w:val="27"/>
          <w:szCs w:val="27"/>
          <w:lang w:eastAsia="en-IN"/>
        </w:rPr>
      </w:pPr>
      <w:r w:rsidRPr="00764F69">
        <w:rPr>
          <w:rFonts w:ascii="inherit" w:eastAsia="Times New Roman" w:hAnsi="inherit" w:cs="Arial"/>
          <w:color w:val="272727"/>
          <w:sz w:val="27"/>
          <w:szCs w:val="27"/>
          <w:lang w:eastAsia="en-IN"/>
        </w:rPr>
        <w:t>UUID of this volume group.</w:t>
      </w:r>
    </w:p>
    <w:p w:rsidR="00764F69" w:rsidRDefault="00764F69" w:rsidP="007F4DD5">
      <w:pPr>
        <w:pStyle w:val="Heading1"/>
        <w:shd w:val="clear" w:color="auto" w:fill="F2F2F2"/>
        <w:spacing w:before="120" w:beforeAutospacing="0" w:after="120" w:afterAutospacing="0" w:line="600" w:lineRule="atLeast"/>
        <w:rPr>
          <w:rFonts w:ascii="Verdana" w:hAnsi="Verdana"/>
          <w:b w:val="0"/>
          <w:bCs w:val="0"/>
          <w:color w:val="000000"/>
          <w:sz w:val="28"/>
          <w:szCs w:val="28"/>
        </w:rPr>
      </w:pPr>
    </w:p>
    <w:p w:rsidR="007F4DD5" w:rsidRDefault="007F4DD5" w:rsidP="007F4DD5">
      <w:pPr>
        <w:pStyle w:val="HTMLPreformatted"/>
        <w:pBdr>
          <w:top w:val="single" w:sz="6" w:space="12" w:color="auto"/>
          <w:left w:val="single" w:sz="36" w:space="12" w:color="auto"/>
          <w:bottom w:val="single" w:sz="6" w:space="12" w:color="auto"/>
          <w:right w:val="single" w:sz="6" w:space="12" w:color="auto"/>
        </w:pBdr>
        <w:shd w:val="clear" w:color="auto" w:fill="FFFFD5"/>
        <w:wordWrap w:val="0"/>
        <w:spacing w:before="150" w:after="150" w:line="300" w:lineRule="atLeast"/>
        <w:rPr>
          <w:color w:val="333333"/>
        </w:rPr>
      </w:pPr>
      <w:r>
        <w:rPr>
          <w:color w:val="333333"/>
        </w:rPr>
        <w:t xml:space="preserve"># </w:t>
      </w:r>
      <w:proofErr w:type="spellStart"/>
      <w:proofErr w:type="gramStart"/>
      <w:r>
        <w:rPr>
          <w:color w:val="333333"/>
        </w:rPr>
        <w:t>vgcreate</w:t>
      </w:r>
      <w:proofErr w:type="spellEnd"/>
      <w:proofErr w:type="gramEnd"/>
      <w:r>
        <w:rPr>
          <w:color w:val="333333"/>
        </w:rPr>
        <w:t xml:space="preserve"> </w:t>
      </w:r>
      <w:proofErr w:type="spellStart"/>
      <w:r>
        <w:rPr>
          <w:color w:val="333333"/>
        </w:rPr>
        <w:t>mynew_vg</w:t>
      </w:r>
      <w:proofErr w:type="spellEnd"/>
      <w:r>
        <w:rPr>
          <w:color w:val="333333"/>
        </w:rPr>
        <w:t xml:space="preserve"> /dev/sdb1 </w:t>
      </w:r>
    </w:p>
    <w:p w:rsidR="007F4DD5" w:rsidRDefault="007F4DD5" w:rsidP="007F4DD5">
      <w:pPr>
        <w:pStyle w:val="NormalWeb"/>
        <w:shd w:val="clear" w:color="auto" w:fill="F2F2F2"/>
        <w:spacing w:before="150" w:beforeAutospacing="0" w:after="150" w:afterAutospacing="0"/>
        <w:rPr>
          <w:rFonts w:ascii="Arial" w:hAnsi="Arial" w:cs="Arial"/>
          <w:color w:val="666666"/>
          <w:sz w:val="19"/>
          <w:szCs w:val="19"/>
        </w:rPr>
      </w:pPr>
      <w:r>
        <w:rPr>
          <w:rFonts w:ascii="Arial" w:hAnsi="Arial" w:cs="Arial"/>
          <w:color w:val="666666"/>
          <w:sz w:val="19"/>
          <w:szCs w:val="19"/>
        </w:rPr>
        <w:lastRenderedPageBreak/>
        <w:t>To include both partitions at once you can use this command:</w:t>
      </w:r>
    </w:p>
    <w:p w:rsidR="007F4DD5" w:rsidRDefault="007F4DD5" w:rsidP="007F4DD5">
      <w:pPr>
        <w:pStyle w:val="HTMLPreformatted"/>
        <w:pBdr>
          <w:top w:val="single" w:sz="6" w:space="12" w:color="auto"/>
          <w:left w:val="single" w:sz="36" w:space="12" w:color="auto"/>
          <w:bottom w:val="single" w:sz="6" w:space="12" w:color="auto"/>
          <w:right w:val="single" w:sz="6" w:space="12" w:color="auto"/>
        </w:pBdr>
        <w:shd w:val="clear" w:color="auto" w:fill="FFFFD5"/>
        <w:wordWrap w:val="0"/>
        <w:spacing w:before="150" w:after="150" w:line="300" w:lineRule="atLeast"/>
        <w:rPr>
          <w:color w:val="333333"/>
        </w:rPr>
      </w:pPr>
      <w:r>
        <w:rPr>
          <w:color w:val="333333"/>
        </w:rPr>
        <w:t xml:space="preserve"># </w:t>
      </w:r>
      <w:proofErr w:type="spellStart"/>
      <w:proofErr w:type="gramStart"/>
      <w:r>
        <w:rPr>
          <w:color w:val="333333"/>
        </w:rPr>
        <w:t>vgcreate</w:t>
      </w:r>
      <w:proofErr w:type="spellEnd"/>
      <w:proofErr w:type="gramEnd"/>
      <w:r>
        <w:rPr>
          <w:color w:val="333333"/>
        </w:rPr>
        <w:t xml:space="preserve"> </w:t>
      </w:r>
      <w:proofErr w:type="spellStart"/>
      <w:r>
        <w:rPr>
          <w:color w:val="333333"/>
        </w:rPr>
        <w:t>mynew_vg</w:t>
      </w:r>
      <w:proofErr w:type="spellEnd"/>
      <w:r>
        <w:rPr>
          <w:color w:val="333333"/>
        </w:rPr>
        <w:t xml:space="preserve"> /dev/sdb1 /dev/sdb2 </w:t>
      </w:r>
    </w:p>
    <w:p w:rsidR="0086542B" w:rsidRDefault="0086542B" w:rsidP="0086542B">
      <w:pPr>
        <w:pStyle w:val="HTMLPreformatted"/>
        <w:pBdr>
          <w:top w:val="single" w:sz="6" w:space="12" w:color="auto"/>
          <w:left w:val="single" w:sz="36" w:space="12" w:color="auto"/>
          <w:bottom w:val="single" w:sz="6" w:space="12" w:color="auto"/>
          <w:right w:val="single" w:sz="6" w:space="12" w:color="auto"/>
        </w:pBdr>
        <w:shd w:val="clear" w:color="auto" w:fill="FFFFD5"/>
        <w:wordWrap w:val="0"/>
        <w:spacing w:before="150" w:after="150" w:line="300" w:lineRule="atLeast"/>
        <w:rPr>
          <w:color w:val="333333"/>
        </w:rPr>
      </w:pPr>
      <w:r>
        <w:rPr>
          <w:color w:val="333333"/>
        </w:rPr>
        <w:t xml:space="preserve"># </w:t>
      </w:r>
      <w:proofErr w:type="spellStart"/>
      <w:proofErr w:type="gramStart"/>
      <w:r>
        <w:rPr>
          <w:color w:val="333333"/>
        </w:rPr>
        <w:t>vgcreate</w:t>
      </w:r>
      <w:proofErr w:type="spellEnd"/>
      <w:proofErr w:type="gramEnd"/>
      <w:r>
        <w:rPr>
          <w:color w:val="333333"/>
        </w:rPr>
        <w:t xml:space="preserve"> –s 8912 /dev/sdb1 /dev/sdb2 with </w:t>
      </w:r>
      <w:proofErr w:type="spellStart"/>
      <w:r>
        <w:rPr>
          <w:color w:val="333333"/>
        </w:rPr>
        <w:t>pe</w:t>
      </w:r>
      <w:proofErr w:type="spellEnd"/>
      <w:r>
        <w:rPr>
          <w:color w:val="333333"/>
        </w:rPr>
        <w:t xml:space="preserve"> size 8mb</w:t>
      </w:r>
    </w:p>
    <w:p w:rsidR="0086542B" w:rsidRDefault="0086542B" w:rsidP="007F4DD5">
      <w:pPr>
        <w:pStyle w:val="HTMLPreformatted"/>
        <w:pBdr>
          <w:top w:val="single" w:sz="6" w:space="12" w:color="auto"/>
          <w:left w:val="single" w:sz="36" w:space="12" w:color="auto"/>
          <w:bottom w:val="single" w:sz="6" w:space="12" w:color="auto"/>
          <w:right w:val="single" w:sz="6" w:space="12" w:color="auto"/>
        </w:pBdr>
        <w:shd w:val="clear" w:color="auto" w:fill="FFFFD5"/>
        <w:wordWrap w:val="0"/>
        <w:spacing w:before="150" w:after="150" w:line="300" w:lineRule="atLeast"/>
        <w:rPr>
          <w:color w:val="333333"/>
        </w:rPr>
      </w:pPr>
    </w:p>
    <w:p w:rsidR="007F4DD5" w:rsidRDefault="007F4DD5" w:rsidP="007F4DD5">
      <w:pPr>
        <w:pStyle w:val="Heading1"/>
        <w:shd w:val="clear" w:color="auto" w:fill="F2F2F2"/>
        <w:spacing w:before="120" w:beforeAutospacing="0" w:after="120" w:afterAutospacing="0" w:line="600" w:lineRule="atLeast"/>
        <w:rPr>
          <w:rFonts w:ascii="Verdana" w:hAnsi="Verdana"/>
          <w:b w:val="0"/>
          <w:bCs w:val="0"/>
          <w:color w:val="000000"/>
          <w:sz w:val="28"/>
          <w:szCs w:val="28"/>
        </w:rPr>
      </w:pPr>
      <w:r>
        <w:rPr>
          <w:noProof/>
        </w:rPr>
        <w:drawing>
          <wp:inline distT="0" distB="0" distL="0" distR="0">
            <wp:extent cx="4838700" cy="3133725"/>
            <wp:effectExtent l="19050" t="0" r="0" b="0"/>
            <wp:docPr id="14" name="Picture 14" descr="Create Virtual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e Virtual Group"/>
                    <pic:cNvPicPr>
                      <a:picLocks noChangeAspect="1" noChangeArrowheads="1"/>
                    </pic:cNvPicPr>
                  </pic:nvPicPr>
                  <pic:blipFill>
                    <a:blip r:embed="rId19"/>
                    <a:srcRect/>
                    <a:stretch>
                      <a:fillRect/>
                    </a:stretch>
                  </pic:blipFill>
                  <pic:spPr bwMode="auto">
                    <a:xfrm>
                      <a:off x="0" y="0"/>
                      <a:ext cx="4838700" cy="3133725"/>
                    </a:xfrm>
                    <a:prstGeom prst="rect">
                      <a:avLst/>
                    </a:prstGeom>
                    <a:noFill/>
                    <a:ln w="9525">
                      <a:noFill/>
                      <a:miter lim="800000"/>
                      <a:headEnd/>
                      <a:tailEnd/>
                    </a:ln>
                  </pic:spPr>
                </pic:pic>
              </a:graphicData>
            </a:graphic>
          </wp:inline>
        </w:drawing>
      </w:r>
    </w:p>
    <w:p w:rsidR="007F4DD5" w:rsidRDefault="007F4DD5" w:rsidP="007F4DD5">
      <w:pPr>
        <w:pStyle w:val="Heading1"/>
        <w:shd w:val="clear" w:color="auto" w:fill="F2F2F2"/>
        <w:spacing w:before="120" w:beforeAutospacing="0" w:after="120" w:afterAutospacing="0" w:line="600" w:lineRule="atLeast"/>
        <w:rPr>
          <w:rFonts w:ascii="Verdana" w:hAnsi="Verdana"/>
          <w:b w:val="0"/>
          <w:bCs w:val="0"/>
          <w:color w:val="000000"/>
          <w:sz w:val="28"/>
          <w:szCs w:val="28"/>
        </w:rPr>
      </w:pPr>
      <w:r>
        <w:rPr>
          <w:rFonts w:ascii="Verdana" w:hAnsi="Verdana"/>
          <w:b w:val="0"/>
          <w:bCs w:val="0"/>
          <w:color w:val="000000"/>
          <w:sz w:val="28"/>
          <w:szCs w:val="28"/>
        </w:rPr>
        <w:t>Extend volume Group</w:t>
      </w:r>
    </w:p>
    <w:p w:rsidR="007F4DD5" w:rsidRDefault="007F4DD5" w:rsidP="007F4DD5">
      <w:pPr>
        <w:pStyle w:val="Heading1"/>
        <w:shd w:val="clear" w:color="auto" w:fill="F2F2F2"/>
        <w:spacing w:before="120" w:beforeAutospacing="0" w:after="120" w:afterAutospacing="0" w:line="600" w:lineRule="atLeast"/>
        <w:rPr>
          <w:noProof/>
        </w:rPr>
      </w:pPr>
    </w:p>
    <w:p w:rsidR="007F4DD5" w:rsidRDefault="007F4DD5" w:rsidP="007F4DD5">
      <w:pPr>
        <w:pStyle w:val="Heading1"/>
        <w:shd w:val="clear" w:color="auto" w:fill="F2F2F2"/>
        <w:spacing w:before="120" w:beforeAutospacing="0" w:after="120" w:afterAutospacing="0" w:line="600" w:lineRule="atLeast"/>
        <w:rPr>
          <w:rFonts w:ascii="Verdana" w:hAnsi="Verdana"/>
          <w:b w:val="0"/>
          <w:bCs w:val="0"/>
          <w:color w:val="000000"/>
          <w:sz w:val="28"/>
          <w:szCs w:val="28"/>
        </w:rPr>
      </w:pPr>
      <w:r>
        <w:rPr>
          <w:noProof/>
        </w:rPr>
        <w:drawing>
          <wp:inline distT="0" distB="0" distL="0" distR="0">
            <wp:extent cx="4838700" cy="3133725"/>
            <wp:effectExtent l="19050" t="0" r="0" b="0"/>
            <wp:docPr id="17" name="Picture 17" descr="virtual group e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rtual group extend"/>
                    <pic:cNvPicPr>
                      <a:picLocks noChangeAspect="1" noChangeArrowheads="1"/>
                    </pic:cNvPicPr>
                  </pic:nvPicPr>
                  <pic:blipFill>
                    <a:blip r:embed="rId20"/>
                    <a:srcRect/>
                    <a:stretch>
                      <a:fillRect/>
                    </a:stretch>
                  </pic:blipFill>
                  <pic:spPr bwMode="auto">
                    <a:xfrm>
                      <a:off x="0" y="0"/>
                      <a:ext cx="4838700" cy="3133725"/>
                    </a:xfrm>
                    <a:prstGeom prst="rect">
                      <a:avLst/>
                    </a:prstGeom>
                    <a:noFill/>
                    <a:ln w="9525">
                      <a:noFill/>
                      <a:miter lim="800000"/>
                      <a:headEnd/>
                      <a:tailEnd/>
                    </a:ln>
                  </pic:spPr>
                </pic:pic>
              </a:graphicData>
            </a:graphic>
          </wp:inline>
        </w:drawing>
      </w:r>
    </w:p>
    <w:p w:rsidR="007F4DD5" w:rsidRDefault="007F4DD5" w:rsidP="007F4DD5">
      <w:pPr>
        <w:pStyle w:val="Heading1"/>
        <w:shd w:val="clear" w:color="auto" w:fill="F2F2F2"/>
        <w:spacing w:before="120" w:beforeAutospacing="0" w:after="120" w:afterAutospacing="0" w:line="600" w:lineRule="atLeast"/>
        <w:rPr>
          <w:rFonts w:ascii="Verdana" w:hAnsi="Verdana"/>
          <w:b w:val="0"/>
          <w:bCs w:val="0"/>
          <w:color w:val="000000"/>
          <w:sz w:val="28"/>
          <w:szCs w:val="28"/>
        </w:rPr>
      </w:pPr>
      <w:r>
        <w:rPr>
          <w:rFonts w:ascii="Verdana" w:hAnsi="Verdana"/>
          <w:b w:val="0"/>
          <w:bCs w:val="0"/>
          <w:color w:val="000000"/>
          <w:sz w:val="34"/>
          <w:szCs w:val="34"/>
        </w:rPr>
        <w:lastRenderedPageBreak/>
        <w:t> </w:t>
      </w:r>
      <w:r w:rsidRPr="007F4DD5">
        <w:rPr>
          <w:rFonts w:ascii="Verdana" w:hAnsi="Verdana"/>
          <w:b w:val="0"/>
          <w:bCs w:val="0"/>
          <w:color w:val="000000"/>
          <w:sz w:val="28"/>
          <w:szCs w:val="28"/>
        </w:rPr>
        <w:t>Create Logical Volumes</w:t>
      </w:r>
    </w:p>
    <w:p w:rsidR="007F4DD5" w:rsidRPr="007F4DD5" w:rsidRDefault="007F4DD5" w:rsidP="007F4DD5">
      <w:pPr>
        <w:shd w:val="clear" w:color="auto" w:fill="F2F2F2"/>
        <w:spacing w:before="150" w:after="150"/>
        <w:rPr>
          <w:rFonts w:ascii="Arial" w:eastAsia="Times New Roman" w:hAnsi="Arial" w:cs="Arial"/>
          <w:color w:val="666666"/>
          <w:sz w:val="19"/>
          <w:szCs w:val="19"/>
          <w:lang w:eastAsia="en-IN"/>
        </w:rPr>
      </w:pPr>
      <w:r w:rsidRPr="007F4DD5">
        <w:rPr>
          <w:rFonts w:ascii="Arial" w:eastAsia="Times New Roman" w:hAnsi="Arial" w:cs="Arial"/>
          <w:color w:val="666666"/>
          <w:sz w:val="19"/>
          <w:szCs w:val="19"/>
          <w:lang w:eastAsia="en-IN"/>
        </w:rPr>
        <w:t>To create a logical volume, named "vol01", with a size of 400 MB from the virtual group "</w:t>
      </w:r>
      <w:proofErr w:type="spellStart"/>
      <w:r w:rsidRPr="007F4DD5">
        <w:rPr>
          <w:rFonts w:ascii="Arial" w:eastAsia="Times New Roman" w:hAnsi="Arial" w:cs="Arial"/>
          <w:color w:val="666666"/>
          <w:sz w:val="19"/>
          <w:szCs w:val="19"/>
          <w:lang w:eastAsia="en-IN"/>
        </w:rPr>
        <w:t>mynew_vg</w:t>
      </w:r>
      <w:proofErr w:type="spellEnd"/>
      <w:r w:rsidRPr="007F4DD5">
        <w:rPr>
          <w:rFonts w:ascii="Arial" w:eastAsia="Times New Roman" w:hAnsi="Arial" w:cs="Arial"/>
          <w:color w:val="666666"/>
          <w:sz w:val="19"/>
          <w:szCs w:val="19"/>
          <w:lang w:eastAsia="en-IN"/>
        </w:rPr>
        <w:t>" use the following command:</w:t>
      </w:r>
    </w:p>
    <w:p w:rsidR="007F4DD5" w:rsidRPr="007F4DD5" w:rsidRDefault="007F4DD5" w:rsidP="007F4DD5">
      <w:pPr>
        <w:numPr>
          <w:ilvl w:val="0"/>
          <w:numId w:val="4"/>
        </w:numPr>
        <w:shd w:val="clear" w:color="auto" w:fill="F2F2F2"/>
        <w:spacing w:before="72" w:after="72" w:line="300" w:lineRule="atLeast"/>
        <w:ind w:left="384"/>
        <w:rPr>
          <w:rFonts w:ascii="Arial" w:eastAsia="Times New Roman" w:hAnsi="Arial" w:cs="Arial"/>
          <w:color w:val="666666"/>
          <w:sz w:val="19"/>
          <w:szCs w:val="19"/>
          <w:lang w:eastAsia="en-IN"/>
        </w:rPr>
      </w:pPr>
      <w:r w:rsidRPr="007F4DD5">
        <w:rPr>
          <w:rFonts w:ascii="Arial" w:eastAsia="Times New Roman" w:hAnsi="Arial" w:cs="Arial"/>
          <w:color w:val="666666"/>
          <w:sz w:val="19"/>
          <w:szCs w:val="19"/>
          <w:lang w:eastAsia="en-IN"/>
        </w:rPr>
        <w:t>create a logical volume of size 400 MB -L 400</w:t>
      </w:r>
    </w:p>
    <w:p w:rsidR="007F4DD5" w:rsidRPr="007F4DD5" w:rsidRDefault="007F4DD5" w:rsidP="007F4DD5">
      <w:pPr>
        <w:numPr>
          <w:ilvl w:val="0"/>
          <w:numId w:val="4"/>
        </w:numPr>
        <w:shd w:val="clear" w:color="auto" w:fill="F2F2F2"/>
        <w:spacing w:before="72" w:after="72" w:line="300" w:lineRule="atLeast"/>
        <w:ind w:left="384"/>
        <w:rPr>
          <w:rFonts w:ascii="Arial" w:eastAsia="Times New Roman" w:hAnsi="Arial" w:cs="Arial"/>
          <w:color w:val="666666"/>
          <w:sz w:val="19"/>
          <w:szCs w:val="19"/>
          <w:lang w:eastAsia="en-IN"/>
        </w:rPr>
      </w:pPr>
      <w:r w:rsidRPr="007F4DD5">
        <w:rPr>
          <w:rFonts w:ascii="Arial" w:eastAsia="Times New Roman" w:hAnsi="Arial" w:cs="Arial"/>
          <w:color w:val="666666"/>
          <w:sz w:val="19"/>
          <w:szCs w:val="19"/>
          <w:lang w:eastAsia="en-IN"/>
        </w:rPr>
        <w:t>create a logical volume of size 4 GB -L 4G</w:t>
      </w:r>
    </w:p>
    <w:p w:rsidR="007F4DD5" w:rsidRPr="007F4DD5" w:rsidRDefault="007F4DD5" w:rsidP="007F4DD5">
      <w:pPr>
        <w:pBdr>
          <w:top w:val="single" w:sz="6" w:space="12" w:color="auto"/>
          <w:left w:val="single" w:sz="36" w:space="12" w:color="auto"/>
          <w:bottom w:val="single" w:sz="6" w:space="12" w:color="auto"/>
          <w:right w:val="single" w:sz="6" w:space="12" w:color="auto"/>
        </w:pBdr>
        <w:shd w:val="clear" w:color="auto" w:fill="FFF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urier New" w:eastAsia="Times New Roman" w:hAnsi="Courier New" w:cs="Courier New"/>
          <w:color w:val="333333"/>
          <w:sz w:val="20"/>
          <w:szCs w:val="20"/>
          <w:lang w:eastAsia="en-IN"/>
        </w:rPr>
      </w:pPr>
      <w:r w:rsidRPr="007F4DD5">
        <w:rPr>
          <w:rFonts w:ascii="Courier New" w:eastAsia="Times New Roman" w:hAnsi="Courier New" w:cs="Courier New"/>
          <w:color w:val="333333"/>
          <w:sz w:val="20"/>
          <w:szCs w:val="20"/>
          <w:lang w:eastAsia="en-IN"/>
        </w:rPr>
        <w:t xml:space="preserve"># </w:t>
      </w:r>
      <w:proofErr w:type="spellStart"/>
      <w:proofErr w:type="gramStart"/>
      <w:r w:rsidRPr="007F4DD5">
        <w:rPr>
          <w:rFonts w:ascii="Courier New" w:eastAsia="Times New Roman" w:hAnsi="Courier New" w:cs="Courier New"/>
          <w:color w:val="333333"/>
          <w:sz w:val="20"/>
          <w:szCs w:val="20"/>
          <w:lang w:eastAsia="en-IN"/>
        </w:rPr>
        <w:t>lvcreate</w:t>
      </w:r>
      <w:proofErr w:type="spellEnd"/>
      <w:proofErr w:type="gramEnd"/>
      <w:r w:rsidRPr="007F4DD5">
        <w:rPr>
          <w:rFonts w:ascii="Courier New" w:eastAsia="Times New Roman" w:hAnsi="Courier New" w:cs="Courier New"/>
          <w:color w:val="333333"/>
          <w:sz w:val="20"/>
          <w:szCs w:val="20"/>
          <w:lang w:eastAsia="en-IN"/>
        </w:rPr>
        <w:t xml:space="preserve"> -L 400 -n vol01 </w:t>
      </w:r>
      <w:proofErr w:type="spellStart"/>
      <w:r w:rsidRPr="007F4DD5">
        <w:rPr>
          <w:rFonts w:ascii="Courier New" w:eastAsia="Times New Roman" w:hAnsi="Courier New" w:cs="Courier New"/>
          <w:color w:val="333333"/>
          <w:sz w:val="20"/>
          <w:szCs w:val="20"/>
          <w:lang w:eastAsia="en-IN"/>
        </w:rPr>
        <w:t>mynew_vg</w:t>
      </w:r>
      <w:proofErr w:type="spellEnd"/>
    </w:p>
    <w:p w:rsidR="007F4DD5" w:rsidRDefault="007F4DD5" w:rsidP="007F4DD5">
      <w:pPr>
        <w:pStyle w:val="Heading1"/>
        <w:shd w:val="clear" w:color="auto" w:fill="F2F2F2"/>
        <w:spacing w:before="120" w:beforeAutospacing="0" w:after="120" w:afterAutospacing="0" w:line="600" w:lineRule="atLeast"/>
        <w:rPr>
          <w:rFonts w:ascii="Verdana" w:hAnsi="Verdana"/>
          <w:b w:val="0"/>
          <w:bCs w:val="0"/>
          <w:color w:val="000000"/>
          <w:sz w:val="28"/>
          <w:szCs w:val="28"/>
        </w:rPr>
      </w:pPr>
      <w:r>
        <w:rPr>
          <w:noProof/>
        </w:rPr>
        <w:drawing>
          <wp:inline distT="0" distB="0" distL="0" distR="0">
            <wp:extent cx="4838700" cy="4000500"/>
            <wp:effectExtent l="19050" t="0" r="0" b="0"/>
            <wp:docPr id="20" name="Picture 20" descr="lv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vcreate"/>
                    <pic:cNvPicPr>
                      <a:picLocks noChangeAspect="1" noChangeArrowheads="1"/>
                    </pic:cNvPicPr>
                  </pic:nvPicPr>
                  <pic:blipFill>
                    <a:blip r:embed="rId21"/>
                    <a:srcRect/>
                    <a:stretch>
                      <a:fillRect/>
                    </a:stretch>
                  </pic:blipFill>
                  <pic:spPr bwMode="auto">
                    <a:xfrm>
                      <a:off x="0" y="0"/>
                      <a:ext cx="4838700" cy="4000500"/>
                    </a:xfrm>
                    <a:prstGeom prst="rect">
                      <a:avLst/>
                    </a:prstGeom>
                    <a:noFill/>
                    <a:ln w="9525">
                      <a:noFill/>
                      <a:miter lim="800000"/>
                      <a:headEnd/>
                      <a:tailEnd/>
                    </a:ln>
                  </pic:spPr>
                </pic:pic>
              </a:graphicData>
            </a:graphic>
          </wp:inline>
        </w:drawing>
      </w:r>
    </w:p>
    <w:p w:rsidR="007F4DD5" w:rsidRDefault="007F4DD5" w:rsidP="007F4DD5">
      <w:pPr>
        <w:pStyle w:val="Heading1"/>
        <w:shd w:val="clear" w:color="auto" w:fill="F2F2F2"/>
        <w:spacing w:before="120" w:beforeAutospacing="0" w:after="120" w:afterAutospacing="0" w:line="600" w:lineRule="atLeast"/>
        <w:rPr>
          <w:rFonts w:ascii="Verdana" w:hAnsi="Verdana"/>
          <w:b w:val="0"/>
          <w:bCs w:val="0"/>
          <w:color w:val="000000"/>
          <w:sz w:val="28"/>
          <w:szCs w:val="28"/>
        </w:rPr>
      </w:pPr>
      <w:r>
        <w:rPr>
          <w:noProof/>
        </w:rPr>
        <w:lastRenderedPageBreak/>
        <w:drawing>
          <wp:inline distT="0" distB="0" distL="0" distR="0">
            <wp:extent cx="4838700" cy="2886075"/>
            <wp:effectExtent l="19050" t="0" r="0" b="0"/>
            <wp:docPr id="23" name="Picture 23" descr="lvcrete fre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vcrete free space"/>
                    <pic:cNvPicPr>
                      <a:picLocks noChangeAspect="1" noChangeArrowheads="1"/>
                    </pic:cNvPicPr>
                  </pic:nvPicPr>
                  <pic:blipFill>
                    <a:blip r:embed="rId22"/>
                    <a:srcRect/>
                    <a:stretch>
                      <a:fillRect/>
                    </a:stretch>
                  </pic:blipFill>
                  <pic:spPr bwMode="auto">
                    <a:xfrm>
                      <a:off x="0" y="0"/>
                      <a:ext cx="4838700" cy="2886075"/>
                    </a:xfrm>
                    <a:prstGeom prst="rect">
                      <a:avLst/>
                    </a:prstGeom>
                    <a:noFill/>
                    <a:ln w="9525">
                      <a:noFill/>
                      <a:miter lim="800000"/>
                      <a:headEnd/>
                      <a:tailEnd/>
                    </a:ln>
                  </pic:spPr>
                </pic:pic>
              </a:graphicData>
            </a:graphic>
          </wp:inline>
        </w:drawing>
      </w:r>
    </w:p>
    <w:p w:rsidR="007F4DD5" w:rsidRPr="007F4DD5" w:rsidRDefault="007F4DD5" w:rsidP="007F4DD5">
      <w:pPr>
        <w:shd w:val="clear" w:color="auto" w:fill="CCCCCC"/>
        <w:textAlignment w:val="baseline"/>
        <w:rPr>
          <w:rFonts w:ascii="Arial" w:eastAsia="Times New Roman" w:hAnsi="Arial" w:cs="Arial"/>
          <w:color w:val="222222"/>
          <w:sz w:val="18"/>
          <w:szCs w:val="18"/>
          <w:lang w:eastAsia="en-IN"/>
        </w:rPr>
      </w:pPr>
      <w:r w:rsidRPr="007F4DD5">
        <w:rPr>
          <w:rFonts w:ascii="inherit" w:eastAsia="Times New Roman" w:hAnsi="inherit" w:cs="Arial"/>
          <w:color w:val="222222"/>
          <w:sz w:val="24"/>
          <w:szCs w:val="24"/>
          <w:bdr w:val="none" w:sz="0" w:space="0" w:color="auto" w:frame="1"/>
          <w:lang w:eastAsia="en-IN"/>
        </w:rPr>
        <w:t xml:space="preserve">Alternatively instead of specifying the size in megabytes, or gigabytes, you can also specify the number of physical extents to be used in that logical volume with the help of -l (lower case letter) option. </w:t>
      </w:r>
      <w:proofErr w:type="spellStart"/>
      <w:proofErr w:type="gramStart"/>
      <w:r w:rsidRPr="007F4DD5">
        <w:rPr>
          <w:rFonts w:ascii="inherit" w:eastAsia="Times New Roman" w:hAnsi="inherit" w:cs="Arial"/>
          <w:color w:val="222222"/>
          <w:sz w:val="24"/>
          <w:szCs w:val="24"/>
          <w:bdr w:val="none" w:sz="0" w:space="0" w:color="auto" w:frame="1"/>
          <w:lang w:eastAsia="en-IN"/>
        </w:rPr>
        <w:t>Lets</w:t>
      </w:r>
      <w:proofErr w:type="spellEnd"/>
      <w:proofErr w:type="gramEnd"/>
      <w:r w:rsidRPr="007F4DD5">
        <w:rPr>
          <w:rFonts w:ascii="inherit" w:eastAsia="Times New Roman" w:hAnsi="inherit" w:cs="Arial"/>
          <w:color w:val="222222"/>
          <w:sz w:val="24"/>
          <w:szCs w:val="24"/>
          <w:bdr w:val="none" w:sz="0" w:space="0" w:color="auto" w:frame="1"/>
          <w:lang w:eastAsia="en-IN"/>
        </w:rPr>
        <w:t xml:space="preserve"> see a couple of similar example.</w:t>
      </w:r>
    </w:p>
    <w:p w:rsidR="007F4DD5" w:rsidRPr="007F4DD5" w:rsidRDefault="007F4DD5" w:rsidP="007F4DD5">
      <w:pPr>
        <w:shd w:val="clear" w:color="auto" w:fill="CCCCCC"/>
        <w:textAlignment w:val="baseline"/>
        <w:rPr>
          <w:rFonts w:ascii="inherit" w:eastAsia="Times New Roman" w:hAnsi="inherit" w:cs="Arial"/>
          <w:color w:val="222222"/>
          <w:sz w:val="18"/>
          <w:szCs w:val="18"/>
          <w:lang w:eastAsia="en-IN"/>
        </w:rPr>
      </w:pPr>
      <w:hyperlink r:id="rId23" w:history="1">
        <w:r w:rsidRPr="007F4DD5">
          <w:rPr>
            <w:rFonts w:ascii="inherit" w:eastAsia="Times New Roman" w:hAnsi="inherit" w:cs="Arial"/>
            <w:color w:val="0000FF"/>
            <w:sz w:val="15"/>
            <w:u w:val="single"/>
            <w:lang w:eastAsia="en-IN"/>
          </w:rPr>
          <w:t>?</w:t>
        </w:r>
      </w:hyperlink>
    </w:p>
    <w:tbl>
      <w:tblPr>
        <w:tblW w:w="420" w:type="dxa"/>
        <w:tblCellSpacing w:w="0" w:type="dxa"/>
        <w:tblCellMar>
          <w:left w:w="0" w:type="dxa"/>
          <w:right w:w="0" w:type="dxa"/>
        </w:tblCellMar>
        <w:tblLook w:val="04A0"/>
      </w:tblPr>
      <w:tblGrid>
        <w:gridCol w:w="420"/>
      </w:tblGrid>
      <w:tr w:rsidR="002D355A" w:rsidRPr="007F4DD5" w:rsidTr="002D355A">
        <w:trPr>
          <w:tblCellSpacing w:w="0" w:type="dxa"/>
        </w:trPr>
        <w:tc>
          <w:tcPr>
            <w:tcW w:w="0" w:type="auto"/>
            <w:vAlign w:val="center"/>
            <w:hideMark/>
          </w:tcPr>
          <w:p w:rsidR="002D355A" w:rsidRPr="007F4DD5" w:rsidRDefault="002D355A" w:rsidP="007F4DD5">
            <w:pPr>
              <w:rPr>
                <w:rFonts w:ascii="Times New Roman" w:eastAsia="Times New Roman" w:hAnsi="Times New Roman" w:cs="Times New Roman"/>
                <w:sz w:val="24"/>
                <w:szCs w:val="24"/>
                <w:lang w:eastAsia="en-IN"/>
              </w:rPr>
            </w:pPr>
          </w:p>
        </w:tc>
      </w:tr>
    </w:tbl>
    <w:p w:rsidR="006C3BCA" w:rsidRDefault="006C3BCA" w:rsidP="006C3BCA">
      <w:pPr>
        <w:rPr>
          <w:rFonts w:ascii="Verdana" w:eastAsia="Times New Roman" w:hAnsi="Verdana" w:cs="Times New Roman"/>
          <w:color w:val="000000"/>
          <w:kern w:val="36"/>
          <w:sz w:val="28"/>
          <w:szCs w:val="28"/>
          <w:lang w:eastAsia="en-IN"/>
        </w:rPr>
      </w:pPr>
    </w:p>
    <w:p w:rsidR="002D355A" w:rsidRDefault="002D355A" w:rsidP="006C3BCA">
      <w:pPr>
        <w:rPr>
          <w:rFonts w:ascii="Verdana" w:eastAsia="Times New Roman" w:hAnsi="Verdana" w:cs="Times New Roman"/>
          <w:color w:val="000000"/>
          <w:kern w:val="36"/>
          <w:sz w:val="28"/>
          <w:szCs w:val="28"/>
          <w:lang w:eastAsia="en-IN"/>
        </w:rPr>
      </w:pPr>
      <w:r>
        <w:rPr>
          <w:rFonts w:ascii="Verdana" w:eastAsia="Times New Roman" w:hAnsi="Verdana" w:cs="Times New Roman"/>
          <w:color w:val="000000"/>
          <w:kern w:val="36"/>
          <w:sz w:val="28"/>
          <w:szCs w:val="28"/>
          <w:lang w:eastAsia="en-IN"/>
        </w:rPr>
        <w:t>#</w:t>
      </w:r>
      <w:proofErr w:type="spellStart"/>
      <w:r>
        <w:rPr>
          <w:rFonts w:ascii="Verdana" w:eastAsia="Times New Roman" w:hAnsi="Verdana" w:cs="Times New Roman"/>
          <w:color w:val="000000"/>
          <w:kern w:val="36"/>
          <w:sz w:val="28"/>
          <w:szCs w:val="28"/>
          <w:lang w:eastAsia="en-IN"/>
        </w:rPr>
        <w:t>lvcreate</w:t>
      </w:r>
      <w:proofErr w:type="spellEnd"/>
      <w:r>
        <w:rPr>
          <w:rFonts w:ascii="Verdana" w:eastAsia="Times New Roman" w:hAnsi="Verdana" w:cs="Times New Roman"/>
          <w:color w:val="000000"/>
          <w:kern w:val="36"/>
          <w:sz w:val="28"/>
          <w:szCs w:val="28"/>
          <w:lang w:eastAsia="en-IN"/>
        </w:rPr>
        <w:t xml:space="preserve"> –l 200 –n vol03 </w:t>
      </w:r>
      <w:proofErr w:type="spellStart"/>
      <w:r>
        <w:rPr>
          <w:rFonts w:ascii="Verdana" w:eastAsia="Times New Roman" w:hAnsi="Verdana" w:cs="Times New Roman"/>
          <w:color w:val="000000"/>
          <w:kern w:val="36"/>
          <w:sz w:val="28"/>
          <w:szCs w:val="28"/>
          <w:lang w:eastAsia="en-IN"/>
        </w:rPr>
        <w:t>mynew_vg</w:t>
      </w:r>
      <w:proofErr w:type="spellEnd"/>
    </w:p>
    <w:p w:rsidR="00764F69" w:rsidRDefault="00764F69" w:rsidP="006C3BCA">
      <w:pPr>
        <w:rPr>
          <w:rFonts w:ascii="Verdana" w:eastAsia="Times New Roman" w:hAnsi="Verdana" w:cs="Times New Roman"/>
          <w:color w:val="000000"/>
          <w:kern w:val="36"/>
          <w:sz w:val="28"/>
          <w:szCs w:val="28"/>
          <w:lang w:eastAsia="en-IN"/>
        </w:rPr>
      </w:pPr>
      <w:r>
        <w:rPr>
          <w:noProof/>
          <w:lang w:eastAsia="en-IN"/>
        </w:rPr>
        <w:drawing>
          <wp:inline distT="0" distB="0" distL="0" distR="0">
            <wp:extent cx="5731510" cy="2911977"/>
            <wp:effectExtent l="19050" t="0" r="2540" b="0"/>
            <wp:docPr id="41" name="Picture 41" descr="Create Volum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reate Volume Groups"/>
                    <pic:cNvPicPr>
                      <a:picLocks noChangeAspect="1" noChangeArrowheads="1"/>
                    </pic:cNvPicPr>
                  </pic:nvPicPr>
                  <pic:blipFill>
                    <a:blip r:embed="rId24"/>
                    <a:srcRect/>
                    <a:stretch>
                      <a:fillRect/>
                    </a:stretch>
                  </pic:blipFill>
                  <pic:spPr bwMode="auto">
                    <a:xfrm>
                      <a:off x="0" y="0"/>
                      <a:ext cx="5731510" cy="2911977"/>
                    </a:xfrm>
                    <a:prstGeom prst="rect">
                      <a:avLst/>
                    </a:prstGeom>
                    <a:noFill/>
                    <a:ln w="9525">
                      <a:noFill/>
                      <a:miter lim="800000"/>
                      <a:headEnd/>
                      <a:tailEnd/>
                    </a:ln>
                  </pic:spPr>
                </pic:pic>
              </a:graphicData>
            </a:graphic>
          </wp:inline>
        </w:drawing>
      </w:r>
    </w:p>
    <w:p w:rsidR="00900099" w:rsidRPr="00900099" w:rsidRDefault="00900099" w:rsidP="00900099">
      <w:pPr>
        <w:pStyle w:val="Heading1"/>
        <w:shd w:val="clear" w:color="auto" w:fill="F2F2F2"/>
        <w:spacing w:before="120" w:beforeAutospacing="0" w:after="120" w:afterAutospacing="0" w:line="600" w:lineRule="atLeast"/>
        <w:rPr>
          <w:rFonts w:ascii="Verdana" w:hAnsi="Verdana"/>
          <w:b w:val="0"/>
          <w:bCs w:val="0"/>
          <w:color w:val="000000"/>
          <w:sz w:val="28"/>
          <w:szCs w:val="28"/>
        </w:rPr>
      </w:pPr>
      <w:r w:rsidRPr="00900099">
        <w:rPr>
          <w:rFonts w:ascii="Verdana" w:hAnsi="Verdana"/>
          <w:b w:val="0"/>
          <w:bCs w:val="0"/>
          <w:color w:val="000000"/>
          <w:sz w:val="28"/>
          <w:szCs w:val="28"/>
        </w:rPr>
        <w:t>Create File system on logical volumes</w:t>
      </w:r>
    </w:p>
    <w:p w:rsidR="00900099" w:rsidRDefault="00900099" w:rsidP="00900099">
      <w:pPr>
        <w:pStyle w:val="HTMLPreformatted"/>
        <w:pBdr>
          <w:top w:val="single" w:sz="6" w:space="12" w:color="auto"/>
          <w:left w:val="single" w:sz="36" w:space="12" w:color="auto"/>
          <w:bottom w:val="single" w:sz="6" w:space="12" w:color="auto"/>
          <w:right w:val="single" w:sz="6" w:space="12" w:color="auto"/>
        </w:pBdr>
        <w:shd w:val="clear" w:color="auto" w:fill="FFFFD5"/>
        <w:wordWrap w:val="0"/>
        <w:spacing w:before="150" w:after="150" w:line="300" w:lineRule="atLeast"/>
        <w:rPr>
          <w:color w:val="333333"/>
        </w:rPr>
      </w:pPr>
      <w:r>
        <w:rPr>
          <w:color w:val="333333"/>
        </w:rPr>
        <w:t>mkfs.ext3 -m 0 /dev/</w:t>
      </w:r>
      <w:proofErr w:type="spellStart"/>
      <w:r>
        <w:rPr>
          <w:color w:val="333333"/>
        </w:rPr>
        <w:t>mynew_vg</w:t>
      </w:r>
      <w:proofErr w:type="spellEnd"/>
      <w:r>
        <w:rPr>
          <w:color w:val="333333"/>
        </w:rPr>
        <w:t xml:space="preserve">/vol01 </w:t>
      </w:r>
    </w:p>
    <w:p w:rsidR="00900099" w:rsidRDefault="00900099" w:rsidP="00900099">
      <w:pPr>
        <w:pStyle w:val="NormalWeb"/>
        <w:shd w:val="clear" w:color="auto" w:fill="F2F2F2"/>
        <w:spacing w:before="150" w:beforeAutospacing="0" w:after="150" w:afterAutospacing="0"/>
        <w:rPr>
          <w:rFonts w:ascii="Arial" w:hAnsi="Arial" w:cs="Arial"/>
          <w:color w:val="666666"/>
          <w:sz w:val="19"/>
          <w:szCs w:val="19"/>
        </w:rPr>
      </w:pPr>
      <w:proofErr w:type="gramStart"/>
      <w:r>
        <w:rPr>
          <w:rFonts w:ascii="Arial" w:hAnsi="Arial" w:cs="Arial"/>
          <w:color w:val="666666"/>
          <w:sz w:val="19"/>
          <w:szCs w:val="19"/>
        </w:rPr>
        <w:t>the</w:t>
      </w:r>
      <w:proofErr w:type="gramEnd"/>
      <w:r>
        <w:rPr>
          <w:rFonts w:ascii="Arial" w:hAnsi="Arial" w:cs="Arial"/>
          <w:color w:val="666666"/>
          <w:sz w:val="19"/>
          <w:szCs w:val="19"/>
        </w:rPr>
        <w:t xml:space="preserve"> -m option specifies the percentage reserved for the super-user, set this to 0 if you wish not to waste any space, the default is 5%.</w:t>
      </w:r>
      <w:r>
        <w:rPr>
          <w:rStyle w:val="apple-converted-space"/>
          <w:rFonts w:ascii="Arial" w:hAnsi="Arial" w:cs="Arial"/>
          <w:color w:val="666666"/>
          <w:sz w:val="19"/>
          <w:szCs w:val="19"/>
        </w:rPr>
        <w:t> </w:t>
      </w:r>
    </w:p>
    <w:p w:rsidR="00900099" w:rsidRPr="00900099" w:rsidRDefault="00900099" w:rsidP="00900099">
      <w:pPr>
        <w:pStyle w:val="Heading1"/>
        <w:shd w:val="clear" w:color="auto" w:fill="F2F2F2"/>
        <w:spacing w:before="120" w:beforeAutospacing="0" w:after="120" w:afterAutospacing="0" w:line="600" w:lineRule="atLeast"/>
        <w:rPr>
          <w:rFonts w:ascii="Verdana" w:hAnsi="Verdana"/>
          <w:b w:val="0"/>
          <w:bCs w:val="0"/>
          <w:color w:val="000000"/>
          <w:sz w:val="28"/>
          <w:szCs w:val="28"/>
        </w:rPr>
      </w:pPr>
      <w:r w:rsidRPr="00900099">
        <w:rPr>
          <w:rFonts w:ascii="Verdana" w:hAnsi="Verdana"/>
          <w:b w:val="0"/>
          <w:bCs w:val="0"/>
          <w:color w:val="000000"/>
          <w:sz w:val="28"/>
          <w:szCs w:val="28"/>
        </w:rPr>
        <w:t>Edit /etc/</w:t>
      </w:r>
      <w:proofErr w:type="spellStart"/>
      <w:r w:rsidRPr="00900099">
        <w:rPr>
          <w:rFonts w:ascii="Verdana" w:hAnsi="Verdana"/>
          <w:b w:val="0"/>
          <w:bCs w:val="0"/>
          <w:color w:val="000000"/>
          <w:sz w:val="28"/>
          <w:szCs w:val="28"/>
        </w:rPr>
        <w:t>fstab</w:t>
      </w:r>
      <w:proofErr w:type="spellEnd"/>
    </w:p>
    <w:p w:rsidR="00900099" w:rsidRDefault="00900099" w:rsidP="00900099">
      <w:pPr>
        <w:pStyle w:val="NormalWeb"/>
        <w:shd w:val="clear" w:color="auto" w:fill="F2F2F2"/>
        <w:spacing w:before="150" w:beforeAutospacing="0" w:after="150" w:afterAutospacing="0"/>
        <w:rPr>
          <w:rFonts w:ascii="Arial" w:hAnsi="Arial" w:cs="Arial"/>
          <w:color w:val="666666"/>
          <w:sz w:val="19"/>
          <w:szCs w:val="19"/>
        </w:rPr>
      </w:pPr>
      <w:r>
        <w:rPr>
          <w:rFonts w:ascii="Arial" w:hAnsi="Arial" w:cs="Arial"/>
          <w:color w:val="666666"/>
          <w:sz w:val="19"/>
          <w:szCs w:val="19"/>
        </w:rPr>
        <w:lastRenderedPageBreak/>
        <w:t>Add an entry for your newly created logical volume into /etc/</w:t>
      </w:r>
      <w:proofErr w:type="spellStart"/>
      <w:r>
        <w:rPr>
          <w:rFonts w:ascii="Arial" w:hAnsi="Arial" w:cs="Arial"/>
          <w:color w:val="666666"/>
          <w:sz w:val="19"/>
          <w:szCs w:val="19"/>
        </w:rPr>
        <w:t>fstab</w:t>
      </w:r>
      <w:proofErr w:type="spellEnd"/>
    </w:p>
    <w:p w:rsidR="00900099" w:rsidRDefault="00900099" w:rsidP="00900099">
      <w:pPr>
        <w:pStyle w:val="Heading2"/>
        <w:shd w:val="clear" w:color="auto" w:fill="F2F2F2"/>
        <w:spacing w:before="120" w:after="120" w:line="600" w:lineRule="atLeast"/>
        <w:rPr>
          <w:rFonts w:ascii="Verdana" w:hAnsi="Verdana"/>
          <w:b w:val="0"/>
          <w:bCs w:val="0"/>
          <w:color w:val="000000"/>
        </w:rPr>
      </w:pPr>
      <w:r>
        <w:rPr>
          <w:rFonts w:ascii="Verdana" w:hAnsi="Verdana"/>
          <w:b w:val="0"/>
          <w:bCs w:val="0"/>
          <w:color w:val="000000"/>
        </w:rPr>
        <w:t>Mount logical volumes</w:t>
      </w:r>
    </w:p>
    <w:p w:rsidR="00900099" w:rsidRDefault="00900099" w:rsidP="00900099">
      <w:pPr>
        <w:pStyle w:val="NormalWeb"/>
        <w:shd w:val="clear" w:color="auto" w:fill="F2F2F2"/>
        <w:spacing w:before="150" w:beforeAutospacing="0" w:after="150" w:afterAutospacing="0"/>
        <w:rPr>
          <w:rFonts w:ascii="Arial" w:hAnsi="Arial" w:cs="Arial"/>
          <w:color w:val="666666"/>
          <w:sz w:val="19"/>
          <w:szCs w:val="19"/>
        </w:rPr>
      </w:pPr>
      <w:r>
        <w:rPr>
          <w:rFonts w:ascii="Arial" w:hAnsi="Arial" w:cs="Arial"/>
          <w:color w:val="666666"/>
          <w:sz w:val="19"/>
          <w:szCs w:val="19"/>
        </w:rPr>
        <w:t>Before you mount do not forget to create a mount point.</w:t>
      </w:r>
    </w:p>
    <w:p w:rsidR="00900099" w:rsidRDefault="00900099" w:rsidP="00900099">
      <w:pPr>
        <w:pStyle w:val="HTMLPreformatted"/>
        <w:pBdr>
          <w:top w:val="single" w:sz="6" w:space="12" w:color="auto"/>
          <w:left w:val="single" w:sz="36" w:space="12" w:color="auto"/>
          <w:bottom w:val="single" w:sz="6" w:space="12" w:color="auto"/>
          <w:right w:val="single" w:sz="6" w:space="12" w:color="auto"/>
        </w:pBdr>
        <w:shd w:val="clear" w:color="auto" w:fill="FFFFD5"/>
        <w:wordWrap w:val="0"/>
        <w:spacing w:before="150" w:after="150" w:line="300" w:lineRule="atLeast"/>
        <w:rPr>
          <w:color w:val="333333"/>
        </w:rPr>
      </w:pPr>
      <w:r>
        <w:rPr>
          <w:color w:val="333333"/>
        </w:rPr>
        <w:t xml:space="preserve"># </w:t>
      </w:r>
      <w:proofErr w:type="spellStart"/>
      <w:proofErr w:type="gramStart"/>
      <w:r>
        <w:rPr>
          <w:color w:val="333333"/>
        </w:rPr>
        <w:t>mkdir</w:t>
      </w:r>
      <w:proofErr w:type="spellEnd"/>
      <w:proofErr w:type="gramEnd"/>
      <w:r>
        <w:rPr>
          <w:color w:val="333333"/>
        </w:rPr>
        <w:t xml:space="preserve"> /home/</w:t>
      </w:r>
      <w:proofErr w:type="spellStart"/>
      <w:r>
        <w:rPr>
          <w:color w:val="333333"/>
        </w:rPr>
        <w:t>foobar</w:t>
      </w:r>
      <w:proofErr w:type="spellEnd"/>
      <w:r>
        <w:rPr>
          <w:color w:val="333333"/>
        </w:rPr>
        <w:t xml:space="preserve"> </w:t>
      </w:r>
    </w:p>
    <w:p w:rsidR="002D355A" w:rsidRPr="006C3BCA" w:rsidRDefault="002D355A" w:rsidP="006C3BCA"/>
    <w:p w:rsidR="006C3BCA" w:rsidRDefault="00764F69" w:rsidP="006C3BCA">
      <w:pPr>
        <w:pStyle w:val="Heading1"/>
        <w:shd w:val="clear" w:color="auto" w:fill="FFFFFF"/>
        <w:spacing w:before="0" w:beforeAutospacing="0" w:after="150" w:afterAutospacing="0" w:line="312" w:lineRule="atLeast"/>
        <w:textAlignment w:val="baseline"/>
        <w:rPr>
          <w:rFonts w:ascii="Arial" w:hAnsi="Arial" w:cs="Arial"/>
          <w:bCs w:val="0"/>
          <w:color w:val="155C8E"/>
          <w:spacing w:val="-15"/>
          <w:sz w:val="28"/>
          <w:szCs w:val="28"/>
        </w:rPr>
      </w:pPr>
      <w:r>
        <w:rPr>
          <w:noProof/>
        </w:rPr>
        <w:drawing>
          <wp:inline distT="0" distB="0" distL="0" distR="0">
            <wp:extent cx="4838700" cy="1028700"/>
            <wp:effectExtent l="19050" t="0" r="0" b="0"/>
            <wp:docPr id="29" name="Picture 29" descr="mount logical vol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ount logical volumes"/>
                    <pic:cNvPicPr>
                      <a:picLocks noChangeAspect="1" noChangeArrowheads="1"/>
                    </pic:cNvPicPr>
                  </pic:nvPicPr>
                  <pic:blipFill>
                    <a:blip r:embed="rId25"/>
                    <a:srcRect/>
                    <a:stretch>
                      <a:fillRect/>
                    </a:stretch>
                  </pic:blipFill>
                  <pic:spPr bwMode="auto">
                    <a:xfrm>
                      <a:off x="0" y="0"/>
                      <a:ext cx="4838700" cy="1028700"/>
                    </a:xfrm>
                    <a:prstGeom prst="rect">
                      <a:avLst/>
                    </a:prstGeom>
                    <a:noFill/>
                    <a:ln w="9525">
                      <a:noFill/>
                      <a:miter lim="800000"/>
                      <a:headEnd/>
                      <a:tailEnd/>
                    </a:ln>
                  </pic:spPr>
                </pic:pic>
              </a:graphicData>
            </a:graphic>
          </wp:inline>
        </w:drawing>
      </w:r>
    </w:p>
    <w:p w:rsidR="00764F69" w:rsidRDefault="00764F69" w:rsidP="00764F69">
      <w:pPr>
        <w:pStyle w:val="Heading1"/>
        <w:shd w:val="clear" w:color="auto" w:fill="F2F2F2"/>
        <w:spacing w:before="120" w:beforeAutospacing="0" w:after="120" w:afterAutospacing="0" w:line="600" w:lineRule="atLeast"/>
        <w:rPr>
          <w:rFonts w:ascii="Verdana" w:hAnsi="Verdana"/>
          <w:b w:val="0"/>
          <w:bCs w:val="0"/>
          <w:color w:val="000000"/>
          <w:sz w:val="34"/>
          <w:szCs w:val="34"/>
        </w:rPr>
      </w:pPr>
      <w:r>
        <w:rPr>
          <w:rFonts w:ascii="Verdana" w:hAnsi="Verdana"/>
          <w:b w:val="0"/>
          <w:bCs w:val="0"/>
          <w:color w:val="000000"/>
          <w:sz w:val="34"/>
          <w:szCs w:val="34"/>
        </w:rPr>
        <w:t>Extend logical volume</w:t>
      </w:r>
    </w:p>
    <w:p w:rsidR="00764F69" w:rsidRDefault="00764F69" w:rsidP="00764F69">
      <w:pPr>
        <w:pStyle w:val="NormalWeb"/>
        <w:shd w:val="clear" w:color="auto" w:fill="F2F2F2"/>
        <w:spacing w:before="150" w:beforeAutospacing="0" w:after="150" w:afterAutospacing="0"/>
        <w:rPr>
          <w:rFonts w:ascii="Arial" w:hAnsi="Arial" w:cs="Arial"/>
          <w:color w:val="666666"/>
          <w:sz w:val="19"/>
          <w:szCs w:val="19"/>
        </w:rPr>
      </w:pPr>
      <w:r>
        <w:rPr>
          <w:rFonts w:ascii="Arial" w:hAnsi="Arial" w:cs="Arial"/>
          <w:color w:val="666666"/>
          <w:sz w:val="19"/>
          <w:szCs w:val="19"/>
        </w:rPr>
        <w:t>The biggest advantage of logical volume manager is that you can extend your logical volumes any time you are running out of the space. To increase the size of a logical volume by another 800 MB you can run this command:</w:t>
      </w:r>
    </w:p>
    <w:p w:rsidR="00764F69" w:rsidRDefault="00764F69" w:rsidP="00764F69">
      <w:pPr>
        <w:pStyle w:val="HTMLPreformatted"/>
        <w:pBdr>
          <w:top w:val="single" w:sz="6" w:space="12" w:color="auto"/>
          <w:left w:val="single" w:sz="36" w:space="12" w:color="auto"/>
          <w:bottom w:val="single" w:sz="6" w:space="12" w:color="auto"/>
          <w:right w:val="single" w:sz="6" w:space="12" w:color="auto"/>
        </w:pBdr>
        <w:shd w:val="clear" w:color="auto" w:fill="FFFFD5"/>
        <w:wordWrap w:val="0"/>
        <w:spacing w:before="150" w:after="150" w:line="300" w:lineRule="atLeast"/>
        <w:rPr>
          <w:color w:val="333333"/>
        </w:rPr>
      </w:pPr>
      <w:r>
        <w:rPr>
          <w:color w:val="333333"/>
        </w:rPr>
        <w:t xml:space="preserve"># </w:t>
      </w:r>
      <w:proofErr w:type="spellStart"/>
      <w:proofErr w:type="gramStart"/>
      <w:r>
        <w:rPr>
          <w:color w:val="333333"/>
        </w:rPr>
        <w:t>lvextend</w:t>
      </w:r>
      <w:proofErr w:type="spellEnd"/>
      <w:proofErr w:type="gramEnd"/>
      <w:r>
        <w:rPr>
          <w:color w:val="333333"/>
        </w:rPr>
        <w:t xml:space="preserve"> -L +800 /dev/</w:t>
      </w:r>
      <w:proofErr w:type="spellStart"/>
      <w:r>
        <w:rPr>
          <w:color w:val="333333"/>
        </w:rPr>
        <w:t>mynew_vg</w:t>
      </w:r>
      <w:proofErr w:type="spellEnd"/>
      <w:r>
        <w:rPr>
          <w:color w:val="333333"/>
        </w:rPr>
        <w:t xml:space="preserve">/vol01 </w:t>
      </w:r>
    </w:p>
    <w:p w:rsidR="00764F69" w:rsidRDefault="00764F69" w:rsidP="006C3BCA">
      <w:pPr>
        <w:pStyle w:val="Heading1"/>
        <w:shd w:val="clear" w:color="auto" w:fill="FFFFFF"/>
        <w:spacing w:before="0" w:beforeAutospacing="0" w:after="150" w:afterAutospacing="0" w:line="312" w:lineRule="atLeast"/>
        <w:textAlignment w:val="baseline"/>
        <w:rPr>
          <w:rFonts w:ascii="Arial" w:hAnsi="Arial" w:cs="Arial"/>
          <w:bCs w:val="0"/>
          <w:color w:val="155C8E"/>
          <w:spacing w:val="-15"/>
          <w:sz w:val="28"/>
          <w:szCs w:val="28"/>
        </w:rPr>
      </w:pPr>
      <w:r>
        <w:rPr>
          <w:noProof/>
        </w:rPr>
        <w:drawing>
          <wp:inline distT="0" distB="0" distL="0" distR="0">
            <wp:extent cx="5731510" cy="1004875"/>
            <wp:effectExtent l="19050" t="0" r="2540" b="0"/>
            <wp:docPr id="32" name="Picture 32" descr="Extend logical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tend logical volume"/>
                    <pic:cNvPicPr>
                      <a:picLocks noChangeAspect="1" noChangeArrowheads="1"/>
                    </pic:cNvPicPr>
                  </pic:nvPicPr>
                  <pic:blipFill>
                    <a:blip r:embed="rId26"/>
                    <a:srcRect/>
                    <a:stretch>
                      <a:fillRect/>
                    </a:stretch>
                  </pic:blipFill>
                  <pic:spPr bwMode="auto">
                    <a:xfrm>
                      <a:off x="0" y="0"/>
                      <a:ext cx="5731510" cy="1004875"/>
                    </a:xfrm>
                    <a:prstGeom prst="rect">
                      <a:avLst/>
                    </a:prstGeom>
                    <a:noFill/>
                    <a:ln w="9525">
                      <a:noFill/>
                      <a:miter lim="800000"/>
                      <a:headEnd/>
                      <a:tailEnd/>
                    </a:ln>
                  </pic:spPr>
                </pic:pic>
              </a:graphicData>
            </a:graphic>
          </wp:inline>
        </w:drawing>
      </w:r>
    </w:p>
    <w:p w:rsidR="00764F69" w:rsidRDefault="00764F69" w:rsidP="00764F69">
      <w:pPr>
        <w:pStyle w:val="HTMLPreformatted"/>
        <w:pBdr>
          <w:top w:val="single" w:sz="6" w:space="12" w:color="auto"/>
          <w:left w:val="single" w:sz="36" w:space="12" w:color="auto"/>
          <w:bottom w:val="single" w:sz="6" w:space="12" w:color="auto"/>
          <w:right w:val="single" w:sz="6" w:space="12" w:color="auto"/>
        </w:pBdr>
        <w:shd w:val="clear" w:color="auto" w:fill="FFFFD5"/>
        <w:wordWrap w:val="0"/>
        <w:spacing w:before="150" w:after="150" w:line="300" w:lineRule="atLeast"/>
        <w:rPr>
          <w:color w:val="333333"/>
        </w:rPr>
      </w:pPr>
      <w:proofErr w:type="gramStart"/>
      <w:r>
        <w:rPr>
          <w:color w:val="333333"/>
        </w:rPr>
        <w:t>resize2fs  /</w:t>
      </w:r>
      <w:proofErr w:type="gramEnd"/>
      <w:r>
        <w:rPr>
          <w:color w:val="333333"/>
        </w:rPr>
        <w:t>dev/</w:t>
      </w:r>
      <w:proofErr w:type="spellStart"/>
      <w:r>
        <w:rPr>
          <w:color w:val="333333"/>
        </w:rPr>
        <w:t>mynew_vg</w:t>
      </w:r>
      <w:proofErr w:type="spellEnd"/>
      <w:r>
        <w:rPr>
          <w:color w:val="333333"/>
        </w:rPr>
        <w:t xml:space="preserve">/vol01 </w:t>
      </w:r>
    </w:p>
    <w:p w:rsidR="00764F69" w:rsidRDefault="00764F69" w:rsidP="006C3BCA">
      <w:pPr>
        <w:pStyle w:val="Heading1"/>
        <w:shd w:val="clear" w:color="auto" w:fill="FFFFFF"/>
        <w:spacing w:before="0" w:beforeAutospacing="0" w:after="150" w:afterAutospacing="0" w:line="312" w:lineRule="atLeast"/>
        <w:textAlignment w:val="baseline"/>
        <w:rPr>
          <w:rFonts w:ascii="Arial" w:hAnsi="Arial" w:cs="Arial"/>
          <w:bCs w:val="0"/>
          <w:color w:val="155C8E"/>
          <w:spacing w:val="-15"/>
          <w:sz w:val="28"/>
          <w:szCs w:val="28"/>
        </w:rPr>
      </w:pPr>
      <w:r>
        <w:rPr>
          <w:noProof/>
        </w:rPr>
        <w:lastRenderedPageBreak/>
        <w:drawing>
          <wp:inline distT="0" distB="0" distL="0" distR="0">
            <wp:extent cx="5731510" cy="4996462"/>
            <wp:effectExtent l="19050" t="0" r="2540" b="0"/>
            <wp:docPr id="35" name="Picture 35" descr="Problem with extending a logical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oblem with extending a logical volume"/>
                    <pic:cNvPicPr>
                      <a:picLocks noChangeAspect="1" noChangeArrowheads="1"/>
                    </pic:cNvPicPr>
                  </pic:nvPicPr>
                  <pic:blipFill>
                    <a:blip r:embed="rId27"/>
                    <a:srcRect/>
                    <a:stretch>
                      <a:fillRect/>
                    </a:stretch>
                  </pic:blipFill>
                  <pic:spPr bwMode="auto">
                    <a:xfrm>
                      <a:off x="0" y="0"/>
                      <a:ext cx="5731510" cy="4996462"/>
                    </a:xfrm>
                    <a:prstGeom prst="rect">
                      <a:avLst/>
                    </a:prstGeom>
                    <a:noFill/>
                    <a:ln w="9525">
                      <a:noFill/>
                      <a:miter lim="800000"/>
                      <a:headEnd/>
                      <a:tailEnd/>
                    </a:ln>
                  </pic:spPr>
                </pic:pic>
              </a:graphicData>
            </a:graphic>
          </wp:inline>
        </w:drawing>
      </w:r>
    </w:p>
    <w:p w:rsidR="00764F69" w:rsidRDefault="00764F69" w:rsidP="006C3BCA">
      <w:pPr>
        <w:pStyle w:val="Heading1"/>
        <w:shd w:val="clear" w:color="auto" w:fill="FFFFFF"/>
        <w:spacing w:before="0" w:beforeAutospacing="0" w:after="150" w:afterAutospacing="0" w:line="312" w:lineRule="atLeast"/>
        <w:textAlignment w:val="baseline"/>
        <w:rPr>
          <w:rFonts w:ascii="Arial" w:hAnsi="Arial" w:cs="Arial"/>
          <w:bCs w:val="0"/>
          <w:color w:val="155C8E"/>
          <w:spacing w:val="-15"/>
          <w:sz w:val="28"/>
          <w:szCs w:val="28"/>
        </w:rPr>
      </w:pPr>
    </w:p>
    <w:p w:rsidR="00764F69" w:rsidRPr="00764F69" w:rsidRDefault="00764F69" w:rsidP="00764F69">
      <w:pPr>
        <w:pStyle w:val="Heading1"/>
        <w:shd w:val="clear" w:color="auto" w:fill="F2F2F2"/>
        <w:spacing w:before="120" w:beforeAutospacing="0" w:after="120" w:afterAutospacing="0" w:line="600" w:lineRule="atLeast"/>
        <w:rPr>
          <w:rFonts w:ascii="Verdana" w:hAnsi="Verdana"/>
          <w:b w:val="0"/>
          <w:bCs w:val="0"/>
          <w:color w:val="000000"/>
          <w:sz w:val="28"/>
          <w:szCs w:val="28"/>
        </w:rPr>
      </w:pPr>
      <w:r w:rsidRPr="00764F69">
        <w:rPr>
          <w:rFonts w:ascii="Verdana" w:hAnsi="Verdana"/>
          <w:b w:val="0"/>
          <w:bCs w:val="0"/>
          <w:color w:val="000000"/>
          <w:sz w:val="28"/>
          <w:szCs w:val="28"/>
        </w:rPr>
        <w:t>Remove logical volume</w:t>
      </w:r>
    </w:p>
    <w:p w:rsidR="00764F69" w:rsidRDefault="00764F69" w:rsidP="00764F69">
      <w:pPr>
        <w:pStyle w:val="HTMLPreformatted"/>
        <w:pBdr>
          <w:top w:val="single" w:sz="6" w:space="12" w:color="auto"/>
          <w:left w:val="single" w:sz="36" w:space="12" w:color="auto"/>
          <w:bottom w:val="single" w:sz="6" w:space="12" w:color="auto"/>
          <w:right w:val="single" w:sz="6" w:space="12" w:color="auto"/>
        </w:pBdr>
        <w:shd w:val="clear" w:color="auto" w:fill="FFFFD5"/>
        <w:wordWrap w:val="0"/>
        <w:spacing w:before="150" w:after="150" w:line="300" w:lineRule="atLeast"/>
        <w:rPr>
          <w:color w:val="333333"/>
        </w:rPr>
      </w:pPr>
      <w:proofErr w:type="spellStart"/>
      <w:proofErr w:type="gramStart"/>
      <w:r>
        <w:rPr>
          <w:color w:val="333333"/>
        </w:rPr>
        <w:t>lvremove</w:t>
      </w:r>
      <w:proofErr w:type="spellEnd"/>
      <w:proofErr w:type="gramEnd"/>
      <w:r>
        <w:rPr>
          <w:color w:val="333333"/>
        </w:rPr>
        <w:t xml:space="preserve"> /dev/</w:t>
      </w:r>
      <w:proofErr w:type="spellStart"/>
      <w:r>
        <w:rPr>
          <w:color w:val="333333"/>
        </w:rPr>
        <w:t>mynew_vg</w:t>
      </w:r>
      <w:proofErr w:type="spellEnd"/>
      <w:r>
        <w:rPr>
          <w:color w:val="333333"/>
        </w:rPr>
        <w:t xml:space="preserve">/vol02 </w:t>
      </w:r>
    </w:p>
    <w:p w:rsidR="00764F69" w:rsidRDefault="00764F69" w:rsidP="006C3BCA">
      <w:pPr>
        <w:pStyle w:val="Heading1"/>
        <w:shd w:val="clear" w:color="auto" w:fill="FFFFFF"/>
        <w:spacing w:before="0" w:beforeAutospacing="0" w:after="150" w:afterAutospacing="0" w:line="312" w:lineRule="atLeast"/>
        <w:textAlignment w:val="baseline"/>
        <w:rPr>
          <w:rFonts w:ascii="Arial" w:hAnsi="Arial" w:cs="Arial"/>
          <w:bCs w:val="0"/>
          <w:color w:val="155C8E"/>
          <w:spacing w:val="-15"/>
          <w:sz w:val="28"/>
          <w:szCs w:val="28"/>
        </w:rPr>
      </w:pPr>
    </w:p>
    <w:p w:rsidR="00764F69" w:rsidRPr="006C3BCA" w:rsidRDefault="00764F69" w:rsidP="006C3BCA">
      <w:pPr>
        <w:pStyle w:val="Heading1"/>
        <w:shd w:val="clear" w:color="auto" w:fill="FFFFFF"/>
        <w:spacing w:before="0" w:beforeAutospacing="0" w:after="150" w:afterAutospacing="0" w:line="312" w:lineRule="atLeast"/>
        <w:textAlignment w:val="baseline"/>
        <w:rPr>
          <w:rFonts w:ascii="Arial" w:hAnsi="Arial" w:cs="Arial"/>
          <w:bCs w:val="0"/>
          <w:color w:val="155C8E"/>
          <w:spacing w:val="-15"/>
          <w:sz w:val="28"/>
          <w:szCs w:val="28"/>
        </w:rPr>
      </w:pPr>
      <w:r>
        <w:rPr>
          <w:noProof/>
        </w:rPr>
        <w:lastRenderedPageBreak/>
        <w:drawing>
          <wp:inline distT="0" distB="0" distL="0" distR="0">
            <wp:extent cx="5731510" cy="2335404"/>
            <wp:effectExtent l="19050" t="0" r="2540" b="0"/>
            <wp:docPr id="38" name="Picture 38" descr="remove logical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move logical volume"/>
                    <pic:cNvPicPr>
                      <a:picLocks noChangeAspect="1" noChangeArrowheads="1"/>
                    </pic:cNvPicPr>
                  </pic:nvPicPr>
                  <pic:blipFill>
                    <a:blip r:embed="rId28"/>
                    <a:srcRect/>
                    <a:stretch>
                      <a:fillRect/>
                    </a:stretch>
                  </pic:blipFill>
                  <pic:spPr bwMode="auto">
                    <a:xfrm>
                      <a:off x="0" y="0"/>
                      <a:ext cx="5731510" cy="2335404"/>
                    </a:xfrm>
                    <a:prstGeom prst="rect">
                      <a:avLst/>
                    </a:prstGeom>
                    <a:noFill/>
                    <a:ln w="9525">
                      <a:noFill/>
                      <a:miter lim="800000"/>
                      <a:headEnd/>
                      <a:tailEnd/>
                    </a:ln>
                  </pic:spPr>
                </pic:pic>
              </a:graphicData>
            </a:graphic>
          </wp:inline>
        </w:drawing>
      </w:r>
    </w:p>
    <w:p w:rsidR="00781B67" w:rsidRDefault="00781B67" w:rsidP="005418F9">
      <w:pPr>
        <w:shd w:val="clear" w:color="auto" w:fill="FFF9EE"/>
        <w:rPr>
          <w:rFonts w:ascii="Georgia" w:eastAsia="Times New Roman" w:hAnsi="Georgia" w:cs="Times New Roman"/>
          <w:color w:val="222222"/>
          <w:sz w:val="23"/>
          <w:szCs w:val="23"/>
          <w:lang w:eastAsia="en-IN"/>
        </w:rPr>
      </w:pPr>
    </w:p>
    <w:p w:rsidR="006A6087" w:rsidRDefault="006A6087" w:rsidP="006A6087">
      <w:pPr>
        <w:pStyle w:val="Heading4"/>
        <w:pBdr>
          <w:bottom w:val="dashed" w:sz="6" w:space="0" w:color="DDDDDD"/>
        </w:pBdr>
        <w:shd w:val="clear" w:color="auto" w:fill="FFFFFF"/>
        <w:spacing w:before="0" w:after="210" w:line="312" w:lineRule="atLeast"/>
        <w:textAlignment w:val="baseline"/>
        <w:rPr>
          <w:rStyle w:val="apple-converted-space"/>
          <w:rFonts w:ascii="Arial" w:hAnsi="Arial" w:cs="Arial"/>
          <w:bCs w:val="0"/>
          <w:i w:val="0"/>
          <w:color w:val="AA4B80"/>
          <w:spacing w:val="-5"/>
          <w:sz w:val="24"/>
          <w:szCs w:val="24"/>
        </w:rPr>
      </w:pPr>
      <w:r w:rsidRPr="006A6087">
        <w:rPr>
          <w:rFonts w:ascii="Arial" w:hAnsi="Arial" w:cs="Arial"/>
          <w:bCs w:val="0"/>
          <w:i w:val="0"/>
          <w:color w:val="AA4B80"/>
          <w:spacing w:val="-5"/>
          <w:sz w:val="24"/>
          <w:szCs w:val="24"/>
        </w:rPr>
        <w:t>Reducing Logical Volume</w:t>
      </w:r>
      <w:r w:rsidRPr="006A6087">
        <w:rPr>
          <w:rStyle w:val="apple-converted-space"/>
          <w:rFonts w:ascii="Arial" w:hAnsi="Arial" w:cs="Arial"/>
          <w:bCs w:val="0"/>
          <w:i w:val="0"/>
          <w:color w:val="AA4B80"/>
          <w:spacing w:val="-5"/>
          <w:sz w:val="24"/>
          <w:szCs w:val="24"/>
        </w:rPr>
        <w:t> </w:t>
      </w:r>
    </w:p>
    <w:p w:rsidR="006A6087" w:rsidRPr="006A6087" w:rsidRDefault="006A6087" w:rsidP="006A6087">
      <w:pPr>
        <w:numPr>
          <w:ilvl w:val="0"/>
          <w:numId w:val="8"/>
        </w:numPr>
        <w:shd w:val="clear" w:color="auto" w:fill="FFFFFF"/>
        <w:textAlignment w:val="baseline"/>
        <w:rPr>
          <w:rFonts w:ascii="inherit" w:eastAsia="Times New Roman" w:hAnsi="inherit" w:cs="Arial"/>
          <w:color w:val="272727"/>
          <w:sz w:val="27"/>
          <w:szCs w:val="27"/>
          <w:lang w:eastAsia="en-IN"/>
        </w:rPr>
      </w:pPr>
      <w:proofErr w:type="spellStart"/>
      <w:proofErr w:type="gramStart"/>
      <w:r w:rsidRPr="006A6087">
        <w:rPr>
          <w:rFonts w:ascii="inherit" w:eastAsia="Times New Roman" w:hAnsi="inherit" w:cs="Arial"/>
          <w:color w:val="272727"/>
          <w:sz w:val="27"/>
          <w:szCs w:val="27"/>
          <w:lang w:eastAsia="en-IN"/>
        </w:rPr>
        <w:t>unmount</w:t>
      </w:r>
      <w:proofErr w:type="spellEnd"/>
      <w:proofErr w:type="gramEnd"/>
      <w:r w:rsidRPr="006A6087">
        <w:rPr>
          <w:rFonts w:ascii="inherit" w:eastAsia="Times New Roman" w:hAnsi="inherit" w:cs="Arial"/>
          <w:color w:val="272727"/>
          <w:sz w:val="27"/>
          <w:szCs w:val="27"/>
          <w:lang w:eastAsia="en-IN"/>
        </w:rPr>
        <w:t xml:space="preserve"> the file system for reducing.</w:t>
      </w:r>
      <w:r>
        <w:rPr>
          <w:rFonts w:ascii="inherit" w:eastAsia="Times New Roman" w:hAnsi="inherit" w:cs="Arial"/>
          <w:color w:val="272727"/>
          <w:sz w:val="27"/>
          <w:szCs w:val="27"/>
          <w:lang w:eastAsia="en-IN"/>
        </w:rPr>
        <w:t xml:space="preserve"> </w:t>
      </w:r>
    </w:p>
    <w:p w:rsidR="006A6087" w:rsidRPr="006A6087" w:rsidRDefault="006A6087" w:rsidP="006A6087">
      <w:pPr>
        <w:numPr>
          <w:ilvl w:val="0"/>
          <w:numId w:val="8"/>
        </w:numPr>
        <w:shd w:val="clear" w:color="auto" w:fill="FFFFFF"/>
        <w:ind w:left="450"/>
        <w:textAlignment w:val="baseline"/>
        <w:rPr>
          <w:rFonts w:ascii="inherit" w:eastAsia="Times New Roman" w:hAnsi="inherit" w:cs="Arial"/>
          <w:color w:val="272727"/>
          <w:sz w:val="27"/>
          <w:szCs w:val="27"/>
          <w:lang w:eastAsia="en-IN"/>
        </w:rPr>
      </w:pPr>
      <w:proofErr w:type="gramStart"/>
      <w:r w:rsidRPr="006A6087">
        <w:rPr>
          <w:rFonts w:ascii="inherit" w:eastAsia="Times New Roman" w:hAnsi="inherit" w:cs="Arial"/>
          <w:color w:val="272727"/>
          <w:sz w:val="27"/>
          <w:szCs w:val="27"/>
          <w:lang w:eastAsia="en-IN"/>
        </w:rPr>
        <w:t xml:space="preserve">Check the file system after </w:t>
      </w:r>
      <w:proofErr w:type="spellStart"/>
      <w:r w:rsidRPr="006A6087">
        <w:rPr>
          <w:rFonts w:ascii="inherit" w:eastAsia="Times New Roman" w:hAnsi="inherit" w:cs="Arial"/>
          <w:color w:val="272727"/>
          <w:sz w:val="27"/>
          <w:szCs w:val="27"/>
          <w:lang w:eastAsia="en-IN"/>
        </w:rPr>
        <w:t>unmount</w:t>
      </w:r>
      <w:proofErr w:type="spellEnd"/>
      <w:proofErr w:type="gramEnd"/>
      <w:r w:rsidRPr="006A6087">
        <w:rPr>
          <w:rFonts w:ascii="inherit" w:eastAsia="Times New Roman" w:hAnsi="inherit" w:cs="Arial"/>
          <w:color w:val="272727"/>
          <w:sz w:val="27"/>
          <w:szCs w:val="27"/>
          <w:lang w:eastAsia="en-IN"/>
        </w:rPr>
        <w:t>.</w:t>
      </w:r>
    </w:p>
    <w:p w:rsidR="006A6087" w:rsidRPr="006A6087" w:rsidRDefault="006A6087" w:rsidP="006A6087">
      <w:pPr>
        <w:numPr>
          <w:ilvl w:val="0"/>
          <w:numId w:val="8"/>
        </w:numPr>
        <w:shd w:val="clear" w:color="auto" w:fill="FFFFFF"/>
        <w:ind w:left="450"/>
        <w:textAlignment w:val="baseline"/>
        <w:rPr>
          <w:rFonts w:ascii="inherit" w:eastAsia="Times New Roman" w:hAnsi="inherit" w:cs="Arial"/>
          <w:color w:val="272727"/>
          <w:sz w:val="27"/>
          <w:szCs w:val="27"/>
          <w:lang w:eastAsia="en-IN"/>
        </w:rPr>
      </w:pPr>
      <w:r w:rsidRPr="006A6087">
        <w:rPr>
          <w:rFonts w:ascii="inherit" w:eastAsia="Times New Roman" w:hAnsi="inherit" w:cs="Arial"/>
          <w:color w:val="272727"/>
          <w:sz w:val="27"/>
          <w:szCs w:val="27"/>
          <w:lang w:eastAsia="en-IN"/>
        </w:rPr>
        <w:t>Reduce the file system.</w:t>
      </w:r>
    </w:p>
    <w:p w:rsidR="006A6087" w:rsidRPr="006A6087" w:rsidRDefault="006A6087" w:rsidP="006A6087">
      <w:pPr>
        <w:numPr>
          <w:ilvl w:val="0"/>
          <w:numId w:val="8"/>
        </w:numPr>
        <w:shd w:val="clear" w:color="auto" w:fill="FFFFFF"/>
        <w:ind w:left="450"/>
        <w:textAlignment w:val="baseline"/>
        <w:rPr>
          <w:rFonts w:ascii="inherit" w:eastAsia="Times New Roman" w:hAnsi="inherit" w:cs="Arial"/>
          <w:color w:val="272727"/>
          <w:sz w:val="27"/>
          <w:szCs w:val="27"/>
          <w:lang w:eastAsia="en-IN"/>
        </w:rPr>
      </w:pPr>
      <w:r w:rsidRPr="006A6087">
        <w:rPr>
          <w:rFonts w:ascii="inherit" w:eastAsia="Times New Roman" w:hAnsi="inherit" w:cs="Arial"/>
          <w:color w:val="272727"/>
          <w:sz w:val="27"/>
          <w:szCs w:val="27"/>
          <w:lang w:eastAsia="en-IN"/>
        </w:rPr>
        <w:t>Reduce the Logical Volume size than Current size.</w:t>
      </w:r>
    </w:p>
    <w:p w:rsidR="006A6087" w:rsidRPr="006A6087" w:rsidRDefault="006A6087" w:rsidP="006A6087">
      <w:pPr>
        <w:numPr>
          <w:ilvl w:val="0"/>
          <w:numId w:val="8"/>
        </w:numPr>
        <w:shd w:val="clear" w:color="auto" w:fill="FFFFFF"/>
        <w:ind w:left="450"/>
        <w:textAlignment w:val="baseline"/>
        <w:rPr>
          <w:rFonts w:ascii="inherit" w:eastAsia="Times New Roman" w:hAnsi="inherit" w:cs="Arial"/>
          <w:color w:val="272727"/>
          <w:sz w:val="27"/>
          <w:szCs w:val="27"/>
          <w:lang w:eastAsia="en-IN"/>
        </w:rPr>
      </w:pPr>
      <w:r w:rsidRPr="006A6087">
        <w:rPr>
          <w:rFonts w:ascii="inherit" w:eastAsia="Times New Roman" w:hAnsi="inherit" w:cs="Arial"/>
          <w:color w:val="272727"/>
          <w:sz w:val="27"/>
          <w:szCs w:val="27"/>
          <w:lang w:eastAsia="en-IN"/>
        </w:rPr>
        <w:t>Recheck the file system for error.</w:t>
      </w:r>
    </w:p>
    <w:p w:rsidR="006A6087" w:rsidRDefault="006A6087" w:rsidP="006A6087">
      <w:pPr>
        <w:numPr>
          <w:ilvl w:val="0"/>
          <w:numId w:val="8"/>
        </w:numPr>
        <w:shd w:val="clear" w:color="auto" w:fill="FFFFFF"/>
        <w:ind w:left="450"/>
        <w:textAlignment w:val="baseline"/>
        <w:rPr>
          <w:rFonts w:ascii="inherit" w:eastAsia="Times New Roman" w:hAnsi="inherit" w:cs="Arial"/>
          <w:color w:val="272727"/>
          <w:sz w:val="27"/>
          <w:szCs w:val="27"/>
          <w:lang w:eastAsia="en-IN"/>
        </w:rPr>
      </w:pPr>
      <w:r w:rsidRPr="006A6087">
        <w:rPr>
          <w:rFonts w:ascii="inherit" w:eastAsia="Times New Roman" w:hAnsi="inherit" w:cs="Arial"/>
          <w:color w:val="272727"/>
          <w:sz w:val="27"/>
          <w:szCs w:val="27"/>
          <w:lang w:eastAsia="en-IN"/>
        </w:rPr>
        <w:t>Remount the file-system back to stage.</w:t>
      </w:r>
    </w:p>
    <w:p w:rsidR="006A6087" w:rsidRDefault="006A6087" w:rsidP="006A6087">
      <w:pPr>
        <w:shd w:val="clear" w:color="auto" w:fill="FFFFFF"/>
        <w:ind w:left="450"/>
        <w:textAlignment w:val="baseline"/>
        <w:rPr>
          <w:rFonts w:ascii="Courier" w:hAnsi="Courier"/>
          <w:color w:val="FFFFFF"/>
        </w:rPr>
      </w:pPr>
    </w:p>
    <w:p w:rsidR="006A6087" w:rsidRPr="006A6087" w:rsidRDefault="006A6087" w:rsidP="006A6087">
      <w:pPr>
        <w:rPr>
          <w:rFonts w:ascii="Consolas" w:eastAsia="Times New Roman" w:hAnsi="Consolas" w:cs="Consolas"/>
          <w:b/>
          <w:color w:val="222222"/>
          <w:lang w:eastAsia="en-IN"/>
        </w:rPr>
      </w:pPr>
      <w:r w:rsidRPr="006A6087">
        <w:rPr>
          <w:rFonts w:ascii="Courier New" w:eastAsia="Times New Roman" w:hAnsi="Courier New" w:cs="Courier New"/>
          <w:b/>
          <w:color w:val="222222"/>
          <w:lang w:eastAsia="en-IN"/>
        </w:rPr>
        <w:t xml:space="preserve"># </w:t>
      </w:r>
      <w:proofErr w:type="spellStart"/>
      <w:proofErr w:type="gramStart"/>
      <w:r w:rsidRPr="006A6087">
        <w:rPr>
          <w:rFonts w:ascii="Courier New" w:eastAsia="Times New Roman" w:hAnsi="Courier New" w:cs="Courier New"/>
          <w:b/>
          <w:color w:val="222222"/>
          <w:lang w:eastAsia="en-IN"/>
        </w:rPr>
        <w:t>vgchange</w:t>
      </w:r>
      <w:proofErr w:type="spellEnd"/>
      <w:proofErr w:type="gramEnd"/>
      <w:r w:rsidRPr="006A6087">
        <w:rPr>
          <w:rFonts w:ascii="Courier New" w:eastAsia="Times New Roman" w:hAnsi="Courier New" w:cs="Courier New"/>
          <w:b/>
          <w:color w:val="222222"/>
          <w:lang w:eastAsia="en-IN"/>
        </w:rPr>
        <w:t xml:space="preserve"> -a y vg00      ---&gt;&gt;activating change.</w:t>
      </w:r>
    </w:p>
    <w:p w:rsidR="006A6087" w:rsidRDefault="006A6087" w:rsidP="006A6087">
      <w:pPr>
        <w:rPr>
          <w:rFonts w:ascii="Courier New" w:eastAsia="Times New Roman" w:hAnsi="Courier New" w:cs="Courier New"/>
          <w:color w:val="222222"/>
          <w:sz w:val="20"/>
          <w:lang w:eastAsia="en-IN"/>
        </w:rPr>
      </w:pPr>
      <w:r w:rsidRPr="006A6087">
        <w:rPr>
          <w:rFonts w:ascii="Courier New" w:eastAsia="Times New Roman" w:hAnsi="Courier New" w:cs="Courier New"/>
          <w:color w:val="222222"/>
          <w:sz w:val="20"/>
          <w:lang w:eastAsia="en-IN"/>
        </w:rPr>
        <w:t>  1</w:t>
      </w:r>
      <w:r w:rsidRPr="006A6087">
        <w:rPr>
          <w:rFonts w:ascii="Consolas" w:eastAsia="Times New Roman" w:hAnsi="Consolas" w:cs="Consolas"/>
          <w:color w:val="222222"/>
          <w:sz w:val="18"/>
          <w:szCs w:val="18"/>
          <w:lang w:eastAsia="en-IN"/>
        </w:rPr>
        <w:t xml:space="preserve"> </w:t>
      </w:r>
      <w:r w:rsidRPr="006A6087">
        <w:rPr>
          <w:rFonts w:ascii="Courier New" w:eastAsia="Times New Roman" w:hAnsi="Courier New" w:cs="Courier New"/>
          <w:color w:val="222222"/>
          <w:sz w:val="20"/>
          <w:lang w:eastAsia="en-IN"/>
        </w:rPr>
        <w:t>logical volume(s) in</w:t>
      </w:r>
      <w:r w:rsidRPr="006A6087">
        <w:rPr>
          <w:rFonts w:ascii="Consolas" w:eastAsia="Times New Roman" w:hAnsi="Consolas" w:cs="Consolas"/>
          <w:color w:val="222222"/>
          <w:sz w:val="18"/>
          <w:szCs w:val="18"/>
          <w:lang w:eastAsia="en-IN"/>
        </w:rPr>
        <w:t xml:space="preserve"> </w:t>
      </w:r>
      <w:r w:rsidRPr="006A6087">
        <w:rPr>
          <w:rFonts w:ascii="Courier New" w:eastAsia="Times New Roman" w:hAnsi="Courier New" w:cs="Courier New"/>
          <w:color w:val="222222"/>
          <w:sz w:val="20"/>
          <w:lang w:eastAsia="en-IN"/>
        </w:rPr>
        <w:t>volume group "vg00"</w:t>
      </w:r>
      <w:r w:rsidRPr="006A6087">
        <w:rPr>
          <w:rFonts w:ascii="Consolas" w:eastAsia="Times New Roman" w:hAnsi="Consolas" w:cs="Consolas"/>
          <w:color w:val="222222"/>
          <w:sz w:val="18"/>
          <w:szCs w:val="18"/>
          <w:lang w:eastAsia="en-IN"/>
        </w:rPr>
        <w:t xml:space="preserve"> </w:t>
      </w:r>
      <w:r w:rsidRPr="006A6087">
        <w:rPr>
          <w:rFonts w:ascii="Courier New" w:eastAsia="Times New Roman" w:hAnsi="Courier New" w:cs="Courier New"/>
          <w:color w:val="222222"/>
          <w:sz w:val="20"/>
          <w:lang w:eastAsia="en-IN"/>
        </w:rPr>
        <w:t>now active</w:t>
      </w:r>
    </w:p>
    <w:p w:rsidR="006A6087" w:rsidRPr="006A6087" w:rsidRDefault="006A6087" w:rsidP="006A6087">
      <w:pPr>
        <w:numPr>
          <w:ilvl w:val="0"/>
          <w:numId w:val="9"/>
        </w:numPr>
        <w:shd w:val="clear" w:color="auto" w:fill="CCCCCC"/>
        <w:ind w:left="0" w:right="360"/>
        <w:textAlignment w:val="baseline"/>
        <w:rPr>
          <w:rFonts w:ascii="inherit" w:eastAsia="Times New Roman" w:hAnsi="inherit" w:cs="Arial"/>
          <w:color w:val="222222"/>
          <w:sz w:val="18"/>
          <w:szCs w:val="18"/>
          <w:lang w:eastAsia="en-IN"/>
        </w:rPr>
      </w:pPr>
      <w:r w:rsidRPr="006A6087">
        <w:rPr>
          <w:rFonts w:ascii="inherit" w:eastAsia="Times New Roman" w:hAnsi="inherit" w:cs="Arial"/>
          <w:b/>
          <w:bCs/>
          <w:color w:val="222222"/>
          <w:sz w:val="24"/>
          <w:szCs w:val="24"/>
          <w:u w:val="single"/>
          <w:lang w:eastAsia="en-IN"/>
        </w:rPr>
        <w:t>Linear Logical Volumes</w:t>
      </w:r>
    </w:p>
    <w:p w:rsidR="006A6087" w:rsidRDefault="006A6087" w:rsidP="006A6087">
      <w:pPr>
        <w:rPr>
          <w:rFonts w:ascii="Consolas" w:eastAsia="Times New Roman" w:hAnsi="Consolas" w:cs="Consolas"/>
          <w:color w:val="222222"/>
          <w:sz w:val="18"/>
          <w:szCs w:val="18"/>
          <w:lang w:eastAsia="en-IN"/>
        </w:rPr>
      </w:pPr>
    </w:p>
    <w:p w:rsidR="006A6087" w:rsidRDefault="006A6087" w:rsidP="006A6087">
      <w:pPr>
        <w:rPr>
          <w:rFonts w:ascii="Consolas" w:hAnsi="Consolas" w:cs="Consolas"/>
          <w:color w:val="00FF00"/>
          <w:sz w:val="18"/>
          <w:szCs w:val="18"/>
          <w:shd w:val="clear" w:color="auto" w:fill="222222"/>
        </w:rPr>
      </w:pPr>
      <w:proofErr w:type="spellStart"/>
      <w:proofErr w:type="gramStart"/>
      <w:r>
        <w:rPr>
          <w:rFonts w:ascii="Consolas" w:hAnsi="Consolas" w:cs="Consolas"/>
          <w:color w:val="00FF00"/>
          <w:sz w:val="18"/>
          <w:szCs w:val="18"/>
          <w:shd w:val="clear" w:color="auto" w:fill="222222"/>
        </w:rPr>
        <w:t>lvcreate</w:t>
      </w:r>
      <w:proofErr w:type="spellEnd"/>
      <w:proofErr w:type="gramEnd"/>
      <w:r>
        <w:rPr>
          <w:rFonts w:ascii="Consolas" w:hAnsi="Consolas" w:cs="Consolas"/>
          <w:color w:val="00FF00"/>
          <w:sz w:val="18"/>
          <w:szCs w:val="18"/>
          <w:shd w:val="clear" w:color="auto" w:fill="222222"/>
        </w:rPr>
        <w:t xml:space="preserve"> -L1000 -n example </w:t>
      </w:r>
      <w:proofErr w:type="spellStart"/>
      <w:r>
        <w:rPr>
          <w:rFonts w:ascii="Consolas" w:hAnsi="Consolas" w:cs="Consolas"/>
          <w:color w:val="00FF00"/>
          <w:sz w:val="18"/>
          <w:szCs w:val="18"/>
          <w:shd w:val="clear" w:color="auto" w:fill="222222"/>
        </w:rPr>
        <w:t>examplevg</w:t>
      </w:r>
      <w:proofErr w:type="spellEnd"/>
    </w:p>
    <w:p w:rsidR="006A6087" w:rsidRDefault="006A6087" w:rsidP="006A6087">
      <w:pPr>
        <w:rPr>
          <w:rFonts w:ascii="Arial" w:hAnsi="Arial" w:cs="Arial"/>
          <w:color w:val="222222"/>
          <w:bdr w:val="none" w:sz="0" w:space="0" w:color="auto" w:frame="1"/>
          <w:shd w:val="clear" w:color="auto" w:fill="CCCCCC"/>
        </w:rPr>
      </w:pPr>
      <w:proofErr w:type="gramStart"/>
      <w:r>
        <w:rPr>
          <w:rFonts w:ascii="Arial" w:hAnsi="Arial" w:cs="Arial"/>
          <w:color w:val="222222"/>
          <w:bdr w:val="none" w:sz="0" w:space="0" w:color="auto" w:frame="1"/>
          <w:shd w:val="clear" w:color="auto" w:fill="CCCCCC"/>
        </w:rPr>
        <w:t>creates</w:t>
      </w:r>
      <w:proofErr w:type="gramEnd"/>
      <w:r>
        <w:rPr>
          <w:rFonts w:ascii="Arial" w:hAnsi="Arial" w:cs="Arial"/>
          <w:color w:val="222222"/>
          <w:bdr w:val="none" w:sz="0" w:space="0" w:color="auto" w:frame="1"/>
          <w:shd w:val="clear" w:color="auto" w:fill="CCCCCC"/>
        </w:rPr>
        <w:t xml:space="preserve"> a linear logical volume of 1000 MB with the name of</w:t>
      </w:r>
      <w:r>
        <w:rPr>
          <w:rStyle w:val="apple-converted-space"/>
          <w:rFonts w:ascii="Arial" w:hAnsi="Arial" w:cs="Arial"/>
          <w:color w:val="222222"/>
          <w:bdr w:val="none" w:sz="0" w:space="0" w:color="auto" w:frame="1"/>
          <w:shd w:val="clear" w:color="auto" w:fill="CCCCCC"/>
        </w:rPr>
        <w:t> </w:t>
      </w:r>
      <w:r>
        <w:rPr>
          <w:rStyle w:val="Strong"/>
          <w:rFonts w:ascii="Arial" w:hAnsi="Arial" w:cs="Arial"/>
          <w:color w:val="222222"/>
          <w:bdr w:val="none" w:sz="0" w:space="0" w:color="auto" w:frame="1"/>
          <w:shd w:val="clear" w:color="auto" w:fill="CCCCCC"/>
        </w:rPr>
        <w:t>example</w:t>
      </w:r>
      <w:r>
        <w:rPr>
          <w:rFonts w:ascii="Arial" w:hAnsi="Arial" w:cs="Arial"/>
          <w:color w:val="222222"/>
          <w:bdr w:val="none" w:sz="0" w:space="0" w:color="auto" w:frame="1"/>
          <w:shd w:val="clear" w:color="auto" w:fill="CCCCCC"/>
        </w:rPr>
        <w:t>, on the volume group</w:t>
      </w:r>
      <w:r>
        <w:rPr>
          <w:rStyle w:val="apple-converted-space"/>
          <w:rFonts w:ascii="Arial" w:hAnsi="Arial" w:cs="Arial"/>
          <w:color w:val="222222"/>
          <w:bdr w:val="none" w:sz="0" w:space="0" w:color="auto" w:frame="1"/>
          <w:shd w:val="clear" w:color="auto" w:fill="CCCCCC"/>
        </w:rPr>
        <w:t> </w:t>
      </w:r>
      <w:proofErr w:type="spellStart"/>
      <w:r>
        <w:rPr>
          <w:rStyle w:val="Strong"/>
          <w:rFonts w:ascii="Arial" w:hAnsi="Arial" w:cs="Arial"/>
          <w:color w:val="222222"/>
          <w:bdr w:val="none" w:sz="0" w:space="0" w:color="auto" w:frame="1"/>
          <w:shd w:val="clear" w:color="auto" w:fill="CCCCCC"/>
        </w:rPr>
        <w:t>examplevg</w:t>
      </w:r>
      <w:proofErr w:type="spellEnd"/>
      <w:r>
        <w:rPr>
          <w:rFonts w:ascii="Arial" w:hAnsi="Arial" w:cs="Arial"/>
          <w:color w:val="222222"/>
          <w:sz w:val="18"/>
          <w:szCs w:val="18"/>
          <w:shd w:val="clear" w:color="auto" w:fill="CCCCCC"/>
        </w:rPr>
        <w:t>.</w:t>
      </w:r>
      <w:r>
        <w:rPr>
          <w:rStyle w:val="apple-converted-space"/>
          <w:rFonts w:ascii="Arial" w:hAnsi="Arial" w:cs="Arial"/>
          <w:color w:val="222222"/>
          <w:sz w:val="18"/>
          <w:szCs w:val="18"/>
          <w:shd w:val="clear" w:color="auto" w:fill="CCCCCC"/>
        </w:rPr>
        <w:t> </w:t>
      </w:r>
      <w:r>
        <w:rPr>
          <w:rFonts w:ascii="Arial" w:hAnsi="Arial" w:cs="Arial"/>
          <w:color w:val="222222"/>
          <w:bdr w:val="none" w:sz="0" w:space="0" w:color="auto" w:frame="1"/>
          <w:shd w:val="clear" w:color="auto" w:fill="CCCCCC"/>
        </w:rPr>
        <w:t>If no unit (M</w:t>
      </w:r>
      <w:proofErr w:type="gramStart"/>
      <w:r>
        <w:rPr>
          <w:rFonts w:ascii="Arial" w:hAnsi="Arial" w:cs="Arial"/>
          <w:color w:val="222222"/>
          <w:bdr w:val="none" w:sz="0" w:space="0" w:color="auto" w:frame="1"/>
          <w:shd w:val="clear" w:color="auto" w:fill="CCCCCC"/>
        </w:rPr>
        <w:t>,K,G</w:t>
      </w:r>
      <w:proofErr w:type="gramEnd"/>
      <w:r>
        <w:rPr>
          <w:rFonts w:ascii="Arial" w:hAnsi="Arial" w:cs="Arial"/>
          <w:color w:val="222222"/>
          <w:bdr w:val="none" w:sz="0" w:space="0" w:color="auto" w:frame="1"/>
          <w:shd w:val="clear" w:color="auto" w:fill="CCCCCC"/>
        </w:rPr>
        <w:t>) is specified along with the -L option in the above command, M is assumed.</w:t>
      </w:r>
    </w:p>
    <w:p w:rsidR="006A6087" w:rsidRDefault="006A6087" w:rsidP="006A6087">
      <w:pPr>
        <w:rPr>
          <w:rFonts w:ascii="Arial" w:hAnsi="Arial" w:cs="Arial"/>
          <w:color w:val="222222"/>
          <w:bdr w:val="none" w:sz="0" w:space="0" w:color="auto" w:frame="1"/>
          <w:shd w:val="clear" w:color="auto" w:fill="CCCCCC"/>
        </w:rPr>
      </w:pPr>
    </w:p>
    <w:p w:rsidR="006A6087" w:rsidRPr="006A6087" w:rsidRDefault="006A6087" w:rsidP="006A6087">
      <w:pPr>
        <w:numPr>
          <w:ilvl w:val="0"/>
          <w:numId w:val="10"/>
        </w:numPr>
        <w:shd w:val="clear" w:color="auto" w:fill="CCCCCC"/>
        <w:ind w:left="0" w:right="360"/>
        <w:textAlignment w:val="baseline"/>
        <w:rPr>
          <w:rFonts w:ascii="inherit" w:eastAsia="Times New Roman" w:hAnsi="inherit" w:cs="Arial"/>
          <w:color w:val="222222"/>
          <w:sz w:val="18"/>
          <w:szCs w:val="18"/>
          <w:lang w:eastAsia="en-IN"/>
        </w:rPr>
      </w:pPr>
      <w:r w:rsidRPr="006A6087">
        <w:rPr>
          <w:rFonts w:ascii="inherit" w:eastAsia="Times New Roman" w:hAnsi="inherit" w:cs="Arial"/>
          <w:b/>
          <w:bCs/>
          <w:color w:val="222222"/>
          <w:sz w:val="24"/>
          <w:szCs w:val="24"/>
          <w:u w:val="single"/>
          <w:lang w:eastAsia="en-IN"/>
        </w:rPr>
        <w:t>Stripped logical volume in LVM</w:t>
      </w:r>
    </w:p>
    <w:p w:rsidR="006A6087" w:rsidRDefault="006A6087" w:rsidP="006A6087">
      <w:pPr>
        <w:rPr>
          <w:rFonts w:ascii="Consolas" w:eastAsia="Times New Roman" w:hAnsi="Consolas" w:cs="Consolas"/>
          <w:color w:val="222222"/>
          <w:sz w:val="18"/>
          <w:szCs w:val="18"/>
          <w:lang w:eastAsia="en-IN"/>
        </w:rPr>
      </w:pPr>
    </w:p>
    <w:p w:rsidR="006A6087" w:rsidRDefault="006A6087" w:rsidP="006A6087">
      <w:pPr>
        <w:rPr>
          <w:rFonts w:ascii="Consolas" w:hAnsi="Consolas" w:cs="Consolas"/>
          <w:color w:val="00FF00"/>
          <w:sz w:val="18"/>
          <w:szCs w:val="18"/>
          <w:shd w:val="clear" w:color="auto" w:fill="222222"/>
        </w:rPr>
      </w:pPr>
      <w:proofErr w:type="spellStart"/>
      <w:proofErr w:type="gramStart"/>
      <w:r>
        <w:rPr>
          <w:rFonts w:ascii="Consolas" w:hAnsi="Consolas" w:cs="Consolas"/>
          <w:color w:val="00FF00"/>
          <w:sz w:val="18"/>
          <w:szCs w:val="18"/>
          <w:shd w:val="clear" w:color="auto" w:fill="222222"/>
        </w:rPr>
        <w:t>lvcreate</w:t>
      </w:r>
      <w:proofErr w:type="spellEnd"/>
      <w:proofErr w:type="gramEnd"/>
      <w:r>
        <w:rPr>
          <w:rFonts w:ascii="Consolas" w:hAnsi="Consolas" w:cs="Consolas"/>
          <w:color w:val="00FF00"/>
          <w:sz w:val="18"/>
          <w:szCs w:val="18"/>
          <w:shd w:val="clear" w:color="auto" w:fill="222222"/>
        </w:rPr>
        <w:t xml:space="preserve"> -L 10G -i2 -I64 -n example </w:t>
      </w:r>
      <w:proofErr w:type="spellStart"/>
      <w:r>
        <w:rPr>
          <w:rFonts w:ascii="Consolas" w:hAnsi="Consolas" w:cs="Consolas"/>
          <w:color w:val="00FF00"/>
          <w:sz w:val="18"/>
          <w:szCs w:val="18"/>
          <w:shd w:val="clear" w:color="auto" w:fill="222222"/>
        </w:rPr>
        <w:t>examplevg</w:t>
      </w:r>
      <w:proofErr w:type="spellEnd"/>
    </w:p>
    <w:p w:rsidR="006A6087" w:rsidRDefault="006A6087" w:rsidP="006A6087">
      <w:pPr>
        <w:rPr>
          <w:rStyle w:val="apple-converted-space"/>
          <w:rFonts w:ascii="Arial" w:hAnsi="Arial" w:cs="Arial"/>
          <w:color w:val="222222"/>
          <w:shd w:val="clear" w:color="auto" w:fill="CCCCCC"/>
        </w:rPr>
      </w:pPr>
      <w:r>
        <w:rPr>
          <w:rFonts w:ascii="Arial" w:hAnsi="Arial" w:cs="Arial"/>
          <w:color w:val="222222"/>
          <w:shd w:val="clear" w:color="auto" w:fill="CCCCCC"/>
        </w:rPr>
        <w:t>Creating a striped logical volume can be done by using</w:t>
      </w:r>
      <w:r>
        <w:rPr>
          <w:rStyle w:val="apple-converted-space"/>
          <w:rFonts w:ascii="Arial" w:hAnsi="Arial" w:cs="Arial"/>
          <w:color w:val="222222"/>
          <w:shd w:val="clear" w:color="auto" w:fill="CCCCCC"/>
        </w:rPr>
        <w:t> </w:t>
      </w:r>
      <w:r>
        <w:rPr>
          <w:rStyle w:val="Strong"/>
          <w:rFonts w:ascii="Arial" w:hAnsi="Arial" w:cs="Arial"/>
          <w:color w:val="222222"/>
          <w:shd w:val="clear" w:color="auto" w:fill="CCCCCC"/>
        </w:rPr>
        <w:t>-</w:t>
      </w:r>
      <w:proofErr w:type="spellStart"/>
      <w:r>
        <w:rPr>
          <w:rStyle w:val="Strong"/>
          <w:rFonts w:ascii="Arial" w:hAnsi="Arial" w:cs="Arial"/>
          <w:color w:val="222222"/>
          <w:shd w:val="clear" w:color="auto" w:fill="CCCCCC"/>
        </w:rPr>
        <w:t>i</w:t>
      </w:r>
      <w:proofErr w:type="spellEnd"/>
      <w:r>
        <w:rPr>
          <w:rStyle w:val="apple-converted-space"/>
          <w:rFonts w:ascii="Arial" w:hAnsi="Arial" w:cs="Arial"/>
          <w:color w:val="222222"/>
          <w:shd w:val="clear" w:color="auto" w:fill="CCCCCC"/>
        </w:rPr>
        <w:t> </w:t>
      </w:r>
      <w:r>
        <w:rPr>
          <w:rFonts w:ascii="Arial" w:hAnsi="Arial" w:cs="Arial"/>
          <w:color w:val="222222"/>
          <w:shd w:val="clear" w:color="auto" w:fill="CCCCCC"/>
        </w:rPr>
        <w:t xml:space="preserve">option in </w:t>
      </w:r>
      <w:proofErr w:type="spellStart"/>
      <w:r>
        <w:rPr>
          <w:rFonts w:ascii="Arial" w:hAnsi="Arial" w:cs="Arial"/>
          <w:color w:val="222222"/>
          <w:shd w:val="clear" w:color="auto" w:fill="CCCCCC"/>
        </w:rPr>
        <w:t>lvcreate</w:t>
      </w:r>
      <w:proofErr w:type="spellEnd"/>
      <w:r>
        <w:rPr>
          <w:rFonts w:ascii="Arial" w:hAnsi="Arial" w:cs="Arial"/>
          <w:color w:val="222222"/>
          <w:shd w:val="clear" w:color="auto" w:fill="CCCCCC"/>
        </w:rPr>
        <w:t xml:space="preserve"> command.</w:t>
      </w:r>
      <w:r>
        <w:rPr>
          <w:rStyle w:val="apple-converted-space"/>
          <w:rFonts w:ascii="Arial" w:hAnsi="Arial" w:cs="Arial"/>
          <w:color w:val="222222"/>
          <w:shd w:val="clear" w:color="auto" w:fill="CCCCCC"/>
        </w:rPr>
        <w:t> </w:t>
      </w:r>
    </w:p>
    <w:p w:rsidR="006A6087" w:rsidRDefault="006A6087" w:rsidP="006A6087">
      <w:pPr>
        <w:rPr>
          <w:rFonts w:ascii="Arial" w:hAnsi="Arial" w:cs="Arial"/>
          <w:color w:val="222222"/>
          <w:sz w:val="18"/>
          <w:szCs w:val="18"/>
          <w:shd w:val="clear" w:color="auto" w:fill="CCCCCC"/>
        </w:rPr>
      </w:pPr>
      <w:r>
        <w:rPr>
          <w:rFonts w:ascii="Arial" w:hAnsi="Arial" w:cs="Arial"/>
          <w:color w:val="222222"/>
          <w:bdr w:val="none" w:sz="0" w:space="0" w:color="auto" w:frame="1"/>
          <w:shd w:val="clear" w:color="auto" w:fill="CCCCCC"/>
        </w:rPr>
        <w:t xml:space="preserve">The above command will create a striped logical volume with the stripe size of 64 kb, and a total size of 10G, and will use 2 physical </w:t>
      </w:r>
      <w:proofErr w:type="gramStart"/>
      <w:r>
        <w:rPr>
          <w:rFonts w:ascii="Arial" w:hAnsi="Arial" w:cs="Arial"/>
          <w:color w:val="222222"/>
          <w:bdr w:val="none" w:sz="0" w:space="0" w:color="auto" w:frame="1"/>
          <w:shd w:val="clear" w:color="auto" w:fill="CCCCCC"/>
        </w:rPr>
        <w:t>volume</w:t>
      </w:r>
      <w:proofErr w:type="gramEnd"/>
      <w:r>
        <w:rPr>
          <w:rFonts w:ascii="Arial" w:hAnsi="Arial" w:cs="Arial"/>
          <w:color w:val="222222"/>
          <w:bdr w:val="none" w:sz="0" w:space="0" w:color="auto" w:frame="1"/>
          <w:shd w:val="clear" w:color="auto" w:fill="CCCCCC"/>
        </w:rPr>
        <w:t xml:space="preserve"> for the stripes, and will be named</w:t>
      </w:r>
      <w:r>
        <w:rPr>
          <w:rStyle w:val="apple-converted-space"/>
          <w:rFonts w:ascii="Arial" w:hAnsi="Arial" w:cs="Arial"/>
          <w:color w:val="222222"/>
          <w:bdr w:val="none" w:sz="0" w:space="0" w:color="auto" w:frame="1"/>
          <w:shd w:val="clear" w:color="auto" w:fill="CCCCCC"/>
        </w:rPr>
        <w:t> </w:t>
      </w:r>
      <w:r>
        <w:rPr>
          <w:rStyle w:val="Strong"/>
          <w:rFonts w:ascii="Arial" w:hAnsi="Arial" w:cs="Arial"/>
          <w:color w:val="222222"/>
          <w:bdr w:val="none" w:sz="0" w:space="0" w:color="auto" w:frame="1"/>
          <w:shd w:val="clear" w:color="auto" w:fill="CCCCCC"/>
        </w:rPr>
        <w:t>example</w:t>
      </w:r>
      <w:r>
        <w:rPr>
          <w:rFonts w:ascii="Arial" w:hAnsi="Arial" w:cs="Arial"/>
          <w:color w:val="222222"/>
          <w:sz w:val="18"/>
          <w:szCs w:val="18"/>
          <w:shd w:val="clear" w:color="auto" w:fill="CCCCCC"/>
        </w:rPr>
        <w:t>,</w:t>
      </w:r>
      <w:r>
        <w:rPr>
          <w:rStyle w:val="apple-converted-space"/>
          <w:rFonts w:ascii="Arial" w:hAnsi="Arial" w:cs="Arial"/>
          <w:color w:val="222222"/>
          <w:sz w:val="18"/>
          <w:szCs w:val="18"/>
          <w:shd w:val="clear" w:color="auto" w:fill="CCCCCC"/>
        </w:rPr>
        <w:t> </w:t>
      </w:r>
      <w:r>
        <w:rPr>
          <w:rFonts w:ascii="Arial" w:hAnsi="Arial" w:cs="Arial"/>
          <w:color w:val="222222"/>
          <w:bdr w:val="none" w:sz="0" w:space="0" w:color="auto" w:frame="1"/>
          <w:shd w:val="clear" w:color="auto" w:fill="CCCCCC"/>
        </w:rPr>
        <w:t>on the volume group named</w:t>
      </w:r>
      <w:r>
        <w:rPr>
          <w:rStyle w:val="apple-converted-space"/>
          <w:rFonts w:ascii="Arial" w:hAnsi="Arial" w:cs="Arial"/>
          <w:color w:val="222222"/>
          <w:bdr w:val="none" w:sz="0" w:space="0" w:color="auto" w:frame="1"/>
          <w:shd w:val="clear" w:color="auto" w:fill="CCCCCC"/>
        </w:rPr>
        <w:t> </w:t>
      </w:r>
      <w:proofErr w:type="spellStart"/>
      <w:r>
        <w:rPr>
          <w:rStyle w:val="Strong"/>
          <w:rFonts w:ascii="Arial" w:hAnsi="Arial" w:cs="Arial"/>
          <w:color w:val="222222"/>
          <w:bdr w:val="none" w:sz="0" w:space="0" w:color="auto" w:frame="1"/>
          <w:shd w:val="clear" w:color="auto" w:fill="CCCCCC"/>
        </w:rPr>
        <w:t>examplevg</w:t>
      </w:r>
      <w:proofErr w:type="spellEnd"/>
      <w:r>
        <w:rPr>
          <w:rFonts w:ascii="Arial" w:hAnsi="Arial" w:cs="Arial"/>
          <w:color w:val="222222"/>
          <w:sz w:val="18"/>
          <w:szCs w:val="18"/>
          <w:shd w:val="clear" w:color="auto" w:fill="CCCCCC"/>
        </w:rPr>
        <w:t>.</w:t>
      </w:r>
    </w:p>
    <w:p w:rsidR="006A6087" w:rsidRDefault="006A6087" w:rsidP="006A6087">
      <w:pPr>
        <w:rPr>
          <w:rFonts w:ascii="Arial" w:hAnsi="Arial" w:cs="Arial"/>
          <w:color w:val="222222"/>
          <w:sz w:val="18"/>
          <w:szCs w:val="18"/>
          <w:shd w:val="clear" w:color="auto" w:fill="CCCCCC"/>
        </w:rPr>
      </w:pPr>
    </w:p>
    <w:p w:rsidR="006A6087" w:rsidRPr="006A6087" w:rsidRDefault="006A6087" w:rsidP="006A6087">
      <w:pPr>
        <w:numPr>
          <w:ilvl w:val="0"/>
          <w:numId w:val="11"/>
        </w:numPr>
        <w:shd w:val="clear" w:color="auto" w:fill="CCCCCC"/>
        <w:ind w:left="0" w:right="360"/>
        <w:textAlignment w:val="baseline"/>
        <w:rPr>
          <w:rFonts w:ascii="inherit" w:eastAsia="Times New Roman" w:hAnsi="inherit" w:cs="Arial"/>
          <w:color w:val="222222"/>
          <w:sz w:val="18"/>
          <w:szCs w:val="18"/>
          <w:lang w:eastAsia="en-IN"/>
        </w:rPr>
      </w:pPr>
      <w:r w:rsidRPr="006A6087">
        <w:rPr>
          <w:rFonts w:ascii="inherit" w:eastAsia="Times New Roman" w:hAnsi="inherit" w:cs="Arial"/>
          <w:b/>
          <w:bCs/>
          <w:color w:val="222222"/>
          <w:sz w:val="24"/>
          <w:szCs w:val="24"/>
          <w:u w:val="single"/>
          <w:lang w:eastAsia="en-IN"/>
        </w:rPr>
        <w:t>Mirrored Logical Volume</w:t>
      </w:r>
    </w:p>
    <w:p w:rsidR="006A6087" w:rsidRDefault="006A6087" w:rsidP="006A6087">
      <w:pPr>
        <w:rPr>
          <w:rFonts w:ascii="Consolas" w:hAnsi="Consolas" w:cs="Consolas"/>
          <w:color w:val="00FF00"/>
          <w:sz w:val="18"/>
          <w:szCs w:val="18"/>
          <w:shd w:val="clear" w:color="auto" w:fill="222222"/>
        </w:rPr>
      </w:pPr>
      <w:proofErr w:type="spellStart"/>
      <w:proofErr w:type="gramStart"/>
      <w:r>
        <w:rPr>
          <w:rFonts w:ascii="Consolas" w:hAnsi="Consolas" w:cs="Consolas"/>
          <w:color w:val="00FF00"/>
          <w:sz w:val="18"/>
          <w:szCs w:val="18"/>
          <w:shd w:val="clear" w:color="auto" w:fill="222222"/>
        </w:rPr>
        <w:t>lvcreate</w:t>
      </w:r>
      <w:proofErr w:type="spellEnd"/>
      <w:proofErr w:type="gramEnd"/>
      <w:r>
        <w:rPr>
          <w:rFonts w:ascii="Consolas" w:hAnsi="Consolas" w:cs="Consolas"/>
          <w:color w:val="00FF00"/>
          <w:sz w:val="18"/>
          <w:szCs w:val="18"/>
          <w:shd w:val="clear" w:color="auto" w:fill="222222"/>
        </w:rPr>
        <w:t xml:space="preserve"> -L 10G -m1 -n </w:t>
      </w:r>
      <w:proofErr w:type="spellStart"/>
      <w:r>
        <w:rPr>
          <w:rFonts w:ascii="Consolas" w:hAnsi="Consolas" w:cs="Consolas"/>
          <w:color w:val="00FF00"/>
          <w:sz w:val="18"/>
          <w:szCs w:val="18"/>
          <w:shd w:val="clear" w:color="auto" w:fill="222222"/>
        </w:rPr>
        <w:t>mirrorexample</w:t>
      </w:r>
      <w:proofErr w:type="spellEnd"/>
      <w:r>
        <w:rPr>
          <w:rFonts w:ascii="Consolas" w:hAnsi="Consolas" w:cs="Consolas"/>
          <w:color w:val="00FF00"/>
          <w:sz w:val="18"/>
          <w:szCs w:val="18"/>
          <w:shd w:val="clear" w:color="auto" w:fill="222222"/>
        </w:rPr>
        <w:t xml:space="preserve"> </w:t>
      </w:r>
      <w:proofErr w:type="spellStart"/>
      <w:r>
        <w:rPr>
          <w:rFonts w:ascii="Consolas" w:hAnsi="Consolas" w:cs="Consolas"/>
          <w:color w:val="00FF00"/>
          <w:sz w:val="18"/>
          <w:szCs w:val="18"/>
          <w:shd w:val="clear" w:color="auto" w:fill="222222"/>
        </w:rPr>
        <w:t>examplevg</w:t>
      </w:r>
      <w:proofErr w:type="spellEnd"/>
    </w:p>
    <w:p w:rsidR="006A6087" w:rsidRDefault="006A6087" w:rsidP="006A6087">
      <w:pPr>
        <w:rPr>
          <w:rFonts w:ascii="Arial" w:hAnsi="Arial" w:cs="Arial"/>
          <w:color w:val="222222"/>
          <w:shd w:val="clear" w:color="auto" w:fill="CCCCCC"/>
        </w:rPr>
      </w:pPr>
      <w:proofErr w:type="gramStart"/>
      <w:r>
        <w:rPr>
          <w:rStyle w:val="Strong"/>
          <w:rFonts w:ascii="Arial" w:hAnsi="Arial" w:cs="Arial"/>
          <w:color w:val="222222"/>
          <w:shd w:val="clear" w:color="auto" w:fill="CCCCCC"/>
        </w:rPr>
        <w:t>m1</w:t>
      </w:r>
      <w:proofErr w:type="gramEnd"/>
      <w:r>
        <w:rPr>
          <w:rStyle w:val="apple-converted-space"/>
          <w:rFonts w:ascii="Arial" w:hAnsi="Arial" w:cs="Arial"/>
          <w:color w:val="222222"/>
          <w:shd w:val="clear" w:color="auto" w:fill="CCCCCC"/>
        </w:rPr>
        <w:t> </w:t>
      </w:r>
      <w:r>
        <w:rPr>
          <w:rFonts w:ascii="Arial" w:hAnsi="Arial" w:cs="Arial"/>
          <w:color w:val="222222"/>
          <w:shd w:val="clear" w:color="auto" w:fill="CCCCCC"/>
        </w:rPr>
        <w:t>option will create two copies of the file system, one is the linear volume and the other is the mirror of the volume. Hence if you want two mirrors then you need to specify -</w:t>
      </w:r>
      <w:r>
        <w:rPr>
          <w:rStyle w:val="Strong"/>
          <w:rFonts w:ascii="Arial" w:hAnsi="Arial" w:cs="Arial"/>
          <w:color w:val="222222"/>
          <w:shd w:val="clear" w:color="auto" w:fill="CCCCCC"/>
        </w:rPr>
        <w:t>m2</w:t>
      </w:r>
      <w:r>
        <w:rPr>
          <w:rStyle w:val="apple-converted-space"/>
          <w:rFonts w:ascii="Arial" w:hAnsi="Arial" w:cs="Arial"/>
          <w:b/>
          <w:bCs/>
          <w:color w:val="222222"/>
          <w:shd w:val="clear" w:color="auto" w:fill="CCCCCC"/>
        </w:rPr>
        <w:t> </w:t>
      </w:r>
      <w:r>
        <w:rPr>
          <w:rFonts w:ascii="Arial" w:hAnsi="Arial" w:cs="Arial"/>
          <w:color w:val="222222"/>
          <w:shd w:val="clear" w:color="auto" w:fill="CCCCCC"/>
        </w:rPr>
        <w:t>option with</w:t>
      </w:r>
      <w:r>
        <w:rPr>
          <w:rStyle w:val="apple-converted-space"/>
          <w:rFonts w:ascii="Arial" w:hAnsi="Arial" w:cs="Arial"/>
          <w:color w:val="222222"/>
          <w:shd w:val="clear" w:color="auto" w:fill="CCCCCC"/>
        </w:rPr>
        <w:t> </w:t>
      </w:r>
      <w:proofErr w:type="spellStart"/>
      <w:r>
        <w:rPr>
          <w:rStyle w:val="Strong"/>
          <w:rFonts w:ascii="Arial" w:hAnsi="Arial" w:cs="Arial"/>
          <w:color w:val="222222"/>
          <w:shd w:val="clear" w:color="auto" w:fill="CCCCCC"/>
        </w:rPr>
        <w:t>lvcreate</w:t>
      </w:r>
      <w:proofErr w:type="spellEnd"/>
      <w:r>
        <w:rPr>
          <w:rStyle w:val="apple-converted-space"/>
          <w:rFonts w:ascii="Arial" w:hAnsi="Arial" w:cs="Arial"/>
          <w:b/>
          <w:bCs/>
          <w:color w:val="222222"/>
          <w:shd w:val="clear" w:color="auto" w:fill="CCCCCC"/>
        </w:rPr>
        <w:t> </w:t>
      </w:r>
      <w:r>
        <w:rPr>
          <w:rFonts w:ascii="Arial" w:hAnsi="Arial" w:cs="Arial"/>
          <w:color w:val="222222"/>
          <w:shd w:val="clear" w:color="auto" w:fill="CCCCCC"/>
        </w:rPr>
        <w:t>command.</w:t>
      </w:r>
    </w:p>
    <w:tbl>
      <w:tblPr>
        <w:tblW w:w="10650" w:type="dxa"/>
        <w:tblCellSpacing w:w="0" w:type="dxa"/>
        <w:tblCellMar>
          <w:left w:w="0" w:type="dxa"/>
          <w:right w:w="0" w:type="dxa"/>
        </w:tblCellMar>
        <w:tblLook w:val="04A0"/>
      </w:tblPr>
      <w:tblGrid>
        <w:gridCol w:w="10650"/>
      </w:tblGrid>
      <w:tr w:rsidR="002036D8" w:rsidRPr="002036D8" w:rsidTr="002036D8">
        <w:trPr>
          <w:tblCellSpacing w:w="0" w:type="dxa"/>
        </w:trPr>
        <w:tc>
          <w:tcPr>
            <w:tcW w:w="10230" w:type="dxa"/>
            <w:vAlign w:val="center"/>
            <w:hideMark/>
          </w:tcPr>
          <w:p w:rsidR="002036D8" w:rsidRPr="002036D8" w:rsidRDefault="002036D8" w:rsidP="002036D8">
            <w:pPr>
              <w:rPr>
                <w:rFonts w:ascii="Times New Roman" w:eastAsia="Times New Roman" w:hAnsi="Times New Roman" w:cs="Times New Roman"/>
                <w:b/>
                <w:sz w:val="24"/>
                <w:szCs w:val="24"/>
                <w:lang w:eastAsia="en-IN"/>
              </w:rPr>
            </w:pPr>
            <w:proofErr w:type="spellStart"/>
            <w:r w:rsidRPr="002036D8">
              <w:rPr>
                <w:rFonts w:ascii="Courier New" w:eastAsia="Times New Roman" w:hAnsi="Courier New" w:cs="Courier New"/>
                <w:b/>
                <w:sz w:val="20"/>
                <w:lang w:eastAsia="en-IN"/>
              </w:rPr>
              <w:t>lvconvert</w:t>
            </w:r>
            <w:proofErr w:type="spellEnd"/>
            <w:r w:rsidRPr="002036D8">
              <w:rPr>
                <w:rFonts w:ascii="Courier New" w:eastAsia="Times New Roman" w:hAnsi="Courier New" w:cs="Courier New"/>
                <w:b/>
                <w:sz w:val="20"/>
                <w:lang w:eastAsia="en-IN"/>
              </w:rPr>
              <w:t xml:space="preserve"> -m0 /dev/vg00/lv0</w:t>
            </w:r>
          </w:p>
        </w:tc>
      </w:tr>
    </w:tbl>
    <w:p w:rsidR="002036D8" w:rsidRPr="002036D8" w:rsidRDefault="002036D8" w:rsidP="002036D8">
      <w:pPr>
        <w:shd w:val="clear" w:color="auto" w:fill="CCCCCC"/>
        <w:textAlignment w:val="baseline"/>
        <w:rPr>
          <w:rFonts w:ascii="Arial" w:eastAsia="Times New Roman" w:hAnsi="Arial" w:cs="Arial"/>
          <w:color w:val="222222"/>
          <w:sz w:val="18"/>
          <w:szCs w:val="18"/>
          <w:lang w:eastAsia="en-IN"/>
        </w:rPr>
      </w:pPr>
      <w:r w:rsidRPr="002036D8">
        <w:rPr>
          <w:rFonts w:ascii="inherit" w:eastAsia="Times New Roman" w:hAnsi="inherit" w:cs="Arial"/>
          <w:color w:val="222222"/>
          <w:sz w:val="24"/>
          <w:szCs w:val="24"/>
          <w:bdr w:val="none" w:sz="0" w:space="0" w:color="auto" w:frame="1"/>
          <w:lang w:eastAsia="en-IN"/>
        </w:rPr>
        <w:t>With the help of the above command, you can remove mirroring from a logical volume named</w:t>
      </w:r>
      <w:r w:rsidRPr="002036D8">
        <w:rPr>
          <w:rFonts w:ascii="inherit" w:eastAsia="Times New Roman" w:hAnsi="inherit" w:cs="Arial"/>
          <w:color w:val="222222"/>
          <w:sz w:val="24"/>
          <w:szCs w:val="24"/>
          <w:lang w:eastAsia="en-IN"/>
        </w:rPr>
        <w:t> </w:t>
      </w:r>
      <w:r w:rsidRPr="002036D8">
        <w:rPr>
          <w:rFonts w:ascii="inherit" w:eastAsia="Times New Roman" w:hAnsi="inherit" w:cs="Arial"/>
          <w:b/>
          <w:bCs/>
          <w:color w:val="222222"/>
          <w:sz w:val="24"/>
          <w:szCs w:val="24"/>
          <w:lang w:eastAsia="en-IN"/>
        </w:rPr>
        <w:t>/dev/vg00/lv0.</w:t>
      </w:r>
    </w:p>
    <w:p w:rsidR="002036D8" w:rsidRDefault="002036D8" w:rsidP="006A6087">
      <w:pPr>
        <w:rPr>
          <w:rFonts w:ascii="Consolas" w:eastAsia="Times New Roman" w:hAnsi="Consolas" w:cs="Consolas"/>
          <w:color w:val="222222"/>
          <w:sz w:val="18"/>
          <w:szCs w:val="18"/>
          <w:lang w:eastAsia="en-IN"/>
        </w:rPr>
      </w:pPr>
    </w:p>
    <w:p w:rsidR="00E16F0A" w:rsidRDefault="00E16F0A" w:rsidP="00E16F0A">
      <w:pPr>
        <w:pStyle w:val="Heading2"/>
        <w:shd w:val="clear" w:color="auto" w:fill="FFFFFF"/>
        <w:spacing w:before="0" w:after="225"/>
        <w:rPr>
          <w:color w:val="111111"/>
          <w:spacing w:val="-15"/>
        </w:rPr>
      </w:pPr>
      <w:r>
        <w:rPr>
          <w:color w:val="111111"/>
          <w:spacing w:val="-15"/>
        </w:rPr>
        <w:t>Creating the snapshot</w:t>
      </w:r>
    </w:p>
    <w:p w:rsidR="00E16F0A" w:rsidRDefault="00E16F0A" w:rsidP="00E16F0A">
      <w:pPr>
        <w:pStyle w:val="NormalWeb"/>
        <w:shd w:val="clear" w:color="auto" w:fill="FFFFFF"/>
        <w:spacing w:before="0" w:beforeAutospacing="0" w:after="225" w:afterAutospacing="0"/>
        <w:rPr>
          <w:rFonts w:ascii="Arial" w:hAnsi="Arial" w:cs="Arial"/>
          <w:color w:val="222222"/>
          <w:sz w:val="26"/>
          <w:szCs w:val="26"/>
        </w:rPr>
      </w:pPr>
      <w:r>
        <w:rPr>
          <w:rFonts w:ascii="Arial" w:hAnsi="Arial" w:cs="Arial"/>
          <w:color w:val="222222"/>
          <w:sz w:val="26"/>
          <w:szCs w:val="26"/>
        </w:rPr>
        <w:t>You can create a new snapshot using this command:</w:t>
      </w:r>
    </w:p>
    <w:p w:rsidR="00E16F0A" w:rsidRDefault="00E16F0A" w:rsidP="00E16F0A">
      <w:pPr>
        <w:pStyle w:val="NormalWeb"/>
        <w:shd w:val="clear" w:color="auto" w:fill="F5F5F5"/>
        <w:spacing w:before="0" w:beforeAutospacing="0" w:after="225" w:afterAutospacing="0"/>
        <w:rPr>
          <w:rFonts w:ascii="Arial" w:hAnsi="Arial" w:cs="Arial"/>
          <w:color w:val="666666"/>
          <w:sz w:val="26"/>
          <w:szCs w:val="26"/>
        </w:rPr>
      </w:pPr>
      <w:r>
        <w:rPr>
          <w:rFonts w:ascii="Arial" w:hAnsi="Arial" w:cs="Arial"/>
          <w:color w:val="666666"/>
          <w:sz w:val="26"/>
          <w:szCs w:val="26"/>
        </w:rPr>
        <w:lastRenderedPageBreak/>
        <w:t xml:space="preserve"># </w:t>
      </w:r>
      <w:proofErr w:type="spellStart"/>
      <w:proofErr w:type="gramStart"/>
      <w:r>
        <w:rPr>
          <w:rFonts w:ascii="Arial" w:hAnsi="Arial" w:cs="Arial"/>
          <w:color w:val="666666"/>
          <w:sz w:val="26"/>
          <w:szCs w:val="26"/>
        </w:rPr>
        <w:t>lvcreate</w:t>
      </w:r>
      <w:proofErr w:type="spellEnd"/>
      <w:proofErr w:type="gramEnd"/>
      <w:r>
        <w:rPr>
          <w:rFonts w:ascii="Arial" w:hAnsi="Arial" w:cs="Arial"/>
          <w:color w:val="666666"/>
          <w:sz w:val="26"/>
          <w:szCs w:val="26"/>
        </w:rPr>
        <w:t xml:space="preserve"> --size 1G --snapshot --name </w:t>
      </w:r>
      <w:proofErr w:type="spellStart"/>
      <w:r>
        <w:rPr>
          <w:rFonts w:ascii="Arial" w:hAnsi="Arial" w:cs="Arial"/>
          <w:color w:val="666666"/>
          <w:sz w:val="26"/>
          <w:szCs w:val="26"/>
        </w:rPr>
        <w:t>nameofthesnapshot</w:t>
      </w:r>
      <w:proofErr w:type="spellEnd"/>
      <w:r>
        <w:rPr>
          <w:rFonts w:ascii="Arial" w:hAnsi="Arial" w:cs="Arial"/>
          <w:color w:val="666666"/>
          <w:sz w:val="26"/>
          <w:szCs w:val="26"/>
        </w:rPr>
        <w:t xml:space="preserve"> /dev/</w:t>
      </w:r>
      <w:proofErr w:type="spellStart"/>
      <w:r>
        <w:rPr>
          <w:rFonts w:ascii="Arial" w:hAnsi="Arial" w:cs="Arial"/>
          <w:color w:val="666666"/>
          <w:sz w:val="26"/>
          <w:szCs w:val="26"/>
        </w:rPr>
        <w:t>mapper</w:t>
      </w:r>
      <w:proofErr w:type="spellEnd"/>
      <w:r>
        <w:rPr>
          <w:rFonts w:ascii="Arial" w:hAnsi="Arial" w:cs="Arial"/>
          <w:color w:val="666666"/>
          <w:sz w:val="26"/>
          <w:szCs w:val="26"/>
        </w:rPr>
        <w:t>/</w:t>
      </w:r>
      <w:proofErr w:type="spellStart"/>
      <w:r>
        <w:rPr>
          <w:rFonts w:ascii="Arial" w:hAnsi="Arial" w:cs="Arial"/>
          <w:color w:val="666666"/>
          <w:sz w:val="26"/>
          <w:szCs w:val="26"/>
        </w:rPr>
        <w:t>nameoflvm</w:t>
      </w:r>
      <w:proofErr w:type="spellEnd"/>
    </w:p>
    <w:p w:rsidR="00E16F0A" w:rsidRDefault="00E16F0A" w:rsidP="00E16F0A">
      <w:pPr>
        <w:pStyle w:val="NormalWeb"/>
        <w:shd w:val="clear" w:color="auto" w:fill="FFFFFF"/>
        <w:spacing w:before="0" w:beforeAutospacing="0" w:after="225" w:afterAutospacing="0"/>
        <w:rPr>
          <w:rFonts w:ascii="Arial" w:hAnsi="Arial" w:cs="Arial"/>
          <w:color w:val="222222"/>
          <w:sz w:val="26"/>
          <w:szCs w:val="26"/>
        </w:rPr>
      </w:pPr>
      <w:r>
        <w:rPr>
          <w:rFonts w:ascii="Arial" w:hAnsi="Arial" w:cs="Arial"/>
          <w:color w:val="222222"/>
          <w:sz w:val="26"/>
          <w:szCs w:val="26"/>
        </w:rPr>
        <w:t>For example:</w:t>
      </w:r>
    </w:p>
    <w:p w:rsidR="00E16F0A" w:rsidRDefault="00E16F0A" w:rsidP="00E16F0A">
      <w:pPr>
        <w:pStyle w:val="NormalWeb"/>
        <w:shd w:val="clear" w:color="auto" w:fill="FFFFFF"/>
        <w:spacing w:before="0" w:beforeAutospacing="0" w:after="225" w:afterAutospacing="0"/>
        <w:rPr>
          <w:rFonts w:ascii="Arial" w:hAnsi="Arial" w:cs="Arial"/>
          <w:color w:val="222222"/>
          <w:sz w:val="26"/>
          <w:szCs w:val="26"/>
        </w:rPr>
      </w:pPr>
      <w:r>
        <w:rPr>
          <w:noProof/>
        </w:rPr>
        <w:drawing>
          <wp:inline distT="0" distB="0" distL="0" distR="0">
            <wp:extent cx="5731510" cy="252212"/>
            <wp:effectExtent l="19050" t="0" r="2540" b="0"/>
            <wp:docPr id="56" name="Picture 56" descr="lvm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vm create"/>
                    <pic:cNvPicPr>
                      <a:picLocks noChangeAspect="1" noChangeArrowheads="1"/>
                    </pic:cNvPicPr>
                  </pic:nvPicPr>
                  <pic:blipFill>
                    <a:blip r:embed="rId29"/>
                    <a:srcRect/>
                    <a:stretch>
                      <a:fillRect/>
                    </a:stretch>
                  </pic:blipFill>
                  <pic:spPr bwMode="auto">
                    <a:xfrm>
                      <a:off x="0" y="0"/>
                      <a:ext cx="5731510" cy="252212"/>
                    </a:xfrm>
                    <a:prstGeom prst="rect">
                      <a:avLst/>
                    </a:prstGeom>
                    <a:noFill/>
                    <a:ln w="9525">
                      <a:noFill/>
                      <a:miter lim="800000"/>
                      <a:headEnd/>
                      <a:tailEnd/>
                    </a:ln>
                  </pic:spPr>
                </pic:pic>
              </a:graphicData>
            </a:graphic>
          </wp:inline>
        </w:drawing>
      </w:r>
    </w:p>
    <w:p w:rsidR="002036D8" w:rsidRDefault="00E16F0A" w:rsidP="006A6087">
      <w:pPr>
        <w:rPr>
          <w:rFonts w:ascii="Consolas" w:eastAsia="Times New Roman" w:hAnsi="Consolas" w:cs="Consolas"/>
          <w:color w:val="222222"/>
          <w:sz w:val="18"/>
          <w:szCs w:val="18"/>
          <w:lang w:eastAsia="en-IN"/>
        </w:rPr>
      </w:pPr>
      <w:r>
        <w:rPr>
          <w:noProof/>
          <w:lang w:eastAsia="en-IN"/>
        </w:rPr>
        <w:drawing>
          <wp:inline distT="0" distB="0" distL="0" distR="0">
            <wp:extent cx="5731510" cy="729625"/>
            <wp:effectExtent l="19050" t="0" r="2540" b="0"/>
            <wp:docPr id="53" name="Picture 53" descr="lvm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vm merge"/>
                    <pic:cNvPicPr>
                      <a:picLocks noChangeAspect="1" noChangeArrowheads="1"/>
                    </pic:cNvPicPr>
                  </pic:nvPicPr>
                  <pic:blipFill>
                    <a:blip r:embed="rId30"/>
                    <a:srcRect/>
                    <a:stretch>
                      <a:fillRect/>
                    </a:stretch>
                  </pic:blipFill>
                  <pic:spPr bwMode="auto">
                    <a:xfrm>
                      <a:off x="0" y="0"/>
                      <a:ext cx="5731510" cy="729625"/>
                    </a:xfrm>
                    <a:prstGeom prst="rect">
                      <a:avLst/>
                    </a:prstGeom>
                    <a:noFill/>
                    <a:ln w="9525">
                      <a:noFill/>
                      <a:miter lim="800000"/>
                      <a:headEnd/>
                      <a:tailEnd/>
                    </a:ln>
                  </pic:spPr>
                </pic:pic>
              </a:graphicData>
            </a:graphic>
          </wp:inline>
        </w:drawing>
      </w:r>
    </w:p>
    <w:p w:rsidR="00E16F0A" w:rsidRDefault="00E16F0A" w:rsidP="006A6087">
      <w:pPr>
        <w:rPr>
          <w:rFonts w:ascii="Consolas" w:eastAsia="Times New Roman" w:hAnsi="Consolas" w:cs="Consolas"/>
          <w:color w:val="222222"/>
          <w:sz w:val="18"/>
          <w:szCs w:val="18"/>
          <w:lang w:eastAsia="en-IN"/>
        </w:rPr>
      </w:pPr>
    </w:p>
    <w:p w:rsidR="00422767" w:rsidRDefault="00422767" w:rsidP="00422767">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proofErr w:type="spellStart"/>
      <w:proofErr w:type="gramStart"/>
      <w:r>
        <w:rPr>
          <w:rFonts w:ascii="Courier" w:hAnsi="Courier"/>
          <w:color w:val="FFFFFF"/>
        </w:rPr>
        <w:t>lvs</w:t>
      </w:r>
      <w:proofErr w:type="spellEnd"/>
      <w:proofErr w:type="gramEnd"/>
      <w:r>
        <w:rPr>
          <w:rFonts w:ascii="Courier" w:hAnsi="Courier"/>
          <w:color w:val="FFFFFF"/>
        </w:rPr>
        <w:t xml:space="preserve"> -</w:t>
      </w:r>
      <w:proofErr w:type="spellStart"/>
      <w:r>
        <w:rPr>
          <w:rFonts w:ascii="Courier" w:hAnsi="Courier"/>
          <w:color w:val="FFFFFF"/>
        </w:rPr>
        <w:t>o+devices</w:t>
      </w:r>
      <w:proofErr w:type="spellEnd"/>
    </w:p>
    <w:p w:rsidR="00422767" w:rsidRDefault="00422767" w:rsidP="00422767">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proofErr w:type="gramStart"/>
      <w:r>
        <w:rPr>
          <w:rFonts w:ascii="Courier" w:hAnsi="Courier"/>
          <w:color w:val="FFFFFF"/>
        </w:rPr>
        <w:t>dmsetup</w:t>
      </w:r>
      <w:proofErr w:type="spellEnd"/>
      <w:proofErr w:type="gramEnd"/>
      <w:r>
        <w:rPr>
          <w:rFonts w:ascii="Courier" w:hAnsi="Courier"/>
          <w:color w:val="FFFFFF"/>
        </w:rPr>
        <w:t xml:space="preserve"> </w:t>
      </w:r>
      <w:proofErr w:type="spellStart"/>
      <w:r>
        <w:rPr>
          <w:rFonts w:ascii="Courier" w:hAnsi="Courier"/>
          <w:color w:val="FFFFFF"/>
        </w:rPr>
        <w:t>deps</w:t>
      </w:r>
      <w:proofErr w:type="spellEnd"/>
      <w:r>
        <w:rPr>
          <w:rFonts w:ascii="Courier" w:hAnsi="Courier"/>
          <w:color w:val="FFFFFF"/>
        </w:rPr>
        <w:t xml:space="preserve"> /dev/</w:t>
      </w:r>
      <w:proofErr w:type="spellStart"/>
      <w:r>
        <w:rPr>
          <w:rFonts w:ascii="Courier" w:hAnsi="Courier"/>
          <w:color w:val="FFFFFF"/>
        </w:rPr>
        <w:t>tecmint_vg</w:t>
      </w:r>
      <w:proofErr w:type="spellEnd"/>
      <w:r>
        <w:rPr>
          <w:rFonts w:ascii="Courier" w:hAnsi="Courier"/>
          <w:color w:val="FFFFFF"/>
        </w:rPr>
        <w:t>/</w:t>
      </w:r>
      <w:proofErr w:type="spellStart"/>
      <w:r>
        <w:rPr>
          <w:rFonts w:ascii="Courier" w:hAnsi="Courier"/>
          <w:color w:val="FFFFFF"/>
        </w:rPr>
        <w:t>tecmint_lv</w:t>
      </w:r>
      <w:proofErr w:type="spellEnd"/>
    </w:p>
    <w:p w:rsidR="000E4085" w:rsidRDefault="000E4085" w:rsidP="000E4085">
      <w:pPr>
        <w:pStyle w:val="NormalWeb"/>
        <w:shd w:val="clear" w:color="auto" w:fill="CCDD99"/>
        <w:rPr>
          <w:rFonts w:ascii="Trebuchet MS" w:hAnsi="Trebuchet MS"/>
          <w:color w:val="003366"/>
          <w:sz w:val="18"/>
          <w:szCs w:val="18"/>
        </w:rPr>
      </w:pPr>
      <w:proofErr w:type="spellStart"/>
      <w:r>
        <w:rPr>
          <w:rFonts w:ascii="Trebuchet MS" w:hAnsi="Trebuchet MS"/>
          <w:color w:val="003366"/>
          <w:sz w:val="18"/>
          <w:szCs w:val="18"/>
        </w:rPr>
        <w:t>vdisplay</w:t>
      </w:r>
      <w:proofErr w:type="spellEnd"/>
      <w:r>
        <w:rPr>
          <w:rFonts w:ascii="Trebuchet MS" w:hAnsi="Trebuchet MS"/>
          <w:color w:val="003366"/>
          <w:sz w:val="18"/>
          <w:szCs w:val="18"/>
        </w:rPr>
        <w:t xml:space="preserve"> -v</w:t>
      </w:r>
      <w:r>
        <w:rPr>
          <w:rStyle w:val="apple-converted-space"/>
          <w:rFonts w:ascii="Trebuchet MS" w:hAnsi="Trebuchet MS"/>
          <w:color w:val="003366"/>
          <w:sz w:val="18"/>
          <w:szCs w:val="18"/>
        </w:rPr>
        <w:t> </w:t>
      </w:r>
      <w:r>
        <w:rPr>
          <w:rFonts w:ascii="Trebuchet MS" w:hAnsi="Trebuchet MS"/>
          <w:color w:val="003366"/>
          <w:sz w:val="18"/>
          <w:szCs w:val="18"/>
        </w:rPr>
        <w:br/>
      </w:r>
      <w:proofErr w:type="spellStart"/>
      <w:r>
        <w:rPr>
          <w:rFonts w:ascii="Trebuchet MS" w:hAnsi="Trebuchet MS"/>
          <w:color w:val="003366"/>
          <w:sz w:val="18"/>
          <w:szCs w:val="18"/>
        </w:rPr>
        <w:t>lvdisplay</w:t>
      </w:r>
      <w:proofErr w:type="spellEnd"/>
      <w:r>
        <w:rPr>
          <w:rFonts w:ascii="Trebuchet MS" w:hAnsi="Trebuchet MS"/>
          <w:color w:val="003366"/>
          <w:sz w:val="18"/>
          <w:szCs w:val="18"/>
        </w:rPr>
        <w:t xml:space="preserve"> --maps      display mirror volumes</w:t>
      </w:r>
      <w:r>
        <w:rPr>
          <w:rFonts w:ascii="Trebuchet MS" w:hAnsi="Trebuchet MS"/>
          <w:color w:val="003366"/>
          <w:sz w:val="18"/>
          <w:szCs w:val="18"/>
        </w:rPr>
        <w:br/>
      </w:r>
      <w:r>
        <w:rPr>
          <w:rFonts w:ascii="Trebuchet MS" w:hAnsi="Trebuchet MS"/>
          <w:color w:val="003366"/>
          <w:sz w:val="18"/>
          <w:szCs w:val="18"/>
        </w:rPr>
        <w:br/>
      </w:r>
      <w:proofErr w:type="spellStart"/>
      <w:r>
        <w:rPr>
          <w:rFonts w:ascii="Trebuchet MS" w:hAnsi="Trebuchet MS"/>
          <w:color w:val="003366"/>
          <w:sz w:val="18"/>
          <w:szCs w:val="18"/>
        </w:rPr>
        <w:t>lvs</w:t>
      </w:r>
      <w:proofErr w:type="spellEnd"/>
      <w:r>
        <w:rPr>
          <w:rFonts w:ascii="Trebuchet MS" w:hAnsi="Trebuchet MS"/>
          <w:color w:val="003366"/>
          <w:sz w:val="18"/>
          <w:szCs w:val="18"/>
        </w:rPr>
        <w:t xml:space="preserve"> -v</w:t>
      </w:r>
      <w:r>
        <w:rPr>
          <w:rFonts w:ascii="Trebuchet MS" w:hAnsi="Trebuchet MS"/>
          <w:color w:val="003366"/>
          <w:sz w:val="18"/>
          <w:szCs w:val="18"/>
        </w:rPr>
        <w:br/>
      </w:r>
      <w:proofErr w:type="spellStart"/>
      <w:r>
        <w:rPr>
          <w:rFonts w:ascii="Trebuchet MS" w:hAnsi="Trebuchet MS"/>
          <w:color w:val="003366"/>
          <w:sz w:val="18"/>
          <w:szCs w:val="18"/>
        </w:rPr>
        <w:t>lvs</w:t>
      </w:r>
      <w:proofErr w:type="spellEnd"/>
      <w:r>
        <w:rPr>
          <w:rFonts w:ascii="Trebuchet MS" w:hAnsi="Trebuchet MS"/>
          <w:color w:val="003366"/>
          <w:sz w:val="18"/>
          <w:szCs w:val="18"/>
        </w:rPr>
        <w:t xml:space="preserve"> -a -o +devices</w:t>
      </w:r>
      <w:r>
        <w:rPr>
          <w:rStyle w:val="apple-converted-space"/>
          <w:rFonts w:ascii="Trebuchet MS" w:hAnsi="Trebuchet MS"/>
          <w:color w:val="003366"/>
          <w:sz w:val="18"/>
          <w:szCs w:val="18"/>
        </w:rPr>
        <w:t> </w:t>
      </w:r>
      <w:r>
        <w:rPr>
          <w:rFonts w:ascii="Trebuchet MS" w:hAnsi="Trebuchet MS"/>
          <w:color w:val="003366"/>
          <w:sz w:val="18"/>
          <w:szCs w:val="18"/>
        </w:rPr>
        <w:br/>
      </w:r>
      <w:r>
        <w:rPr>
          <w:rFonts w:ascii="Trebuchet MS" w:hAnsi="Trebuchet MS"/>
          <w:color w:val="003366"/>
          <w:sz w:val="18"/>
          <w:szCs w:val="18"/>
        </w:rPr>
        <w:br/>
        <w:t xml:space="preserve">## </w:t>
      </w:r>
      <w:proofErr w:type="spellStart"/>
      <w:r>
        <w:rPr>
          <w:rFonts w:ascii="Trebuchet MS" w:hAnsi="Trebuchet MS"/>
          <w:color w:val="003366"/>
          <w:sz w:val="18"/>
          <w:szCs w:val="18"/>
        </w:rPr>
        <w:t>lvs</w:t>
      </w:r>
      <w:proofErr w:type="spellEnd"/>
      <w:r>
        <w:rPr>
          <w:rFonts w:ascii="Trebuchet MS" w:hAnsi="Trebuchet MS"/>
          <w:color w:val="003366"/>
          <w:sz w:val="18"/>
          <w:szCs w:val="18"/>
        </w:rPr>
        <w:t xml:space="preserve"> commands for mirror volumes</w:t>
      </w:r>
      <w:r>
        <w:rPr>
          <w:rStyle w:val="apple-converted-space"/>
          <w:rFonts w:ascii="Trebuchet MS" w:hAnsi="Trebuchet MS"/>
          <w:color w:val="003366"/>
          <w:sz w:val="18"/>
          <w:szCs w:val="18"/>
        </w:rPr>
        <w:t> </w:t>
      </w:r>
      <w:r>
        <w:rPr>
          <w:rFonts w:ascii="Trebuchet MS" w:hAnsi="Trebuchet MS"/>
          <w:color w:val="003366"/>
          <w:sz w:val="18"/>
          <w:szCs w:val="18"/>
        </w:rPr>
        <w:br/>
      </w:r>
      <w:proofErr w:type="spellStart"/>
      <w:r>
        <w:rPr>
          <w:rFonts w:ascii="Trebuchet MS" w:hAnsi="Trebuchet MS"/>
          <w:color w:val="003366"/>
          <w:sz w:val="18"/>
          <w:szCs w:val="18"/>
        </w:rPr>
        <w:t>lvs</w:t>
      </w:r>
      <w:proofErr w:type="spellEnd"/>
      <w:r>
        <w:rPr>
          <w:rFonts w:ascii="Trebuchet MS" w:hAnsi="Trebuchet MS"/>
          <w:color w:val="003366"/>
          <w:sz w:val="18"/>
          <w:szCs w:val="18"/>
        </w:rPr>
        <w:t xml:space="preserve"> -a -o +devices</w:t>
      </w:r>
      <w:r>
        <w:rPr>
          <w:rFonts w:ascii="Trebuchet MS" w:hAnsi="Trebuchet MS"/>
          <w:color w:val="003366"/>
          <w:sz w:val="18"/>
          <w:szCs w:val="18"/>
        </w:rPr>
        <w:br/>
      </w:r>
      <w:proofErr w:type="spellStart"/>
      <w:r>
        <w:rPr>
          <w:rFonts w:ascii="Trebuchet MS" w:hAnsi="Trebuchet MS"/>
          <w:color w:val="003366"/>
          <w:sz w:val="18"/>
          <w:szCs w:val="18"/>
        </w:rPr>
        <w:t>lvs</w:t>
      </w:r>
      <w:proofErr w:type="spellEnd"/>
      <w:r>
        <w:rPr>
          <w:rFonts w:ascii="Trebuchet MS" w:hAnsi="Trebuchet MS"/>
          <w:color w:val="003366"/>
          <w:sz w:val="18"/>
          <w:szCs w:val="18"/>
        </w:rPr>
        <w:t xml:space="preserve"> -a -o +</w:t>
      </w:r>
      <w:proofErr w:type="spellStart"/>
      <w:r>
        <w:rPr>
          <w:rFonts w:ascii="Trebuchet MS" w:hAnsi="Trebuchet MS"/>
          <w:color w:val="003366"/>
          <w:sz w:val="18"/>
          <w:szCs w:val="18"/>
        </w:rPr>
        <w:t>seg_pe_ranges</w:t>
      </w:r>
      <w:proofErr w:type="spellEnd"/>
      <w:r>
        <w:rPr>
          <w:rFonts w:ascii="Trebuchet MS" w:hAnsi="Trebuchet MS"/>
          <w:color w:val="003366"/>
          <w:sz w:val="18"/>
          <w:szCs w:val="18"/>
        </w:rPr>
        <w:t xml:space="preserve"> --segments</w:t>
      </w:r>
    </w:p>
    <w:p w:rsidR="000E4085" w:rsidRDefault="000E4085" w:rsidP="000E4085">
      <w:pPr>
        <w:pStyle w:val="NormalWeb"/>
        <w:shd w:val="clear" w:color="auto" w:fill="CCDD99"/>
        <w:rPr>
          <w:rFonts w:ascii="Trebuchet MS" w:hAnsi="Trebuchet MS"/>
          <w:color w:val="003366"/>
          <w:sz w:val="18"/>
          <w:szCs w:val="18"/>
        </w:rPr>
      </w:pPr>
      <w:r>
        <w:rPr>
          <w:rFonts w:ascii="Trebuchet MS" w:hAnsi="Trebuchet MS"/>
          <w:color w:val="003366"/>
          <w:sz w:val="18"/>
          <w:szCs w:val="18"/>
        </w:rPr>
        <w:t>## Stripe size</w:t>
      </w:r>
      <w:r>
        <w:rPr>
          <w:rStyle w:val="apple-converted-space"/>
          <w:rFonts w:ascii="Trebuchet MS" w:hAnsi="Trebuchet MS"/>
          <w:color w:val="003366"/>
          <w:sz w:val="18"/>
          <w:szCs w:val="18"/>
        </w:rPr>
        <w:t> </w:t>
      </w:r>
      <w:r>
        <w:rPr>
          <w:rFonts w:ascii="Trebuchet MS" w:hAnsi="Trebuchet MS"/>
          <w:color w:val="003366"/>
          <w:sz w:val="18"/>
          <w:szCs w:val="18"/>
        </w:rPr>
        <w:br/>
      </w:r>
      <w:proofErr w:type="spellStart"/>
      <w:r>
        <w:rPr>
          <w:rFonts w:ascii="Trebuchet MS" w:hAnsi="Trebuchet MS"/>
          <w:color w:val="003366"/>
          <w:sz w:val="18"/>
          <w:szCs w:val="18"/>
        </w:rPr>
        <w:t>lvs</w:t>
      </w:r>
      <w:proofErr w:type="spellEnd"/>
      <w:r>
        <w:rPr>
          <w:rFonts w:ascii="Trebuchet MS" w:hAnsi="Trebuchet MS"/>
          <w:color w:val="003366"/>
          <w:sz w:val="18"/>
          <w:szCs w:val="18"/>
        </w:rPr>
        <w:t xml:space="preserve"> -v --segments</w:t>
      </w:r>
      <w:r>
        <w:rPr>
          <w:rFonts w:ascii="Trebuchet MS" w:hAnsi="Trebuchet MS"/>
          <w:color w:val="003366"/>
          <w:sz w:val="18"/>
          <w:szCs w:val="18"/>
        </w:rPr>
        <w:br/>
      </w:r>
      <w:proofErr w:type="spellStart"/>
      <w:r>
        <w:rPr>
          <w:rFonts w:ascii="Trebuchet MS" w:hAnsi="Trebuchet MS"/>
          <w:color w:val="003366"/>
          <w:sz w:val="18"/>
          <w:szCs w:val="18"/>
        </w:rPr>
        <w:t>lvs</w:t>
      </w:r>
      <w:proofErr w:type="spellEnd"/>
      <w:r>
        <w:rPr>
          <w:rFonts w:ascii="Trebuchet MS" w:hAnsi="Trebuchet MS"/>
          <w:color w:val="003366"/>
          <w:sz w:val="18"/>
          <w:szCs w:val="18"/>
        </w:rPr>
        <w:t xml:space="preserve"> -a -o +</w:t>
      </w:r>
      <w:proofErr w:type="spellStart"/>
      <w:r>
        <w:rPr>
          <w:rFonts w:ascii="Trebuchet MS" w:hAnsi="Trebuchet MS"/>
          <w:color w:val="003366"/>
          <w:sz w:val="18"/>
          <w:szCs w:val="18"/>
        </w:rPr>
        <w:t>stripes</w:t>
      </w:r>
      <w:proofErr w:type="gramStart"/>
      <w:r>
        <w:rPr>
          <w:rFonts w:ascii="Trebuchet MS" w:hAnsi="Trebuchet MS"/>
          <w:color w:val="003366"/>
          <w:sz w:val="18"/>
          <w:szCs w:val="18"/>
        </w:rPr>
        <w:t>,stripesize</w:t>
      </w:r>
      <w:proofErr w:type="spellEnd"/>
      <w:proofErr w:type="gramEnd"/>
    </w:p>
    <w:p w:rsidR="000E4085" w:rsidRDefault="000E4085" w:rsidP="000E4085">
      <w:pPr>
        <w:pStyle w:val="NormalWeb"/>
        <w:shd w:val="clear" w:color="auto" w:fill="CCDD99"/>
        <w:rPr>
          <w:rFonts w:ascii="Trebuchet MS" w:hAnsi="Trebuchet MS"/>
          <w:color w:val="003366"/>
          <w:sz w:val="18"/>
          <w:szCs w:val="18"/>
        </w:rPr>
      </w:pPr>
      <w:r>
        <w:rPr>
          <w:rFonts w:ascii="Trebuchet MS" w:hAnsi="Trebuchet MS"/>
          <w:color w:val="003366"/>
          <w:sz w:val="18"/>
          <w:szCs w:val="18"/>
        </w:rPr>
        <w:t>## use complex command</w:t>
      </w:r>
      <w:r>
        <w:rPr>
          <w:rFonts w:ascii="Trebuchet MS" w:hAnsi="Trebuchet MS"/>
          <w:color w:val="003366"/>
          <w:sz w:val="18"/>
          <w:szCs w:val="18"/>
        </w:rPr>
        <w:br/>
      </w:r>
      <w:proofErr w:type="spellStart"/>
      <w:r>
        <w:rPr>
          <w:rFonts w:ascii="Trebuchet MS" w:hAnsi="Trebuchet MS"/>
          <w:color w:val="003366"/>
          <w:sz w:val="18"/>
          <w:szCs w:val="18"/>
        </w:rPr>
        <w:t>lvs</w:t>
      </w:r>
      <w:proofErr w:type="spellEnd"/>
      <w:r>
        <w:rPr>
          <w:rFonts w:ascii="Trebuchet MS" w:hAnsi="Trebuchet MS"/>
          <w:color w:val="003366"/>
          <w:sz w:val="18"/>
          <w:szCs w:val="18"/>
        </w:rPr>
        <w:t xml:space="preserve"> -a -o +</w:t>
      </w:r>
      <w:proofErr w:type="spellStart"/>
      <w:r>
        <w:rPr>
          <w:rFonts w:ascii="Trebuchet MS" w:hAnsi="Trebuchet MS"/>
          <w:color w:val="003366"/>
          <w:sz w:val="18"/>
          <w:szCs w:val="18"/>
        </w:rPr>
        <w:t>devices</w:t>
      </w:r>
      <w:proofErr w:type="gramStart"/>
      <w:r>
        <w:rPr>
          <w:rFonts w:ascii="Trebuchet MS" w:hAnsi="Trebuchet MS"/>
          <w:color w:val="003366"/>
          <w:sz w:val="18"/>
          <w:szCs w:val="18"/>
        </w:rPr>
        <w:t>,stripes,stripesize,seg</w:t>
      </w:r>
      <w:proofErr w:type="gramEnd"/>
      <w:r>
        <w:rPr>
          <w:rFonts w:ascii="Trebuchet MS" w:hAnsi="Trebuchet MS"/>
          <w:color w:val="003366"/>
          <w:sz w:val="18"/>
          <w:szCs w:val="18"/>
        </w:rPr>
        <w:t>_pe_ranges</w:t>
      </w:r>
      <w:proofErr w:type="spellEnd"/>
      <w:r>
        <w:rPr>
          <w:rFonts w:ascii="Trebuchet MS" w:hAnsi="Trebuchet MS"/>
          <w:color w:val="003366"/>
          <w:sz w:val="18"/>
          <w:szCs w:val="18"/>
        </w:rPr>
        <w:t xml:space="preserve"> --segments</w:t>
      </w:r>
      <w:r>
        <w:rPr>
          <w:rStyle w:val="apple-converted-space"/>
          <w:rFonts w:ascii="Trebuchet MS" w:hAnsi="Trebuchet MS"/>
          <w:color w:val="003366"/>
          <w:sz w:val="18"/>
          <w:szCs w:val="18"/>
        </w:rPr>
        <w:t> </w:t>
      </w:r>
    </w:p>
    <w:p w:rsidR="00E16F0A" w:rsidRDefault="000E4085" w:rsidP="006A6087">
      <w:pPr>
        <w:rPr>
          <w:rFonts w:ascii="Trebuchet MS" w:hAnsi="Trebuchet MS"/>
          <w:color w:val="003366"/>
          <w:sz w:val="18"/>
          <w:szCs w:val="18"/>
          <w:shd w:val="clear" w:color="auto" w:fill="CCDD99"/>
        </w:rPr>
      </w:pPr>
      <w:r>
        <w:rPr>
          <w:rStyle w:val="apple-converted-space"/>
          <w:rFonts w:ascii="Trebuchet MS" w:hAnsi="Trebuchet MS"/>
          <w:color w:val="003366"/>
          <w:sz w:val="18"/>
          <w:szCs w:val="18"/>
          <w:shd w:val="clear" w:color="auto" w:fill="CCDD99"/>
        </w:rPr>
        <w:t> </w:t>
      </w:r>
      <w:proofErr w:type="gramStart"/>
      <w:r>
        <w:rPr>
          <w:rFonts w:ascii="Trebuchet MS" w:hAnsi="Trebuchet MS"/>
          <w:color w:val="003366"/>
          <w:sz w:val="18"/>
          <w:szCs w:val="18"/>
          <w:shd w:val="clear" w:color="auto" w:fill="CCDD99"/>
        </w:rPr>
        <w:t>attempt</w:t>
      </w:r>
      <w:proofErr w:type="gramEnd"/>
      <w:r>
        <w:rPr>
          <w:rFonts w:ascii="Trebuchet MS" w:hAnsi="Trebuchet MS"/>
          <w:color w:val="003366"/>
          <w:sz w:val="18"/>
          <w:szCs w:val="18"/>
          <w:shd w:val="clear" w:color="auto" w:fill="CCDD99"/>
        </w:rPr>
        <w:t xml:space="preserve"> to bring the volume group online</w:t>
      </w:r>
      <w:r>
        <w:rPr>
          <w:rFonts w:ascii="Trebuchet MS" w:hAnsi="Trebuchet MS"/>
          <w:color w:val="003366"/>
          <w:sz w:val="18"/>
          <w:szCs w:val="18"/>
        </w:rPr>
        <w:br/>
      </w:r>
      <w:proofErr w:type="spellStart"/>
      <w:r>
        <w:rPr>
          <w:rFonts w:ascii="Trebuchet MS" w:hAnsi="Trebuchet MS"/>
          <w:color w:val="003366"/>
          <w:sz w:val="18"/>
          <w:szCs w:val="18"/>
          <w:shd w:val="clear" w:color="auto" w:fill="CCDD99"/>
        </w:rPr>
        <w:t>vgchange</w:t>
      </w:r>
      <w:proofErr w:type="spellEnd"/>
      <w:r>
        <w:rPr>
          <w:rFonts w:ascii="Trebuchet MS" w:hAnsi="Trebuchet MS"/>
          <w:color w:val="003366"/>
          <w:sz w:val="18"/>
          <w:szCs w:val="18"/>
          <w:shd w:val="clear" w:color="auto" w:fill="CCDD99"/>
        </w:rPr>
        <w:t xml:space="preserve"> -a y VolData00</w:t>
      </w:r>
      <w:r>
        <w:rPr>
          <w:rFonts w:ascii="Trebuchet MS" w:hAnsi="Trebuchet MS"/>
          <w:color w:val="003366"/>
          <w:sz w:val="18"/>
          <w:szCs w:val="18"/>
        </w:rPr>
        <w:br/>
      </w:r>
      <w:r>
        <w:rPr>
          <w:rFonts w:ascii="Trebuchet MS" w:hAnsi="Trebuchet MS"/>
          <w:color w:val="003366"/>
          <w:sz w:val="18"/>
          <w:szCs w:val="18"/>
        </w:rPr>
        <w:br/>
      </w:r>
      <w:r>
        <w:rPr>
          <w:rFonts w:ascii="Trebuchet MS" w:hAnsi="Trebuchet MS"/>
          <w:color w:val="003366"/>
          <w:sz w:val="18"/>
          <w:szCs w:val="18"/>
          <w:shd w:val="clear" w:color="auto" w:fill="CCDD99"/>
        </w:rPr>
        <w:t xml:space="preserve"># Restore the LVM </w:t>
      </w:r>
      <w:proofErr w:type="spellStart"/>
      <w:r>
        <w:rPr>
          <w:rFonts w:ascii="Trebuchet MS" w:hAnsi="Trebuchet MS"/>
          <w:color w:val="003366"/>
          <w:sz w:val="18"/>
          <w:szCs w:val="18"/>
          <w:shd w:val="clear" w:color="auto" w:fill="CCDD99"/>
        </w:rPr>
        <w:t>configation</w:t>
      </w:r>
      <w:proofErr w:type="spellEnd"/>
      <w:r>
        <w:rPr>
          <w:rFonts w:ascii="Trebuchet MS" w:hAnsi="Trebuchet MS"/>
          <w:color w:val="003366"/>
          <w:sz w:val="18"/>
          <w:szCs w:val="18"/>
        </w:rPr>
        <w:br/>
      </w:r>
      <w:proofErr w:type="spellStart"/>
      <w:r>
        <w:rPr>
          <w:rFonts w:ascii="Trebuchet MS" w:hAnsi="Trebuchet MS"/>
          <w:color w:val="003366"/>
          <w:sz w:val="18"/>
          <w:szCs w:val="18"/>
          <w:shd w:val="clear" w:color="auto" w:fill="CCDD99"/>
        </w:rPr>
        <w:t>vgcfgrestore</w:t>
      </w:r>
      <w:proofErr w:type="spellEnd"/>
      <w:r>
        <w:rPr>
          <w:rFonts w:ascii="Trebuchet MS" w:hAnsi="Trebuchet MS"/>
          <w:color w:val="003366"/>
          <w:sz w:val="18"/>
          <w:szCs w:val="18"/>
          <w:shd w:val="clear" w:color="auto" w:fill="CCDD99"/>
        </w:rPr>
        <w:t xml:space="preserve"> VolData00</w:t>
      </w:r>
      <w:r>
        <w:rPr>
          <w:rFonts w:ascii="Trebuchet MS" w:hAnsi="Trebuchet MS"/>
          <w:color w:val="003366"/>
          <w:sz w:val="18"/>
          <w:szCs w:val="18"/>
        </w:rPr>
        <w:br/>
      </w:r>
      <w:r>
        <w:rPr>
          <w:rFonts w:ascii="Trebuchet MS" w:hAnsi="Trebuchet MS"/>
          <w:color w:val="003366"/>
          <w:sz w:val="18"/>
          <w:szCs w:val="18"/>
        </w:rPr>
        <w:br/>
      </w:r>
      <w:r>
        <w:rPr>
          <w:rFonts w:ascii="Trebuchet MS" w:hAnsi="Trebuchet MS"/>
          <w:color w:val="003366"/>
          <w:sz w:val="18"/>
          <w:szCs w:val="18"/>
          <w:shd w:val="clear" w:color="auto" w:fill="CCDD99"/>
        </w:rPr>
        <w:t xml:space="preserve"># attempt to bring the volume </w:t>
      </w:r>
      <w:proofErr w:type="spellStart"/>
      <w:r>
        <w:rPr>
          <w:rFonts w:ascii="Trebuchet MS" w:hAnsi="Trebuchet MS"/>
          <w:color w:val="003366"/>
          <w:sz w:val="18"/>
          <w:szCs w:val="18"/>
          <w:shd w:val="clear" w:color="auto" w:fill="CCDD99"/>
        </w:rPr>
        <w:t>grou</w:t>
      </w:r>
      <w:proofErr w:type="spellEnd"/>
      <w:r>
        <w:rPr>
          <w:rFonts w:ascii="Trebuchet MS" w:hAnsi="Trebuchet MS"/>
          <w:color w:val="003366"/>
          <w:sz w:val="18"/>
          <w:szCs w:val="18"/>
          <w:shd w:val="clear" w:color="auto" w:fill="CCDD99"/>
        </w:rPr>
        <w:t xml:space="preserve"> online</w:t>
      </w:r>
      <w:r>
        <w:rPr>
          <w:rFonts w:ascii="Trebuchet MS" w:hAnsi="Trebuchet MS"/>
          <w:color w:val="003366"/>
          <w:sz w:val="18"/>
          <w:szCs w:val="18"/>
        </w:rPr>
        <w:br/>
      </w:r>
      <w:proofErr w:type="spellStart"/>
      <w:r>
        <w:rPr>
          <w:rFonts w:ascii="Trebuchet MS" w:hAnsi="Trebuchet MS"/>
          <w:color w:val="003366"/>
          <w:sz w:val="18"/>
          <w:szCs w:val="18"/>
          <w:shd w:val="clear" w:color="auto" w:fill="CCDD99"/>
        </w:rPr>
        <w:t>vgchange</w:t>
      </w:r>
      <w:proofErr w:type="spellEnd"/>
      <w:r>
        <w:rPr>
          <w:rFonts w:ascii="Trebuchet MS" w:hAnsi="Trebuchet MS"/>
          <w:color w:val="003366"/>
          <w:sz w:val="18"/>
          <w:szCs w:val="18"/>
          <w:shd w:val="clear" w:color="auto" w:fill="CCDD99"/>
        </w:rPr>
        <w:t xml:space="preserve"> -a y VolData00</w:t>
      </w:r>
      <w:r>
        <w:rPr>
          <w:rFonts w:ascii="Trebuchet MS" w:hAnsi="Trebuchet MS"/>
          <w:color w:val="003366"/>
          <w:sz w:val="18"/>
          <w:szCs w:val="18"/>
        </w:rPr>
        <w:br/>
      </w:r>
      <w:r>
        <w:rPr>
          <w:rFonts w:ascii="Trebuchet MS" w:hAnsi="Trebuchet MS"/>
          <w:color w:val="003366"/>
          <w:sz w:val="18"/>
          <w:szCs w:val="18"/>
        </w:rPr>
        <w:br/>
      </w:r>
      <w:r>
        <w:rPr>
          <w:rFonts w:ascii="Trebuchet MS" w:hAnsi="Trebuchet MS"/>
          <w:color w:val="003366"/>
          <w:sz w:val="18"/>
          <w:szCs w:val="18"/>
          <w:shd w:val="clear" w:color="auto" w:fill="CCDD99"/>
        </w:rPr>
        <w:t># file system check</w:t>
      </w:r>
      <w:r>
        <w:rPr>
          <w:rFonts w:ascii="Trebuchet MS" w:hAnsi="Trebuchet MS"/>
          <w:color w:val="003366"/>
          <w:sz w:val="18"/>
          <w:szCs w:val="18"/>
        </w:rPr>
        <w:br/>
      </w:r>
      <w:r>
        <w:rPr>
          <w:rFonts w:ascii="Trebuchet MS" w:hAnsi="Trebuchet MS"/>
          <w:color w:val="003366"/>
          <w:sz w:val="18"/>
          <w:szCs w:val="18"/>
          <w:shd w:val="clear" w:color="auto" w:fill="CCDD99"/>
        </w:rPr>
        <w:t>e2fsck /dev/VolData00/data01</w:t>
      </w:r>
    </w:p>
    <w:p w:rsidR="000E4085" w:rsidRDefault="000E4085" w:rsidP="006A6087">
      <w:pPr>
        <w:rPr>
          <w:rFonts w:ascii="Trebuchet MS" w:hAnsi="Trebuchet MS"/>
          <w:color w:val="003366"/>
          <w:sz w:val="18"/>
          <w:szCs w:val="18"/>
          <w:shd w:val="clear" w:color="auto" w:fill="CCDD99"/>
        </w:rPr>
      </w:pPr>
    </w:p>
    <w:p w:rsidR="000E4085" w:rsidRDefault="000E4085" w:rsidP="000E4085">
      <w:pPr>
        <w:pStyle w:val="Heading2"/>
        <w:shd w:val="clear" w:color="auto" w:fill="F6F6EB"/>
        <w:rPr>
          <w:rFonts w:ascii="Verdana" w:hAnsi="Verdana"/>
          <w:color w:val="000000"/>
        </w:rPr>
      </w:pPr>
      <w:proofErr w:type="spellStart"/>
      <w:proofErr w:type="gramStart"/>
      <w:r>
        <w:rPr>
          <w:rFonts w:ascii="Verdana" w:hAnsi="Verdana"/>
          <w:color w:val="000000"/>
        </w:rPr>
        <w:t>dmsetup</w:t>
      </w:r>
      <w:proofErr w:type="spellEnd"/>
      <w:proofErr w:type="gramEnd"/>
    </w:p>
    <w:p w:rsidR="000E4085" w:rsidRDefault="000E4085" w:rsidP="000E4085">
      <w:pPr>
        <w:pStyle w:val="HTMLPreformatted"/>
        <w:shd w:val="clear" w:color="auto" w:fill="F6F6EB"/>
        <w:rPr>
          <w:color w:val="000000"/>
          <w:sz w:val="21"/>
          <w:szCs w:val="21"/>
        </w:rPr>
      </w:pPr>
    </w:p>
    <w:p w:rsidR="000E4085" w:rsidRDefault="000E4085" w:rsidP="000E4085">
      <w:pPr>
        <w:pStyle w:val="HTMLPreformatted"/>
        <w:shd w:val="clear" w:color="auto" w:fill="F6F6EB"/>
        <w:rPr>
          <w:color w:val="000000"/>
          <w:sz w:val="21"/>
          <w:szCs w:val="21"/>
        </w:rPr>
      </w:pPr>
    </w:p>
    <w:p w:rsidR="000E4085" w:rsidRDefault="000E4085" w:rsidP="000E4085">
      <w:pPr>
        <w:pStyle w:val="HTMLPreformatted"/>
        <w:shd w:val="clear" w:color="auto" w:fill="F6F6EB"/>
        <w:rPr>
          <w:color w:val="000000"/>
          <w:sz w:val="21"/>
          <w:szCs w:val="21"/>
        </w:rPr>
      </w:pPr>
      <w:r>
        <w:rPr>
          <w:color w:val="000000"/>
          <w:sz w:val="21"/>
          <w:szCs w:val="21"/>
        </w:rPr>
        <w:t xml:space="preserve">      </w:t>
      </w:r>
      <w:proofErr w:type="spellStart"/>
      <w:proofErr w:type="gramStart"/>
      <w:r>
        <w:rPr>
          <w:b/>
          <w:bCs/>
          <w:color w:val="000000"/>
          <w:sz w:val="21"/>
          <w:szCs w:val="21"/>
        </w:rPr>
        <w:t>dmsetup</w:t>
      </w:r>
      <w:proofErr w:type="spellEnd"/>
      <w:proofErr w:type="gramEnd"/>
      <w:r>
        <w:rPr>
          <w:color w:val="000000"/>
          <w:sz w:val="21"/>
          <w:szCs w:val="21"/>
        </w:rPr>
        <w:t xml:space="preserve"> </w:t>
      </w:r>
      <w:r>
        <w:rPr>
          <w:b/>
          <w:bCs/>
          <w:color w:val="000000"/>
          <w:sz w:val="21"/>
          <w:szCs w:val="21"/>
        </w:rPr>
        <w:t>create</w:t>
      </w:r>
      <w:r>
        <w:rPr>
          <w:color w:val="000000"/>
          <w:sz w:val="21"/>
          <w:szCs w:val="21"/>
        </w:rPr>
        <w:t xml:space="preserve"> </w:t>
      </w:r>
      <w:proofErr w:type="spellStart"/>
      <w:r>
        <w:rPr>
          <w:i/>
          <w:iCs/>
          <w:color w:val="000000"/>
          <w:sz w:val="21"/>
          <w:szCs w:val="21"/>
        </w:rPr>
        <w:t>device</w:t>
      </w:r>
      <w:r>
        <w:rPr>
          <w:b/>
          <w:bCs/>
          <w:color w:val="000000"/>
          <w:sz w:val="21"/>
          <w:szCs w:val="21"/>
        </w:rPr>
        <w:t>_</w:t>
      </w:r>
      <w:r>
        <w:rPr>
          <w:i/>
          <w:iCs/>
          <w:color w:val="000000"/>
          <w:sz w:val="21"/>
          <w:szCs w:val="21"/>
        </w:rPr>
        <w:t>name</w:t>
      </w:r>
      <w:proofErr w:type="spellEnd"/>
      <w:r>
        <w:rPr>
          <w:color w:val="000000"/>
          <w:sz w:val="21"/>
          <w:szCs w:val="21"/>
        </w:rPr>
        <w:t xml:space="preserve"> </w:t>
      </w:r>
      <w:proofErr w:type="spellStart"/>
      <w:r>
        <w:rPr>
          <w:i/>
          <w:iCs/>
          <w:color w:val="000000"/>
          <w:sz w:val="21"/>
          <w:szCs w:val="21"/>
        </w:rPr>
        <w:t>table</w:t>
      </w:r>
      <w:r>
        <w:rPr>
          <w:b/>
          <w:bCs/>
          <w:color w:val="000000"/>
          <w:sz w:val="21"/>
          <w:szCs w:val="21"/>
        </w:rPr>
        <w:t>_</w:t>
      </w:r>
      <w:r>
        <w:rPr>
          <w:i/>
          <w:iCs/>
          <w:color w:val="000000"/>
          <w:sz w:val="21"/>
          <w:szCs w:val="21"/>
        </w:rPr>
        <w:t>file</w:t>
      </w:r>
      <w:proofErr w:type="spellEnd"/>
      <w:r>
        <w:rPr>
          <w:color w:val="000000"/>
          <w:sz w:val="21"/>
          <w:szCs w:val="21"/>
        </w:rPr>
        <w:t xml:space="preserve"> </w:t>
      </w:r>
      <w:r>
        <w:rPr>
          <w:i/>
          <w:iCs/>
          <w:color w:val="000000"/>
          <w:sz w:val="21"/>
          <w:szCs w:val="21"/>
        </w:rPr>
        <w:t>[</w:t>
      </w:r>
      <w:proofErr w:type="spellStart"/>
      <w:r>
        <w:rPr>
          <w:i/>
          <w:iCs/>
          <w:color w:val="000000"/>
          <w:sz w:val="21"/>
          <w:szCs w:val="21"/>
        </w:rPr>
        <w:t>uuid</w:t>
      </w:r>
      <w:proofErr w:type="spellEnd"/>
      <w:r>
        <w:rPr>
          <w:i/>
          <w:iCs/>
          <w:color w:val="000000"/>
          <w:sz w:val="21"/>
          <w:szCs w:val="21"/>
        </w:rPr>
        <w:t>]</w:t>
      </w:r>
    </w:p>
    <w:p w:rsidR="000E4085" w:rsidRDefault="000E4085" w:rsidP="000E4085">
      <w:pPr>
        <w:pStyle w:val="HTMLPreformatted"/>
        <w:shd w:val="clear" w:color="auto" w:fill="F6F6EB"/>
        <w:rPr>
          <w:color w:val="000000"/>
          <w:sz w:val="21"/>
          <w:szCs w:val="21"/>
        </w:rPr>
      </w:pPr>
      <w:r>
        <w:rPr>
          <w:color w:val="000000"/>
          <w:sz w:val="21"/>
          <w:szCs w:val="21"/>
        </w:rPr>
        <w:t xml:space="preserve">       </w:t>
      </w:r>
      <w:proofErr w:type="spellStart"/>
      <w:proofErr w:type="gramStart"/>
      <w:r>
        <w:rPr>
          <w:b/>
          <w:bCs/>
          <w:color w:val="000000"/>
          <w:sz w:val="21"/>
          <w:szCs w:val="21"/>
        </w:rPr>
        <w:t>dmsetup</w:t>
      </w:r>
      <w:proofErr w:type="spellEnd"/>
      <w:proofErr w:type="gramEnd"/>
      <w:r>
        <w:rPr>
          <w:color w:val="000000"/>
          <w:sz w:val="21"/>
          <w:szCs w:val="21"/>
        </w:rPr>
        <w:t xml:space="preserve"> </w:t>
      </w:r>
      <w:r>
        <w:rPr>
          <w:b/>
          <w:bCs/>
          <w:color w:val="000000"/>
          <w:sz w:val="21"/>
          <w:szCs w:val="21"/>
        </w:rPr>
        <w:t>remove</w:t>
      </w:r>
      <w:r>
        <w:rPr>
          <w:color w:val="000000"/>
          <w:sz w:val="21"/>
          <w:szCs w:val="21"/>
        </w:rPr>
        <w:t xml:space="preserve"> </w:t>
      </w:r>
      <w:proofErr w:type="spellStart"/>
      <w:r>
        <w:rPr>
          <w:i/>
          <w:iCs/>
          <w:color w:val="000000"/>
          <w:sz w:val="21"/>
          <w:szCs w:val="21"/>
        </w:rPr>
        <w:t>device</w:t>
      </w:r>
      <w:r>
        <w:rPr>
          <w:b/>
          <w:bCs/>
          <w:color w:val="000000"/>
          <w:sz w:val="21"/>
          <w:szCs w:val="21"/>
        </w:rPr>
        <w:t>_</w:t>
      </w:r>
      <w:r>
        <w:rPr>
          <w:i/>
          <w:iCs/>
          <w:color w:val="000000"/>
          <w:sz w:val="21"/>
          <w:szCs w:val="21"/>
        </w:rPr>
        <w:t>name</w:t>
      </w:r>
      <w:proofErr w:type="spellEnd"/>
    </w:p>
    <w:p w:rsidR="000E4085" w:rsidRDefault="000E4085" w:rsidP="000E4085">
      <w:pPr>
        <w:pStyle w:val="HTMLPreformatted"/>
        <w:shd w:val="clear" w:color="auto" w:fill="F6F6EB"/>
        <w:rPr>
          <w:color w:val="000000"/>
          <w:sz w:val="21"/>
          <w:szCs w:val="21"/>
        </w:rPr>
      </w:pPr>
      <w:r>
        <w:rPr>
          <w:color w:val="000000"/>
          <w:sz w:val="21"/>
          <w:szCs w:val="21"/>
        </w:rPr>
        <w:t xml:space="preserve">       </w:t>
      </w:r>
      <w:proofErr w:type="spellStart"/>
      <w:proofErr w:type="gramStart"/>
      <w:r>
        <w:rPr>
          <w:b/>
          <w:bCs/>
          <w:color w:val="000000"/>
          <w:sz w:val="21"/>
          <w:szCs w:val="21"/>
        </w:rPr>
        <w:t>dmsetup</w:t>
      </w:r>
      <w:proofErr w:type="spellEnd"/>
      <w:proofErr w:type="gramEnd"/>
      <w:r>
        <w:rPr>
          <w:color w:val="000000"/>
          <w:sz w:val="21"/>
          <w:szCs w:val="21"/>
        </w:rPr>
        <w:t xml:space="preserve"> </w:t>
      </w:r>
      <w:r>
        <w:rPr>
          <w:b/>
          <w:bCs/>
          <w:color w:val="000000"/>
          <w:sz w:val="21"/>
          <w:szCs w:val="21"/>
        </w:rPr>
        <w:t>rename</w:t>
      </w:r>
      <w:r>
        <w:rPr>
          <w:color w:val="000000"/>
          <w:sz w:val="21"/>
          <w:szCs w:val="21"/>
        </w:rPr>
        <w:t xml:space="preserve"> </w:t>
      </w:r>
      <w:proofErr w:type="spellStart"/>
      <w:r>
        <w:rPr>
          <w:i/>
          <w:iCs/>
          <w:color w:val="000000"/>
          <w:sz w:val="21"/>
          <w:szCs w:val="21"/>
        </w:rPr>
        <w:t>device</w:t>
      </w:r>
      <w:r>
        <w:rPr>
          <w:b/>
          <w:bCs/>
          <w:color w:val="000000"/>
          <w:sz w:val="21"/>
          <w:szCs w:val="21"/>
        </w:rPr>
        <w:t>_</w:t>
      </w:r>
      <w:r>
        <w:rPr>
          <w:i/>
          <w:iCs/>
          <w:color w:val="000000"/>
          <w:sz w:val="21"/>
          <w:szCs w:val="21"/>
        </w:rPr>
        <w:t>name</w:t>
      </w:r>
      <w:proofErr w:type="spellEnd"/>
      <w:r>
        <w:rPr>
          <w:color w:val="000000"/>
          <w:sz w:val="21"/>
          <w:szCs w:val="21"/>
        </w:rPr>
        <w:t xml:space="preserve"> </w:t>
      </w:r>
      <w:proofErr w:type="spellStart"/>
      <w:r>
        <w:rPr>
          <w:i/>
          <w:iCs/>
          <w:color w:val="000000"/>
          <w:sz w:val="21"/>
          <w:szCs w:val="21"/>
        </w:rPr>
        <w:t>new</w:t>
      </w:r>
      <w:r>
        <w:rPr>
          <w:b/>
          <w:bCs/>
          <w:color w:val="000000"/>
          <w:sz w:val="21"/>
          <w:szCs w:val="21"/>
        </w:rPr>
        <w:t>_</w:t>
      </w:r>
      <w:r>
        <w:rPr>
          <w:i/>
          <w:iCs/>
          <w:color w:val="000000"/>
          <w:sz w:val="21"/>
          <w:szCs w:val="21"/>
        </w:rPr>
        <w:t>name</w:t>
      </w:r>
      <w:proofErr w:type="spellEnd"/>
    </w:p>
    <w:p w:rsidR="000E4085" w:rsidRDefault="000E4085" w:rsidP="000E4085">
      <w:pPr>
        <w:pStyle w:val="HTMLPreformatted"/>
        <w:shd w:val="clear" w:color="auto" w:fill="F6F6EB"/>
        <w:rPr>
          <w:color w:val="000000"/>
          <w:sz w:val="21"/>
          <w:szCs w:val="21"/>
        </w:rPr>
      </w:pPr>
      <w:r>
        <w:rPr>
          <w:color w:val="000000"/>
          <w:sz w:val="21"/>
          <w:szCs w:val="21"/>
        </w:rPr>
        <w:t xml:space="preserve">       </w:t>
      </w:r>
      <w:proofErr w:type="spellStart"/>
      <w:proofErr w:type="gramStart"/>
      <w:r>
        <w:rPr>
          <w:b/>
          <w:bCs/>
          <w:color w:val="000000"/>
          <w:sz w:val="21"/>
          <w:szCs w:val="21"/>
        </w:rPr>
        <w:t>dmsetup</w:t>
      </w:r>
      <w:proofErr w:type="spellEnd"/>
      <w:proofErr w:type="gramEnd"/>
      <w:r>
        <w:rPr>
          <w:color w:val="000000"/>
          <w:sz w:val="21"/>
          <w:szCs w:val="21"/>
        </w:rPr>
        <w:t xml:space="preserve"> </w:t>
      </w:r>
      <w:r>
        <w:rPr>
          <w:b/>
          <w:bCs/>
          <w:color w:val="000000"/>
          <w:sz w:val="21"/>
          <w:szCs w:val="21"/>
        </w:rPr>
        <w:t>suspend</w:t>
      </w:r>
      <w:r>
        <w:rPr>
          <w:color w:val="000000"/>
          <w:sz w:val="21"/>
          <w:szCs w:val="21"/>
        </w:rPr>
        <w:t xml:space="preserve"> </w:t>
      </w:r>
      <w:proofErr w:type="spellStart"/>
      <w:r>
        <w:rPr>
          <w:i/>
          <w:iCs/>
          <w:color w:val="000000"/>
          <w:sz w:val="21"/>
          <w:szCs w:val="21"/>
        </w:rPr>
        <w:t>device</w:t>
      </w:r>
      <w:r>
        <w:rPr>
          <w:b/>
          <w:bCs/>
          <w:color w:val="000000"/>
          <w:sz w:val="21"/>
          <w:szCs w:val="21"/>
        </w:rPr>
        <w:t>_</w:t>
      </w:r>
      <w:r>
        <w:rPr>
          <w:i/>
          <w:iCs/>
          <w:color w:val="000000"/>
          <w:sz w:val="21"/>
          <w:szCs w:val="21"/>
        </w:rPr>
        <w:t>name</w:t>
      </w:r>
      <w:proofErr w:type="spellEnd"/>
    </w:p>
    <w:p w:rsidR="000E4085" w:rsidRDefault="000E4085" w:rsidP="000E4085">
      <w:pPr>
        <w:pStyle w:val="HTMLPreformatted"/>
        <w:shd w:val="clear" w:color="auto" w:fill="F6F6EB"/>
        <w:rPr>
          <w:color w:val="000000"/>
          <w:sz w:val="21"/>
          <w:szCs w:val="21"/>
        </w:rPr>
      </w:pPr>
      <w:r>
        <w:rPr>
          <w:color w:val="000000"/>
          <w:sz w:val="21"/>
          <w:szCs w:val="21"/>
        </w:rPr>
        <w:lastRenderedPageBreak/>
        <w:t xml:space="preserve">       </w:t>
      </w:r>
      <w:proofErr w:type="spellStart"/>
      <w:proofErr w:type="gramStart"/>
      <w:r>
        <w:rPr>
          <w:b/>
          <w:bCs/>
          <w:color w:val="000000"/>
          <w:sz w:val="21"/>
          <w:szCs w:val="21"/>
        </w:rPr>
        <w:t>dmsetup</w:t>
      </w:r>
      <w:proofErr w:type="spellEnd"/>
      <w:proofErr w:type="gramEnd"/>
      <w:r>
        <w:rPr>
          <w:color w:val="000000"/>
          <w:sz w:val="21"/>
          <w:szCs w:val="21"/>
        </w:rPr>
        <w:t xml:space="preserve"> </w:t>
      </w:r>
      <w:r>
        <w:rPr>
          <w:b/>
          <w:bCs/>
          <w:color w:val="000000"/>
          <w:sz w:val="21"/>
          <w:szCs w:val="21"/>
        </w:rPr>
        <w:t>resume</w:t>
      </w:r>
      <w:r>
        <w:rPr>
          <w:color w:val="000000"/>
          <w:sz w:val="21"/>
          <w:szCs w:val="21"/>
        </w:rPr>
        <w:t xml:space="preserve"> </w:t>
      </w:r>
      <w:proofErr w:type="spellStart"/>
      <w:r>
        <w:rPr>
          <w:i/>
          <w:iCs/>
          <w:color w:val="000000"/>
          <w:sz w:val="21"/>
          <w:szCs w:val="21"/>
        </w:rPr>
        <w:t>device</w:t>
      </w:r>
      <w:r>
        <w:rPr>
          <w:b/>
          <w:bCs/>
          <w:color w:val="000000"/>
          <w:sz w:val="21"/>
          <w:szCs w:val="21"/>
        </w:rPr>
        <w:t>_</w:t>
      </w:r>
      <w:r>
        <w:rPr>
          <w:i/>
          <w:iCs/>
          <w:color w:val="000000"/>
          <w:sz w:val="21"/>
          <w:szCs w:val="21"/>
        </w:rPr>
        <w:t>name</w:t>
      </w:r>
      <w:proofErr w:type="spellEnd"/>
    </w:p>
    <w:p w:rsidR="000E4085" w:rsidRDefault="000E4085" w:rsidP="000E4085">
      <w:pPr>
        <w:pStyle w:val="HTMLPreformatted"/>
        <w:shd w:val="clear" w:color="auto" w:fill="F6F6EB"/>
        <w:rPr>
          <w:color w:val="000000"/>
          <w:sz w:val="21"/>
          <w:szCs w:val="21"/>
        </w:rPr>
      </w:pPr>
      <w:r>
        <w:rPr>
          <w:color w:val="000000"/>
          <w:sz w:val="21"/>
          <w:szCs w:val="21"/>
        </w:rPr>
        <w:t xml:space="preserve">       </w:t>
      </w:r>
      <w:proofErr w:type="spellStart"/>
      <w:proofErr w:type="gramStart"/>
      <w:r>
        <w:rPr>
          <w:b/>
          <w:bCs/>
          <w:color w:val="000000"/>
          <w:sz w:val="21"/>
          <w:szCs w:val="21"/>
        </w:rPr>
        <w:t>dmsetup</w:t>
      </w:r>
      <w:proofErr w:type="spellEnd"/>
      <w:proofErr w:type="gramEnd"/>
      <w:r>
        <w:rPr>
          <w:color w:val="000000"/>
          <w:sz w:val="21"/>
          <w:szCs w:val="21"/>
        </w:rPr>
        <w:t xml:space="preserve"> </w:t>
      </w:r>
      <w:r>
        <w:rPr>
          <w:b/>
          <w:bCs/>
          <w:color w:val="000000"/>
          <w:sz w:val="21"/>
          <w:szCs w:val="21"/>
        </w:rPr>
        <w:t>reload</w:t>
      </w:r>
      <w:r>
        <w:rPr>
          <w:color w:val="000000"/>
          <w:sz w:val="21"/>
          <w:szCs w:val="21"/>
        </w:rPr>
        <w:t xml:space="preserve"> </w:t>
      </w:r>
      <w:proofErr w:type="spellStart"/>
      <w:r>
        <w:rPr>
          <w:i/>
          <w:iCs/>
          <w:color w:val="000000"/>
          <w:sz w:val="21"/>
          <w:szCs w:val="21"/>
        </w:rPr>
        <w:t>device</w:t>
      </w:r>
      <w:r>
        <w:rPr>
          <w:b/>
          <w:bCs/>
          <w:color w:val="000000"/>
          <w:sz w:val="21"/>
          <w:szCs w:val="21"/>
        </w:rPr>
        <w:t>_</w:t>
      </w:r>
      <w:r>
        <w:rPr>
          <w:i/>
          <w:iCs/>
          <w:color w:val="000000"/>
          <w:sz w:val="21"/>
          <w:szCs w:val="21"/>
        </w:rPr>
        <w:t>name</w:t>
      </w:r>
      <w:proofErr w:type="spellEnd"/>
      <w:r>
        <w:rPr>
          <w:color w:val="000000"/>
          <w:sz w:val="21"/>
          <w:szCs w:val="21"/>
        </w:rPr>
        <w:t xml:space="preserve"> </w:t>
      </w:r>
      <w:proofErr w:type="spellStart"/>
      <w:r>
        <w:rPr>
          <w:i/>
          <w:iCs/>
          <w:color w:val="000000"/>
          <w:sz w:val="21"/>
          <w:szCs w:val="21"/>
        </w:rPr>
        <w:t>table</w:t>
      </w:r>
      <w:r>
        <w:rPr>
          <w:b/>
          <w:bCs/>
          <w:color w:val="000000"/>
          <w:sz w:val="21"/>
          <w:szCs w:val="21"/>
        </w:rPr>
        <w:t>_</w:t>
      </w:r>
      <w:r>
        <w:rPr>
          <w:i/>
          <w:iCs/>
          <w:color w:val="000000"/>
          <w:sz w:val="21"/>
          <w:szCs w:val="21"/>
        </w:rPr>
        <w:t>file</w:t>
      </w:r>
      <w:proofErr w:type="spellEnd"/>
    </w:p>
    <w:p w:rsidR="000E4085" w:rsidRDefault="000E4085" w:rsidP="000E4085">
      <w:pPr>
        <w:pStyle w:val="HTMLPreformatted"/>
        <w:shd w:val="clear" w:color="auto" w:fill="F6F6EB"/>
        <w:rPr>
          <w:color w:val="000000"/>
          <w:sz w:val="21"/>
          <w:szCs w:val="21"/>
        </w:rPr>
      </w:pPr>
      <w:r>
        <w:rPr>
          <w:color w:val="000000"/>
          <w:sz w:val="21"/>
          <w:szCs w:val="21"/>
        </w:rPr>
        <w:t xml:space="preserve">       </w:t>
      </w:r>
      <w:proofErr w:type="spellStart"/>
      <w:proofErr w:type="gramStart"/>
      <w:r>
        <w:rPr>
          <w:b/>
          <w:bCs/>
          <w:color w:val="000000"/>
          <w:sz w:val="21"/>
          <w:szCs w:val="21"/>
        </w:rPr>
        <w:t>dmsetup</w:t>
      </w:r>
      <w:proofErr w:type="spellEnd"/>
      <w:proofErr w:type="gramEnd"/>
      <w:r>
        <w:rPr>
          <w:color w:val="000000"/>
          <w:sz w:val="21"/>
          <w:szCs w:val="21"/>
        </w:rPr>
        <w:t xml:space="preserve"> </w:t>
      </w:r>
      <w:r>
        <w:rPr>
          <w:b/>
          <w:bCs/>
          <w:color w:val="000000"/>
          <w:sz w:val="21"/>
          <w:szCs w:val="21"/>
        </w:rPr>
        <w:t>info</w:t>
      </w:r>
      <w:r>
        <w:rPr>
          <w:color w:val="000000"/>
          <w:sz w:val="21"/>
          <w:szCs w:val="21"/>
        </w:rPr>
        <w:t xml:space="preserve"> </w:t>
      </w:r>
      <w:proofErr w:type="spellStart"/>
      <w:r>
        <w:rPr>
          <w:i/>
          <w:iCs/>
          <w:color w:val="000000"/>
          <w:sz w:val="21"/>
          <w:szCs w:val="21"/>
        </w:rPr>
        <w:t>device</w:t>
      </w:r>
      <w:r>
        <w:rPr>
          <w:b/>
          <w:bCs/>
          <w:color w:val="000000"/>
          <w:sz w:val="21"/>
          <w:szCs w:val="21"/>
        </w:rPr>
        <w:t>_</w:t>
      </w:r>
      <w:r>
        <w:rPr>
          <w:i/>
          <w:iCs/>
          <w:color w:val="000000"/>
          <w:sz w:val="21"/>
          <w:szCs w:val="21"/>
        </w:rPr>
        <w:t>name</w:t>
      </w:r>
      <w:proofErr w:type="spellEnd"/>
    </w:p>
    <w:p w:rsidR="000E4085" w:rsidRDefault="000E4085" w:rsidP="000E4085">
      <w:pPr>
        <w:pStyle w:val="HTMLPreformatted"/>
        <w:shd w:val="clear" w:color="auto" w:fill="F6F6EB"/>
        <w:rPr>
          <w:color w:val="000000"/>
          <w:sz w:val="21"/>
          <w:szCs w:val="21"/>
        </w:rPr>
      </w:pPr>
      <w:r>
        <w:rPr>
          <w:color w:val="000000"/>
          <w:sz w:val="21"/>
          <w:szCs w:val="21"/>
        </w:rPr>
        <w:t xml:space="preserve">       </w:t>
      </w:r>
      <w:proofErr w:type="spellStart"/>
      <w:proofErr w:type="gramStart"/>
      <w:r>
        <w:rPr>
          <w:b/>
          <w:bCs/>
          <w:color w:val="000000"/>
          <w:sz w:val="21"/>
          <w:szCs w:val="21"/>
        </w:rPr>
        <w:t>dmsetup</w:t>
      </w:r>
      <w:proofErr w:type="spellEnd"/>
      <w:proofErr w:type="gramEnd"/>
      <w:r>
        <w:rPr>
          <w:color w:val="000000"/>
          <w:sz w:val="21"/>
          <w:szCs w:val="21"/>
        </w:rPr>
        <w:t xml:space="preserve"> </w:t>
      </w:r>
      <w:proofErr w:type="spellStart"/>
      <w:r>
        <w:rPr>
          <w:b/>
          <w:bCs/>
          <w:color w:val="000000"/>
          <w:sz w:val="21"/>
          <w:szCs w:val="21"/>
        </w:rPr>
        <w:t>deps</w:t>
      </w:r>
      <w:proofErr w:type="spellEnd"/>
      <w:r>
        <w:rPr>
          <w:color w:val="000000"/>
          <w:sz w:val="21"/>
          <w:szCs w:val="21"/>
        </w:rPr>
        <w:t xml:space="preserve"> </w:t>
      </w:r>
      <w:proofErr w:type="spellStart"/>
      <w:r>
        <w:rPr>
          <w:i/>
          <w:iCs/>
          <w:color w:val="000000"/>
          <w:sz w:val="21"/>
          <w:szCs w:val="21"/>
        </w:rPr>
        <w:t>device</w:t>
      </w:r>
      <w:r>
        <w:rPr>
          <w:b/>
          <w:bCs/>
          <w:color w:val="000000"/>
          <w:sz w:val="21"/>
          <w:szCs w:val="21"/>
        </w:rPr>
        <w:t>_</w:t>
      </w:r>
      <w:r>
        <w:rPr>
          <w:i/>
          <w:iCs/>
          <w:color w:val="000000"/>
          <w:sz w:val="21"/>
          <w:szCs w:val="21"/>
        </w:rPr>
        <w:t>name</w:t>
      </w:r>
      <w:proofErr w:type="spellEnd"/>
    </w:p>
    <w:p w:rsidR="000E4085" w:rsidRDefault="000E4085" w:rsidP="000E4085">
      <w:pPr>
        <w:pStyle w:val="HTMLPreformatted"/>
        <w:shd w:val="clear" w:color="auto" w:fill="F6F6EB"/>
        <w:rPr>
          <w:color w:val="000000"/>
          <w:sz w:val="21"/>
          <w:szCs w:val="21"/>
        </w:rPr>
      </w:pPr>
      <w:r>
        <w:rPr>
          <w:color w:val="000000"/>
          <w:sz w:val="21"/>
          <w:szCs w:val="21"/>
        </w:rPr>
        <w:t xml:space="preserve">       </w:t>
      </w:r>
      <w:proofErr w:type="spellStart"/>
      <w:proofErr w:type="gramStart"/>
      <w:r>
        <w:rPr>
          <w:b/>
          <w:bCs/>
          <w:color w:val="000000"/>
          <w:sz w:val="21"/>
          <w:szCs w:val="21"/>
        </w:rPr>
        <w:t>dmsetup</w:t>
      </w:r>
      <w:proofErr w:type="spellEnd"/>
      <w:proofErr w:type="gramEnd"/>
      <w:r>
        <w:rPr>
          <w:color w:val="000000"/>
          <w:sz w:val="21"/>
          <w:szCs w:val="21"/>
        </w:rPr>
        <w:t xml:space="preserve"> </w:t>
      </w:r>
      <w:r>
        <w:rPr>
          <w:b/>
          <w:bCs/>
          <w:color w:val="000000"/>
          <w:sz w:val="21"/>
          <w:szCs w:val="21"/>
        </w:rPr>
        <w:t>status</w:t>
      </w:r>
      <w:r>
        <w:rPr>
          <w:color w:val="000000"/>
          <w:sz w:val="21"/>
          <w:szCs w:val="21"/>
        </w:rPr>
        <w:t xml:space="preserve"> </w:t>
      </w:r>
      <w:proofErr w:type="spellStart"/>
      <w:r>
        <w:rPr>
          <w:i/>
          <w:iCs/>
          <w:color w:val="000000"/>
          <w:sz w:val="21"/>
          <w:szCs w:val="21"/>
        </w:rPr>
        <w:t>device</w:t>
      </w:r>
      <w:r>
        <w:rPr>
          <w:b/>
          <w:bCs/>
          <w:color w:val="000000"/>
          <w:sz w:val="21"/>
          <w:szCs w:val="21"/>
        </w:rPr>
        <w:t>_</w:t>
      </w:r>
      <w:r>
        <w:rPr>
          <w:i/>
          <w:iCs/>
          <w:color w:val="000000"/>
          <w:sz w:val="21"/>
          <w:szCs w:val="21"/>
        </w:rPr>
        <w:t>name</w:t>
      </w:r>
      <w:proofErr w:type="spellEnd"/>
    </w:p>
    <w:p w:rsidR="000E4085" w:rsidRDefault="000E4085" w:rsidP="000E4085">
      <w:pPr>
        <w:pStyle w:val="HTMLPreformatted"/>
        <w:shd w:val="clear" w:color="auto" w:fill="F6F6EB"/>
        <w:rPr>
          <w:color w:val="000000"/>
          <w:sz w:val="21"/>
          <w:szCs w:val="21"/>
        </w:rPr>
      </w:pPr>
      <w:r>
        <w:rPr>
          <w:color w:val="000000"/>
          <w:sz w:val="21"/>
          <w:szCs w:val="21"/>
        </w:rPr>
        <w:t xml:space="preserve">       </w:t>
      </w:r>
      <w:proofErr w:type="spellStart"/>
      <w:proofErr w:type="gramStart"/>
      <w:r>
        <w:rPr>
          <w:b/>
          <w:bCs/>
          <w:color w:val="000000"/>
          <w:sz w:val="21"/>
          <w:szCs w:val="21"/>
        </w:rPr>
        <w:t>dmsetup</w:t>
      </w:r>
      <w:proofErr w:type="spellEnd"/>
      <w:proofErr w:type="gramEnd"/>
      <w:r>
        <w:rPr>
          <w:color w:val="000000"/>
          <w:sz w:val="21"/>
          <w:szCs w:val="21"/>
        </w:rPr>
        <w:t xml:space="preserve"> </w:t>
      </w:r>
      <w:r>
        <w:rPr>
          <w:b/>
          <w:bCs/>
          <w:color w:val="000000"/>
          <w:sz w:val="21"/>
          <w:szCs w:val="21"/>
        </w:rPr>
        <w:t>table</w:t>
      </w:r>
      <w:r>
        <w:rPr>
          <w:color w:val="000000"/>
          <w:sz w:val="21"/>
          <w:szCs w:val="21"/>
        </w:rPr>
        <w:t xml:space="preserve"> </w:t>
      </w:r>
      <w:proofErr w:type="spellStart"/>
      <w:r>
        <w:rPr>
          <w:i/>
          <w:iCs/>
          <w:color w:val="000000"/>
          <w:sz w:val="21"/>
          <w:szCs w:val="21"/>
        </w:rPr>
        <w:t>device</w:t>
      </w:r>
      <w:r>
        <w:rPr>
          <w:b/>
          <w:bCs/>
          <w:color w:val="000000"/>
          <w:sz w:val="21"/>
          <w:szCs w:val="21"/>
        </w:rPr>
        <w:t>_</w:t>
      </w:r>
      <w:r>
        <w:rPr>
          <w:i/>
          <w:iCs/>
          <w:color w:val="000000"/>
          <w:sz w:val="21"/>
          <w:szCs w:val="21"/>
        </w:rPr>
        <w:t>name</w:t>
      </w:r>
      <w:proofErr w:type="spellEnd"/>
    </w:p>
    <w:p w:rsidR="000E4085" w:rsidRDefault="000E4085" w:rsidP="000E4085">
      <w:pPr>
        <w:pStyle w:val="HTMLPreformatted"/>
        <w:shd w:val="clear" w:color="auto" w:fill="F6F6EB"/>
        <w:rPr>
          <w:color w:val="000000"/>
          <w:sz w:val="21"/>
          <w:szCs w:val="21"/>
        </w:rPr>
      </w:pPr>
      <w:r>
        <w:rPr>
          <w:color w:val="000000"/>
          <w:sz w:val="21"/>
          <w:szCs w:val="21"/>
        </w:rPr>
        <w:t xml:space="preserve">       </w:t>
      </w:r>
      <w:proofErr w:type="spellStart"/>
      <w:proofErr w:type="gramStart"/>
      <w:r>
        <w:rPr>
          <w:b/>
          <w:bCs/>
          <w:color w:val="000000"/>
          <w:sz w:val="21"/>
          <w:szCs w:val="21"/>
        </w:rPr>
        <w:t>dmsetup</w:t>
      </w:r>
      <w:proofErr w:type="spellEnd"/>
      <w:proofErr w:type="gramEnd"/>
      <w:r>
        <w:rPr>
          <w:color w:val="000000"/>
          <w:sz w:val="21"/>
          <w:szCs w:val="21"/>
        </w:rPr>
        <w:t xml:space="preserve"> </w:t>
      </w:r>
      <w:r>
        <w:rPr>
          <w:b/>
          <w:bCs/>
          <w:color w:val="000000"/>
          <w:sz w:val="21"/>
          <w:szCs w:val="21"/>
        </w:rPr>
        <w:t>wait</w:t>
      </w:r>
      <w:r>
        <w:rPr>
          <w:color w:val="000000"/>
          <w:sz w:val="21"/>
          <w:szCs w:val="21"/>
        </w:rPr>
        <w:t xml:space="preserve"> </w:t>
      </w:r>
      <w:proofErr w:type="spellStart"/>
      <w:r>
        <w:rPr>
          <w:i/>
          <w:iCs/>
          <w:color w:val="000000"/>
          <w:sz w:val="21"/>
          <w:szCs w:val="21"/>
        </w:rPr>
        <w:t>device</w:t>
      </w:r>
      <w:r>
        <w:rPr>
          <w:b/>
          <w:bCs/>
          <w:color w:val="000000"/>
          <w:sz w:val="21"/>
          <w:szCs w:val="21"/>
        </w:rPr>
        <w:t>_</w:t>
      </w:r>
      <w:r>
        <w:rPr>
          <w:i/>
          <w:iCs/>
          <w:color w:val="000000"/>
          <w:sz w:val="21"/>
          <w:szCs w:val="21"/>
        </w:rPr>
        <w:t>name</w:t>
      </w:r>
      <w:proofErr w:type="spellEnd"/>
    </w:p>
    <w:p w:rsidR="000E4085" w:rsidRDefault="000E4085" w:rsidP="000E4085">
      <w:pPr>
        <w:pStyle w:val="HTMLPreformatted"/>
        <w:shd w:val="clear" w:color="auto" w:fill="F6F6EB"/>
        <w:rPr>
          <w:color w:val="000000"/>
          <w:sz w:val="21"/>
          <w:szCs w:val="21"/>
        </w:rPr>
      </w:pPr>
      <w:r>
        <w:rPr>
          <w:color w:val="000000"/>
          <w:sz w:val="21"/>
          <w:szCs w:val="21"/>
        </w:rPr>
        <w:t xml:space="preserve">       </w:t>
      </w:r>
      <w:proofErr w:type="spellStart"/>
      <w:proofErr w:type="gramStart"/>
      <w:r>
        <w:rPr>
          <w:b/>
          <w:bCs/>
          <w:color w:val="000000"/>
          <w:sz w:val="21"/>
          <w:szCs w:val="21"/>
        </w:rPr>
        <w:t>dmsetup</w:t>
      </w:r>
      <w:proofErr w:type="spellEnd"/>
      <w:proofErr w:type="gramEnd"/>
      <w:r>
        <w:rPr>
          <w:color w:val="000000"/>
          <w:sz w:val="21"/>
          <w:szCs w:val="21"/>
        </w:rPr>
        <w:t xml:space="preserve"> </w:t>
      </w:r>
      <w:proofErr w:type="spellStart"/>
      <w:r>
        <w:rPr>
          <w:b/>
          <w:bCs/>
          <w:color w:val="000000"/>
          <w:sz w:val="21"/>
          <w:szCs w:val="21"/>
        </w:rPr>
        <w:t>remove_all</w:t>
      </w:r>
      <w:proofErr w:type="spellEnd"/>
      <w:r>
        <w:rPr>
          <w:color w:val="000000"/>
          <w:sz w:val="21"/>
          <w:szCs w:val="21"/>
        </w:rPr>
        <w:t xml:space="preserve"> </w:t>
      </w:r>
      <w:proofErr w:type="spellStart"/>
      <w:r>
        <w:rPr>
          <w:i/>
          <w:iCs/>
          <w:color w:val="000000"/>
          <w:sz w:val="21"/>
          <w:szCs w:val="21"/>
        </w:rPr>
        <w:t>device</w:t>
      </w:r>
      <w:r>
        <w:rPr>
          <w:b/>
          <w:bCs/>
          <w:color w:val="000000"/>
          <w:sz w:val="21"/>
          <w:szCs w:val="21"/>
        </w:rPr>
        <w:t>_</w:t>
      </w:r>
      <w:r>
        <w:rPr>
          <w:i/>
          <w:iCs/>
          <w:color w:val="000000"/>
          <w:sz w:val="21"/>
          <w:szCs w:val="21"/>
        </w:rPr>
        <w:t>name</w:t>
      </w:r>
      <w:proofErr w:type="spellEnd"/>
    </w:p>
    <w:p w:rsidR="000E4085" w:rsidRDefault="000E4085" w:rsidP="000E4085">
      <w:pPr>
        <w:pStyle w:val="HTMLPreformatted"/>
        <w:shd w:val="clear" w:color="auto" w:fill="F6F6EB"/>
        <w:rPr>
          <w:color w:val="000000"/>
          <w:sz w:val="21"/>
          <w:szCs w:val="21"/>
        </w:rPr>
      </w:pPr>
      <w:r>
        <w:rPr>
          <w:color w:val="000000"/>
          <w:sz w:val="21"/>
          <w:szCs w:val="21"/>
        </w:rPr>
        <w:t xml:space="preserve">       </w:t>
      </w:r>
      <w:proofErr w:type="spellStart"/>
      <w:proofErr w:type="gramStart"/>
      <w:r>
        <w:rPr>
          <w:b/>
          <w:bCs/>
          <w:color w:val="000000"/>
          <w:sz w:val="21"/>
          <w:szCs w:val="21"/>
        </w:rPr>
        <w:t>dmsetup</w:t>
      </w:r>
      <w:proofErr w:type="spellEnd"/>
      <w:proofErr w:type="gramEnd"/>
      <w:r>
        <w:rPr>
          <w:color w:val="000000"/>
          <w:sz w:val="21"/>
          <w:szCs w:val="21"/>
        </w:rPr>
        <w:t xml:space="preserve"> </w:t>
      </w:r>
      <w:r>
        <w:rPr>
          <w:b/>
          <w:bCs/>
          <w:color w:val="000000"/>
          <w:sz w:val="21"/>
          <w:szCs w:val="21"/>
        </w:rPr>
        <w:t>version</w:t>
      </w:r>
    </w:p>
    <w:p w:rsidR="000E4085" w:rsidRPr="006A6087" w:rsidRDefault="000E4085" w:rsidP="006A6087">
      <w:pPr>
        <w:rPr>
          <w:rFonts w:ascii="Consolas" w:eastAsia="Times New Roman" w:hAnsi="Consolas" w:cs="Consolas"/>
          <w:color w:val="222222"/>
          <w:sz w:val="18"/>
          <w:szCs w:val="18"/>
          <w:lang w:eastAsia="en-IN"/>
        </w:rPr>
      </w:pPr>
    </w:p>
    <w:p w:rsidR="000E4085" w:rsidRDefault="000E4085" w:rsidP="000E4085">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sz w:val="22"/>
          <w:szCs w:val="22"/>
        </w:rPr>
      </w:pPr>
      <w:r>
        <w:rPr>
          <w:sz w:val="22"/>
          <w:szCs w:val="22"/>
        </w:rPr>
        <w:t xml:space="preserve"># </w:t>
      </w:r>
      <w:proofErr w:type="spellStart"/>
      <w:proofErr w:type="gramStart"/>
      <w:r>
        <w:rPr>
          <w:rStyle w:val="HTMLCode"/>
          <w:b/>
          <w:bCs/>
        </w:rPr>
        <w:t>dmsetup</w:t>
      </w:r>
      <w:proofErr w:type="spellEnd"/>
      <w:proofErr w:type="gramEnd"/>
      <w:r>
        <w:rPr>
          <w:rStyle w:val="HTMLCode"/>
          <w:b/>
          <w:bCs/>
        </w:rPr>
        <w:t xml:space="preserve"> </w:t>
      </w:r>
      <w:proofErr w:type="spellStart"/>
      <w:r>
        <w:rPr>
          <w:rStyle w:val="HTMLCode"/>
          <w:b/>
          <w:bCs/>
        </w:rPr>
        <w:t>ls</w:t>
      </w:r>
      <w:proofErr w:type="spellEnd"/>
      <w:r>
        <w:rPr>
          <w:rStyle w:val="HTMLCode"/>
          <w:b/>
          <w:bCs/>
        </w:rPr>
        <w:t xml:space="preserve"> --tree</w:t>
      </w:r>
    </w:p>
    <w:p w:rsidR="006A6087" w:rsidRPr="006A6087" w:rsidRDefault="006A6087" w:rsidP="006A6087">
      <w:pPr>
        <w:shd w:val="clear" w:color="auto" w:fill="FFFFFF"/>
        <w:ind w:left="450"/>
        <w:textAlignment w:val="baseline"/>
        <w:rPr>
          <w:rFonts w:ascii="inherit" w:eastAsia="Times New Roman" w:hAnsi="inherit" w:cs="Arial"/>
          <w:color w:val="272727"/>
          <w:sz w:val="27"/>
          <w:szCs w:val="27"/>
          <w:lang w:eastAsia="en-IN"/>
        </w:rPr>
      </w:pPr>
    </w:p>
    <w:p w:rsidR="006A6087" w:rsidRPr="006A6087" w:rsidRDefault="006A6087" w:rsidP="006A6087"/>
    <w:p w:rsidR="006A6087" w:rsidRPr="005418F9" w:rsidRDefault="006A6087" w:rsidP="005418F9">
      <w:pPr>
        <w:shd w:val="clear" w:color="auto" w:fill="FFF9EE"/>
        <w:rPr>
          <w:rFonts w:ascii="Georgia" w:eastAsia="Times New Roman" w:hAnsi="Georgia" w:cs="Times New Roman"/>
          <w:color w:val="222222"/>
          <w:sz w:val="23"/>
          <w:szCs w:val="23"/>
          <w:lang w:eastAsia="en-IN"/>
        </w:rPr>
      </w:pPr>
    </w:p>
    <w:p w:rsidR="004218F3" w:rsidRDefault="004218F3" w:rsidP="00AF429F">
      <w:pPr>
        <w:pStyle w:val="HTMLPreformatted"/>
        <w:shd w:val="clear" w:color="auto" w:fill="F5F5F5"/>
        <w:wordWrap w:val="0"/>
        <w:spacing w:after="135" w:line="270" w:lineRule="atLeast"/>
        <w:rPr>
          <w:rFonts w:ascii="Consolas" w:hAnsi="Consolas" w:cs="Consolas"/>
          <w:color w:val="333333"/>
          <w:sz w:val="18"/>
          <w:szCs w:val="18"/>
        </w:rPr>
      </w:pPr>
    </w:p>
    <w:sectPr w:rsidR="004218F3" w:rsidSect="008668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Oswald">
    <w:altName w:val="Times New Roman"/>
    <w:panose1 w:val="00000000000000000000"/>
    <w:charset w:val="00"/>
    <w:family w:val="roman"/>
    <w:notTrueType/>
    <w:pitch w:val="default"/>
    <w:sig w:usb0="00000000" w:usb1="00000000" w:usb2="00000000" w:usb3="00000000" w:csb0="00000000" w:csb1="00000000"/>
  </w:font>
  <w:font w:name="-webkit-monospace">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4E49"/>
    <w:multiLevelType w:val="multilevel"/>
    <w:tmpl w:val="F05A33C0"/>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Wingdings" w:eastAsiaTheme="minorHAnsi" w:hAnsi="Wingdings"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20773"/>
    <w:multiLevelType w:val="multilevel"/>
    <w:tmpl w:val="F662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7E60A4"/>
    <w:multiLevelType w:val="multilevel"/>
    <w:tmpl w:val="62C8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167701"/>
    <w:multiLevelType w:val="multilevel"/>
    <w:tmpl w:val="618211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1033E5"/>
    <w:multiLevelType w:val="multilevel"/>
    <w:tmpl w:val="27AC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14D13CA"/>
    <w:multiLevelType w:val="multilevel"/>
    <w:tmpl w:val="A996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0C7A0A"/>
    <w:multiLevelType w:val="multilevel"/>
    <w:tmpl w:val="A996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8C2BD6"/>
    <w:multiLevelType w:val="multilevel"/>
    <w:tmpl w:val="BEF2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F76578"/>
    <w:multiLevelType w:val="multilevel"/>
    <w:tmpl w:val="ED7C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756E2C"/>
    <w:multiLevelType w:val="multilevel"/>
    <w:tmpl w:val="A3A46E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8B4C2A"/>
    <w:multiLevelType w:val="multilevel"/>
    <w:tmpl w:val="7514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3"/>
  </w:num>
  <w:num w:numId="4">
    <w:abstractNumId w:val="7"/>
  </w:num>
  <w:num w:numId="5">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6"/>
  </w:num>
  <w:num w:numId="9">
    <w:abstractNumId w:val="2"/>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68B2"/>
    <w:rsid w:val="000032EB"/>
    <w:rsid w:val="000B6986"/>
    <w:rsid w:val="000E4085"/>
    <w:rsid w:val="00132B56"/>
    <w:rsid w:val="002036D8"/>
    <w:rsid w:val="002D355A"/>
    <w:rsid w:val="00405EFB"/>
    <w:rsid w:val="004218F3"/>
    <w:rsid w:val="00422767"/>
    <w:rsid w:val="004E11D2"/>
    <w:rsid w:val="005418F9"/>
    <w:rsid w:val="0067022D"/>
    <w:rsid w:val="006A6087"/>
    <w:rsid w:val="006C3BCA"/>
    <w:rsid w:val="0073507B"/>
    <w:rsid w:val="00764F69"/>
    <w:rsid w:val="00781B67"/>
    <w:rsid w:val="007E68B2"/>
    <w:rsid w:val="007F4DD5"/>
    <w:rsid w:val="0086542B"/>
    <w:rsid w:val="0086684B"/>
    <w:rsid w:val="00900099"/>
    <w:rsid w:val="00AF429F"/>
    <w:rsid w:val="00B036ED"/>
    <w:rsid w:val="00BD1529"/>
    <w:rsid w:val="00D70667"/>
    <w:rsid w:val="00DB7CA7"/>
    <w:rsid w:val="00E16F0A"/>
    <w:rsid w:val="00E20798"/>
    <w:rsid w:val="00F36694"/>
    <w:rsid w:val="00FC48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84B"/>
  </w:style>
  <w:style w:type="paragraph" w:styleId="Heading1">
    <w:name w:val="heading 1"/>
    <w:basedOn w:val="Normal"/>
    <w:link w:val="Heading1Char"/>
    <w:uiPriority w:val="9"/>
    <w:qFormat/>
    <w:rsid w:val="00B036ED"/>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350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F429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3B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68B2"/>
    <w:rPr>
      <w:rFonts w:ascii="Tahoma" w:hAnsi="Tahoma" w:cs="Tahoma"/>
      <w:sz w:val="16"/>
      <w:szCs w:val="16"/>
    </w:rPr>
  </w:style>
  <w:style w:type="character" w:customStyle="1" w:styleId="BalloonTextChar">
    <w:name w:val="Balloon Text Char"/>
    <w:basedOn w:val="DefaultParagraphFont"/>
    <w:link w:val="BalloonText"/>
    <w:uiPriority w:val="99"/>
    <w:semiHidden/>
    <w:rsid w:val="007E68B2"/>
    <w:rPr>
      <w:rFonts w:ascii="Tahoma" w:hAnsi="Tahoma" w:cs="Tahoma"/>
      <w:sz w:val="16"/>
      <w:szCs w:val="16"/>
    </w:rPr>
  </w:style>
  <w:style w:type="character" w:customStyle="1" w:styleId="apple-converted-space">
    <w:name w:val="apple-converted-space"/>
    <w:basedOn w:val="DefaultParagraphFont"/>
    <w:rsid w:val="007E68B2"/>
  </w:style>
  <w:style w:type="character" w:styleId="Strong">
    <w:name w:val="Strong"/>
    <w:basedOn w:val="DefaultParagraphFont"/>
    <w:uiPriority w:val="22"/>
    <w:qFormat/>
    <w:rsid w:val="007E68B2"/>
    <w:rPr>
      <w:b/>
      <w:bCs/>
    </w:rPr>
  </w:style>
  <w:style w:type="paragraph" w:styleId="NormalWeb">
    <w:name w:val="Normal (Web)"/>
    <w:basedOn w:val="Normal"/>
    <w:uiPriority w:val="99"/>
    <w:semiHidden/>
    <w:unhideWhenUsed/>
    <w:rsid w:val="00B036ED"/>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036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3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36ED"/>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B036E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3507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3507B"/>
    <w:rPr>
      <w:color w:val="0000FF"/>
      <w:u w:val="single"/>
    </w:rPr>
  </w:style>
  <w:style w:type="character" w:customStyle="1" w:styleId="postauthorintro">
    <w:name w:val="post_author_intro"/>
    <w:basedOn w:val="DefaultParagraphFont"/>
    <w:rsid w:val="0073507B"/>
  </w:style>
  <w:style w:type="character" w:customStyle="1" w:styleId="postauthor">
    <w:name w:val="post_author"/>
    <w:basedOn w:val="DefaultParagraphFont"/>
    <w:rsid w:val="0073507B"/>
  </w:style>
  <w:style w:type="character" w:customStyle="1" w:styleId="postdateintro">
    <w:name w:val="post_date_intro"/>
    <w:basedOn w:val="DefaultParagraphFont"/>
    <w:rsid w:val="0073507B"/>
  </w:style>
  <w:style w:type="character" w:customStyle="1" w:styleId="postdate">
    <w:name w:val="post_date"/>
    <w:basedOn w:val="DefaultParagraphFont"/>
    <w:rsid w:val="0073507B"/>
  </w:style>
  <w:style w:type="character" w:customStyle="1" w:styleId="postcatsintro">
    <w:name w:val="post_cats_intro"/>
    <w:basedOn w:val="DefaultParagraphFont"/>
    <w:rsid w:val="0073507B"/>
  </w:style>
  <w:style w:type="character" w:customStyle="1" w:styleId="apple-style-span">
    <w:name w:val="apple-style-span"/>
    <w:basedOn w:val="DefaultParagraphFont"/>
    <w:rsid w:val="00E20798"/>
  </w:style>
  <w:style w:type="paragraph" w:styleId="ListParagraph">
    <w:name w:val="List Paragraph"/>
    <w:basedOn w:val="Normal"/>
    <w:uiPriority w:val="34"/>
    <w:qFormat/>
    <w:rsid w:val="00E20798"/>
    <w:pPr>
      <w:ind w:left="720"/>
      <w:contextualSpacing/>
    </w:pPr>
  </w:style>
  <w:style w:type="character" w:customStyle="1" w:styleId="Heading3Char">
    <w:name w:val="Heading 3 Char"/>
    <w:basedOn w:val="DefaultParagraphFont"/>
    <w:link w:val="Heading3"/>
    <w:uiPriority w:val="9"/>
    <w:semiHidden/>
    <w:rsid w:val="00AF42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3BCA"/>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764F69"/>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9334221">
      <w:bodyDiv w:val="1"/>
      <w:marLeft w:val="0"/>
      <w:marRight w:val="0"/>
      <w:marTop w:val="0"/>
      <w:marBottom w:val="0"/>
      <w:divBdr>
        <w:top w:val="none" w:sz="0" w:space="0" w:color="auto"/>
        <w:left w:val="none" w:sz="0" w:space="0" w:color="auto"/>
        <w:bottom w:val="none" w:sz="0" w:space="0" w:color="auto"/>
        <w:right w:val="none" w:sz="0" w:space="0" w:color="auto"/>
      </w:divBdr>
    </w:div>
    <w:div w:id="29115553">
      <w:bodyDiv w:val="1"/>
      <w:marLeft w:val="0"/>
      <w:marRight w:val="0"/>
      <w:marTop w:val="0"/>
      <w:marBottom w:val="0"/>
      <w:divBdr>
        <w:top w:val="none" w:sz="0" w:space="0" w:color="auto"/>
        <w:left w:val="none" w:sz="0" w:space="0" w:color="auto"/>
        <w:bottom w:val="none" w:sz="0" w:space="0" w:color="auto"/>
        <w:right w:val="none" w:sz="0" w:space="0" w:color="auto"/>
      </w:divBdr>
      <w:divsChild>
        <w:div w:id="203450865">
          <w:marLeft w:val="0"/>
          <w:marRight w:val="0"/>
          <w:marTop w:val="0"/>
          <w:marBottom w:val="0"/>
          <w:divBdr>
            <w:top w:val="none" w:sz="0" w:space="0" w:color="auto"/>
            <w:left w:val="none" w:sz="0" w:space="0" w:color="auto"/>
            <w:bottom w:val="none" w:sz="0" w:space="0" w:color="auto"/>
            <w:right w:val="none" w:sz="0" w:space="0" w:color="auto"/>
          </w:divBdr>
        </w:div>
        <w:div w:id="409736457">
          <w:marLeft w:val="0"/>
          <w:marRight w:val="0"/>
          <w:marTop w:val="0"/>
          <w:marBottom w:val="0"/>
          <w:divBdr>
            <w:top w:val="single" w:sz="6" w:space="0" w:color="000000"/>
            <w:left w:val="single" w:sz="6" w:space="0" w:color="000000"/>
            <w:bottom w:val="single" w:sz="6" w:space="0" w:color="000000"/>
            <w:right w:val="single" w:sz="6" w:space="0" w:color="000000"/>
          </w:divBdr>
          <w:divsChild>
            <w:div w:id="18255142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6732362">
      <w:bodyDiv w:val="1"/>
      <w:marLeft w:val="0"/>
      <w:marRight w:val="0"/>
      <w:marTop w:val="0"/>
      <w:marBottom w:val="0"/>
      <w:divBdr>
        <w:top w:val="none" w:sz="0" w:space="0" w:color="auto"/>
        <w:left w:val="none" w:sz="0" w:space="0" w:color="auto"/>
        <w:bottom w:val="none" w:sz="0" w:space="0" w:color="auto"/>
        <w:right w:val="none" w:sz="0" w:space="0" w:color="auto"/>
      </w:divBdr>
    </w:div>
    <w:div w:id="71709236">
      <w:bodyDiv w:val="1"/>
      <w:marLeft w:val="0"/>
      <w:marRight w:val="0"/>
      <w:marTop w:val="0"/>
      <w:marBottom w:val="0"/>
      <w:divBdr>
        <w:top w:val="none" w:sz="0" w:space="0" w:color="auto"/>
        <w:left w:val="none" w:sz="0" w:space="0" w:color="auto"/>
        <w:bottom w:val="none" w:sz="0" w:space="0" w:color="auto"/>
        <w:right w:val="none" w:sz="0" w:space="0" w:color="auto"/>
      </w:divBdr>
    </w:div>
    <w:div w:id="84032186">
      <w:bodyDiv w:val="1"/>
      <w:marLeft w:val="0"/>
      <w:marRight w:val="0"/>
      <w:marTop w:val="0"/>
      <w:marBottom w:val="0"/>
      <w:divBdr>
        <w:top w:val="none" w:sz="0" w:space="0" w:color="auto"/>
        <w:left w:val="none" w:sz="0" w:space="0" w:color="auto"/>
        <w:bottom w:val="none" w:sz="0" w:space="0" w:color="auto"/>
        <w:right w:val="none" w:sz="0" w:space="0" w:color="auto"/>
      </w:divBdr>
      <w:divsChild>
        <w:div w:id="1104423515">
          <w:marLeft w:val="0"/>
          <w:marRight w:val="0"/>
          <w:marTop w:val="0"/>
          <w:marBottom w:val="405"/>
          <w:divBdr>
            <w:top w:val="none" w:sz="0" w:space="0" w:color="auto"/>
            <w:left w:val="none" w:sz="0" w:space="0" w:color="auto"/>
            <w:bottom w:val="none" w:sz="0" w:space="0" w:color="auto"/>
            <w:right w:val="none" w:sz="0" w:space="0" w:color="auto"/>
          </w:divBdr>
          <w:divsChild>
            <w:div w:id="1327515141">
              <w:marLeft w:val="0"/>
              <w:marRight w:val="0"/>
              <w:marTop w:val="0"/>
              <w:marBottom w:val="0"/>
              <w:divBdr>
                <w:top w:val="none" w:sz="0" w:space="0" w:color="auto"/>
                <w:left w:val="none" w:sz="0" w:space="0" w:color="auto"/>
                <w:bottom w:val="none" w:sz="0" w:space="0" w:color="auto"/>
                <w:right w:val="none" w:sz="0" w:space="0" w:color="auto"/>
              </w:divBdr>
              <w:divsChild>
                <w:div w:id="12152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0188">
          <w:marLeft w:val="0"/>
          <w:marRight w:val="0"/>
          <w:marTop w:val="0"/>
          <w:marBottom w:val="0"/>
          <w:divBdr>
            <w:top w:val="none" w:sz="0" w:space="0" w:color="auto"/>
            <w:left w:val="none" w:sz="0" w:space="0" w:color="auto"/>
            <w:bottom w:val="none" w:sz="0" w:space="0" w:color="auto"/>
            <w:right w:val="none" w:sz="0" w:space="0" w:color="auto"/>
          </w:divBdr>
          <w:divsChild>
            <w:div w:id="12655440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2655931">
      <w:bodyDiv w:val="1"/>
      <w:marLeft w:val="0"/>
      <w:marRight w:val="0"/>
      <w:marTop w:val="0"/>
      <w:marBottom w:val="0"/>
      <w:divBdr>
        <w:top w:val="none" w:sz="0" w:space="0" w:color="auto"/>
        <w:left w:val="none" w:sz="0" w:space="0" w:color="auto"/>
        <w:bottom w:val="none" w:sz="0" w:space="0" w:color="auto"/>
        <w:right w:val="none" w:sz="0" w:space="0" w:color="auto"/>
      </w:divBdr>
    </w:div>
    <w:div w:id="109083238">
      <w:bodyDiv w:val="1"/>
      <w:marLeft w:val="0"/>
      <w:marRight w:val="0"/>
      <w:marTop w:val="0"/>
      <w:marBottom w:val="0"/>
      <w:divBdr>
        <w:top w:val="none" w:sz="0" w:space="0" w:color="auto"/>
        <w:left w:val="none" w:sz="0" w:space="0" w:color="auto"/>
        <w:bottom w:val="none" w:sz="0" w:space="0" w:color="auto"/>
        <w:right w:val="none" w:sz="0" w:space="0" w:color="auto"/>
      </w:divBdr>
      <w:divsChild>
        <w:div w:id="1827553078">
          <w:marLeft w:val="0"/>
          <w:marRight w:val="0"/>
          <w:marTop w:val="0"/>
          <w:marBottom w:val="0"/>
          <w:divBdr>
            <w:top w:val="none" w:sz="0" w:space="0" w:color="auto"/>
            <w:left w:val="none" w:sz="0" w:space="0" w:color="auto"/>
            <w:bottom w:val="none" w:sz="0" w:space="0" w:color="auto"/>
            <w:right w:val="none" w:sz="0" w:space="0" w:color="auto"/>
          </w:divBdr>
          <w:divsChild>
            <w:div w:id="229385491">
              <w:marLeft w:val="0"/>
              <w:marRight w:val="0"/>
              <w:marTop w:val="0"/>
              <w:marBottom w:val="0"/>
              <w:divBdr>
                <w:top w:val="none" w:sz="0" w:space="0" w:color="auto"/>
                <w:left w:val="none" w:sz="0" w:space="0" w:color="auto"/>
                <w:bottom w:val="none" w:sz="0" w:space="0" w:color="auto"/>
                <w:right w:val="none" w:sz="0" w:space="0" w:color="auto"/>
              </w:divBdr>
              <w:divsChild>
                <w:div w:id="1341079461">
                  <w:marLeft w:val="0"/>
                  <w:marRight w:val="0"/>
                  <w:marTop w:val="0"/>
                  <w:marBottom w:val="0"/>
                  <w:divBdr>
                    <w:top w:val="none" w:sz="0" w:space="0" w:color="auto"/>
                    <w:left w:val="none" w:sz="0" w:space="0" w:color="auto"/>
                    <w:bottom w:val="none" w:sz="0" w:space="0" w:color="auto"/>
                    <w:right w:val="none" w:sz="0" w:space="0" w:color="auto"/>
                  </w:divBdr>
                </w:div>
                <w:div w:id="1150051260">
                  <w:marLeft w:val="0"/>
                  <w:marRight w:val="0"/>
                  <w:marTop w:val="0"/>
                  <w:marBottom w:val="0"/>
                  <w:divBdr>
                    <w:top w:val="none" w:sz="0" w:space="0" w:color="auto"/>
                    <w:left w:val="none" w:sz="0" w:space="0" w:color="auto"/>
                    <w:bottom w:val="none" w:sz="0" w:space="0" w:color="auto"/>
                    <w:right w:val="none" w:sz="0" w:space="0" w:color="auto"/>
                  </w:divBdr>
                </w:div>
                <w:div w:id="219480832">
                  <w:marLeft w:val="0"/>
                  <w:marRight w:val="0"/>
                  <w:marTop w:val="0"/>
                  <w:marBottom w:val="0"/>
                  <w:divBdr>
                    <w:top w:val="none" w:sz="0" w:space="0" w:color="auto"/>
                    <w:left w:val="none" w:sz="0" w:space="0" w:color="auto"/>
                    <w:bottom w:val="none" w:sz="0" w:space="0" w:color="auto"/>
                    <w:right w:val="none" w:sz="0" w:space="0" w:color="auto"/>
                  </w:divBdr>
                  <w:divsChild>
                    <w:div w:id="15138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66006">
      <w:bodyDiv w:val="1"/>
      <w:marLeft w:val="0"/>
      <w:marRight w:val="0"/>
      <w:marTop w:val="0"/>
      <w:marBottom w:val="0"/>
      <w:divBdr>
        <w:top w:val="none" w:sz="0" w:space="0" w:color="auto"/>
        <w:left w:val="none" w:sz="0" w:space="0" w:color="auto"/>
        <w:bottom w:val="none" w:sz="0" w:space="0" w:color="auto"/>
        <w:right w:val="none" w:sz="0" w:space="0" w:color="auto"/>
      </w:divBdr>
    </w:div>
    <w:div w:id="138112245">
      <w:bodyDiv w:val="1"/>
      <w:marLeft w:val="0"/>
      <w:marRight w:val="0"/>
      <w:marTop w:val="0"/>
      <w:marBottom w:val="0"/>
      <w:divBdr>
        <w:top w:val="none" w:sz="0" w:space="0" w:color="auto"/>
        <w:left w:val="none" w:sz="0" w:space="0" w:color="auto"/>
        <w:bottom w:val="none" w:sz="0" w:space="0" w:color="auto"/>
        <w:right w:val="none" w:sz="0" w:space="0" w:color="auto"/>
      </w:divBdr>
    </w:div>
    <w:div w:id="152844545">
      <w:bodyDiv w:val="1"/>
      <w:marLeft w:val="0"/>
      <w:marRight w:val="0"/>
      <w:marTop w:val="0"/>
      <w:marBottom w:val="0"/>
      <w:divBdr>
        <w:top w:val="none" w:sz="0" w:space="0" w:color="auto"/>
        <w:left w:val="none" w:sz="0" w:space="0" w:color="auto"/>
        <w:bottom w:val="none" w:sz="0" w:space="0" w:color="auto"/>
        <w:right w:val="none" w:sz="0" w:space="0" w:color="auto"/>
      </w:divBdr>
    </w:div>
    <w:div w:id="175730980">
      <w:bodyDiv w:val="1"/>
      <w:marLeft w:val="0"/>
      <w:marRight w:val="0"/>
      <w:marTop w:val="0"/>
      <w:marBottom w:val="0"/>
      <w:divBdr>
        <w:top w:val="none" w:sz="0" w:space="0" w:color="auto"/>
        <w:left w:val="none" w:sz="0" w:space="0" w:color="auto"/>
        <w:bottom w:val="none" w:sz="0" w:space="0" w:color="auto"/>
        <w:right w:val="none" w:sz="0" w:space="0" w:color="auto"/>
      </w:divBdr>
    </w:div>
    <w:div w:id="265385068">
      <w:bodyDiv w:val="1"/>
      <w:marLeft w:val="0"/>
      <w:marRight w:val="0"/>
      <w:marTop w:val="0"/>
      <w:marBottom w:val="0"/>
      <w:divBdr>
        <w:top w:val="none" w:sz="0" w:space="0" w:color="auto"/>
        <w:left w:val="none" w:sz="0" w:space="0" w:color="auto"/>
        <w:bottom w:val="none" w:sz="0" w:space="0" w:color="auto"/>
        <w:right w:val="none" w:sz="0" w:space="0" w:color="auto"/>
      </w:divBdr>
    </w:div>
    <w:div w:id="293293974">
      <w:bodyDiv w:val="1"/>
      <w:marLeft w:val="0"/>
      <w:marRight w:val="0"/>
      <w:marTop w:val="0"/>
      <w:marBottom w:val="0"/>
      <w:divBdr>
        <w:top w:val="none" w:sz="0" w:space="0" w:color="auto"/>
        <w:left w:val="none" w:sz="0" w:space="0" w:color="auto"/>
        <w:bottom w:val="none" w:sz="0" w:space="0" w:color="auto"/>
        <w:right w:val="none" w:sz="0" w:space="0" w:color="auto"/>
      </w:divBdr>
    </w:div>
    <w:div w:id="309216437">
      <w:bodyDiv w:val="1"/>
      <w:marLeft w:val="0"/>
      <w:marRight w:val="0"/>
      <w:marTop w:val="0"/>
      <w:marBottom w:val="0"/>
      <w:divBdr>
        <w:top w:val="none" w:sz="0" w:space="0" w:color="auto"/>
        <w:left w:val="none" w:sz="0" w:space="0" w:color="auto"/>
        <w:bottom w:val="none" w:sz="0" w:space="0" w:color="auto"/>
        <w:right w:val="none" w:sz="0" w:space="0" w:color="auto"/>
      </w:divBdr>
    </w:div>
    <w:div w:id="393049574">
      <w:bodyDiv w:val="1"/>
      <w:marLeft w:val="0"/>
      <w:marRight w:val="0"/>
      <w:marTop w:val="0"/>
      <w:marBottom w:val="0"/>
      <w:divBdr>
        <w:top w:val="none" w:sz="0" w:space="0" w:color="auto"/>
        <w:left w:val="none" w:sz="0" w:space="0" w:color="auto"/>
        <w:bottom w:val="none" w:sz="0" w:space="0" w:color="auto"/>
        <w:right w:val="none" w:sz="0" w:space="0" w:color="auto"/>
      </w:divBdr>
    </w:div>
    <w:div w:id="451480376">
      <w:bodyDiv w:val="1"/>
      <w:marLeft w:val="0"/>
      <w:marRight w:val="0"/>
      <w:marTop w:val="0"/>
      <w:marBottom w:val="0"/>
      <w:divBdr>
        <w:top w:val="none" w:sz="0" w:space="0" w:color="auto"/>
        <w:left w:val="none" w:sz="0" w:space="0" w:color="auto"/>
        <w:bottom w:val="none" w:sz="0" w:space="0" w:color="auto"/>
        <w:right w:val="none" w:sz="0" w:space="0" w:color="auto"/>
      </w:divBdr>
    </w:div>
    <w:div w:id="481435130">
      <w:bodyDiv w:val="1"/>
      <w:marLeft w:val="0"/>
      <w:marRight w:val="0"/>
      <w:marTop w:val="0"/>
      <w:marBottom w:val="0"/>
      <w:divBdr>
        <w:top w:val="none" w:sz="0" w:space="0" w:color="auto"/>
        <w:left w:val="none" w:sz="0" w:space="0" w:color="auto"/>
        <w:bottom w:val="none" w:sz="0" w:space="0" w:color="auto"/>
        <w:right w:val="none" w:sz="0" w:space="0" w:color="auto"/>
      </w:divBdr>
    </w:div>
    <w:div w:id="483161679">
      <w:bodyDiv w:val="1"/>
      <w:marLeft w:val="0"/>
      <w:marRight w:val="0"/>
      <w:marTop w:val="0"/>
      <w:marBottom w:val="0"/>
      <w:divBdr>
        <w:top w:val="none" w:sz="0" w:space="0" w:color="auto"/>
        <w:left w:val="none" w:sz="0" w:space="0" w:color="auto"/>
        <w:bottom w:val="none" w:sz="0" w:space="0" w:color="auto"/>
        <w:right w:val="none" w:sz="0" w:space="0" w:color="auto"/>
      </w:divBdr>
    </w:div>
    <w:div w:id="523903792">
      <w:bodyDiv w:val="1"/>
      <w:marLeft w:val="0"/>
      <w:marRight w:val="0"/>
      <w:marTop w:val="0"/>
      <w:marBottom w:val="0"/>
      <w:divBdr>
        <w:top w:val="none" w:sz="0" w:space="0" w:color="auto"/>
        <w:left w:val="none" w:sz="0" w:space="0" w:color="auto"/>
        <w:bottom w:val="none" w:sz="0" w:space="0" w:color="auto"/>
        <w:right w:val="none" w:sz="0" w:space="0" w:color="auto"/>
      </w:divBdr>
      <w:divsChild>
        <w:div w:id="776830182">
          <w:marLeft w:val="0"/>
          <w:marRight w:val="0"/>
          <w:marTop w:val="0"/>
          <w:marBottom w:val="210"/>
          <w:divBdr>
            <w:top w:val="none" w:sz="0" w:space="0" w:color="auto"/>
            <w:left w:val="none" w:sz="0" w:space="0" w:color="auto"/>
            <w:bottom w:val="none" w:sz="0" w:space="0" w:color="auto"/>
            <w:right w:val="none" w:sz="0" w:space="0" w:color="auto"/>
          </w:divBdr>
        </w:div>
        <w:div w:id="550652083">
          <w:marLeft w:val="0"/>
          <w:marRight w:val="0"/>
          <w:marTop w:val="0"/>
          <w:marBottom w:val="210"/>
          <w:divBdr>
            <w:top w:val="none" w:sz="0" w:space="0" w:color="auto"/>
            <w:left w:val="none" w:sz="0" w:space="0" w:color="auto"/>
            <w:bottom w:val="none" w:sz="0" w:space="0" w:color="auto"/>
            <w:right w:val="none" w:sz="0" w:space="0" w:color="auto"/>
          </w:divBdr>
        </w:div>
      </w:divsChild>
    </w:div>
    <w:div w:id="532622153">
      <w:bodyDiv w:val="1"/>
      <w:marLeft w:val="0"/>
      <w:marRight w:val="0"/>
      <w:marTop w:val="0"/>
      <w:marBottom w:val="0"/>
      <w:divBdr>
        <w:top w:val="none" w:sz="0" w:space="0" w:color="auto"/>
        <w:left w:val="none" w:sz="0" w:space="0" w:color="auto"/>
        <w:bottom w:val="none" w:sz="0" w:space="0" w:color="auto"/>
        <w:right w:val="none" w:sz="0" w:space="0" w:color="auto"/>
      </w:divBdr>
    </w:div>
    <w:div w:id="563223264">
      <w:bodyDiv w:val="1"/>
      <w:marLeft w:val="0"/>
      <w:marRight w:val="0"/>
      <w:marTop w:val="0"/>
      <w:marBottom w:val="0"/>
      <w:divBdr>
        <w:top w:val="none" w:sz="0" w:space="0" w:color="auto"/>
        <w:left w:val="none" w:sz="0" w:space="0" w:color="auto"/>
        <w:bottom w:val="none" w:sz="0" w:space="0" w:color="auto"/>
        <w:right w:val="none" w:sz="0" w:space="0" w:color="auto"/>
      </w:divBdr>
    </w:div>
    <w:div w:id="576280375">
      <w:bodyDiv w:val="1"/>
      <w:marLeft w:val="0"/>
      <w:marRight w:val="0"/>
      <w:marTop w:val="0"/>
      <w:marBottom w:val="0"/>
      <w:divBdr>
        <w:top w:val="none" w:sz="0" w:space="0" w:color="auto"/>
        <w:left w:val="none" w:sz="0" w:space="0" w:color="auto"/>
        <w:bottom w:val="none" w:sz="0" w:space="0" w:color="auto"/>
        <w:right w:val="none" w:sz="0" w:space="0" w:color="auto"/>
      </w:divBdr>
    </w:div>
    <w:div w:id="614362677">
      <w:bodyDiv w:val="1"/>
      <w:marLeft w:val="0"/>
      <w:marRight w:val="0"/>
      <w:marTop w:val="0"/>
      <w:marBottom w:val="0"/>
      <w:divBdr>
        <w:top w:val="none" w:sz="0" w:space="0" w:color="auto"/>
        <w:left w:val="none" w:sz="0" w:space="0" w:color="auto"/>
        <w:bottom w:val="none" w:sz="0" w:space="0" w:color="auto"/>
        <w:right w:val="none" w:sz="0" w:space="0" w:color="auto"/>
      </w:divBdr>
    </w:div>
    <w:div w:id="614874699">
      <w:bodyDiv w:val="1"/>
      <w:marLeft w:val="0"/>
      <w:marRight w:val="0"/>
      <w:marTop w:val="0"/>
      <w:marBottom w:val="0"/>
      <w:divBdr>
        <w:top w:val="none" w:sz="0" w:space="0" w:color="auto"/>
        <w:left w:val="none" w:sz="0" w:space="0" w:color="auto"/>
        <w:bottom w:val="none" w:sz="0" w:space="0" w:color="auto"/>
        <w:right w:val="none" w:sz="0" w:space="0" w:color="auto"/>
      </w:divBdr>
    </w:div>
    <w:div w:id="616133755">
      <w:bodyDiv w:val="1"/>
      <w:marLeft w:val="0"/>
      <w:marRight w:val="0"/>
      <w:marTop w:val="0"/>
      <w:marBottom w:val="0"/>
      <w:divBdr>
        <w:top w:val="none" w:sz="0" w:space="0" w:color="auto"/>
        <w:left w:val="none" w:sz="0" w:space="0" w:color="auto"/>
        <w:bottom w:val="none" w:sz="0" w:space="0" w:color="auto"/>
        <w:right w:val="none" w:sz="0" w:space="0" w:color="auto"/>
      </w:divBdr>
    </w:div>
    <w:div w:id="621040003">
      <w:bodyDiv w:val="1"/>
      <w:marLeft w:val="0"/>
      <w:marRight w:val="0"/>
      <w:marTop w:val="0"/>
      <w:marBottom w:val="0"/>
      <w:divBdr>
        <w:top w:val="none" w:sz="0" w:space="0" w:color="auto"/>
        <w:left w:val="none" w:sz="0" w:space="0" w:color="auto"/>
        <w:bottom w:val="none" w:sz="0" w:space="0" w:color="auto"/>
        <w:right w:val="none" w:sz="0" w:space="0" w:color="auto"/>
      </w:divBdr>
    </w:div>
    <w:div w:id="628316745">
      <w:bodyDiv w:val="1"/>
      <w:marLeft w:val="0"/>
      <w:marRight w:val="0"/>
      <w:marTop w:val="0"/>
      <w:marBottom w:val="0"/>
      <w:divBdr>
        <w:top w:val="none" w:sz="0" w:space="0" w:color="auto"/>
        <w:left w:val="none" w:sz="0" w:space="0" w:color="auto"/>
        <w:bottom w:val="none" w:sz="0" w:space="0" w:color="auto"/>
        <w:right w:val="none" w:sz="0" w:space="0" w:color="auto"/>
      </w:divBdr>
    </w:div>
    <w:div w:id="710227043">
      <w:bodyDiv w:val="1"/>
      <w:marLeft w:val="0"/>
      <w:marRight w:val="0"/>
      <w:marTop w:val="0"/>
      <w:marBottom w:val="0"/>
      <w:divBdr>
        <w:top w:val="none" w:sz="0" w:space="0" w:color="auto"/>
        <w:left w:val="none" w:sz="0" w:space="0" w:color="auto"/>
        <w:bottom w:val="none" w:sz="0" w:space="0" w:color="auto"/>
        <w:right w:val="none" w:sz="0" w:space="0" w:color="auto"/>
      </w:divBdr>
    </w:div>
    <w:div w:id="743259409">
      <w:bodyDiv w:val="1"/>
      <w:marLeft w:val="0"/>
      <w:marRight w:val="0"/>
      <w:marTop w:val="0"/>
      <w:marBottom w:val="0"/>
      <w:divBdr>
        <w:top w:val="none" w:sz="0" w:space="0" w:color="auto"/>
        <w:left w:val="none" w:sz="0" w:space="0" w:color="auto"/>
        <w:bottom w:val="none" w:sz="0" w:space="0" w:color="auto"/>
        <w:right w:val="none" w:sz="0" w:space="0" w:color="auto"/>
      </w:divBdr>
    </w:div>
    <w:div w:id="776408659">
      <w:bodyDiv w:val="1"/>
      <w:marLeft w:val="0"/>
      <w:marRight w:val="0"/>
      <w:marTop w:val="0"/>
      <w:marBottom w:val="0"/>
      <w:divBdr>
        <w:top w:val="none" w:sz="0" w:space="0" w:color="auto"/>
        <w:left w:val="none" w:sz="0" w:space="0" w:color="auto"/>
        <w:bottom w:val="none" w:sz="0" w:space="0" w:color="auto"/>
        <w:right w:val="none" w:sz="0" w:space="0" w:color="auto"/>
      </w:divBdr>
    </w:div>
    <w:div w:id="873539924">
      <w:bodyDiv w:val="1"/>
      <w:marLeft w:val="0"/>
      <w:marRight w:val="0"/>
      <w:marTop w:val="0"/>
      <w:marBottom w:val="0"/>
      <w:divBdr>
        <w:top w:val="none" w:sz="0" w:space="0" w:color="auto"/>
        <w:left w:val="none" w:sz="0" w:space="0" w:color="auto"/>
        <w:bottom w:val="none" w:sz="0" w:space="0" w:color="auto"/>
        <w:right w:val="none" w:sz="0" w:space="0" w:color="auto"/>
      </w:divBdr>
    </w:div>
    <w:div w:id="911551053">
      <w:bodyDiv w:val="1"/>
      <w:marLeft w:val="0"/>
      <w:marRight w:val="0"/>
      <w:marTop w:val="0"/>
      <w:marBottom w:val="0"/>
      <w:divBdr>
        <w:top w:val="none" w:sz="0" w:space="0" w:color="auto"/>
        <w:left w:val="none" w:sz="0" w:space="0" w:color="auto"/>
        <w:bottom w:val="none" w:sz="0" w:space="0" w:color="auto"/>
        <w:right w:val="none" w:sz="0" w:space="0" w:color="auto"/>
      </w:divBdr>
    </w:div>
    <w:div w:id="913128579">
      <w:bodyDiv w:val="1"/>
      <w:marLeft w:val="0"/>
      <w:marRight w:val="0"/>
      <w:marTop w:val="0"/>
      <w:marBottom w:val="0"/>
      <w:divBdr>
        <w:top w:val="none" w:sz="0" w:space="0" w:color="auto"/>
        <w:left w:val="none" w:sz="0" w:space="0" w:color="auto"/>
        <w:bottom w:val="none" w:sz="0" w:space="0" w:color="auto"/>
        <w:right w:val="none" w:sz="0" w:space="0" w:color="auto"/>
      </w:divBdr>
    </w:div>
    <w:div w:id="941302991">
      <w:bodyDiv w:val="1"/>
      <w:marLeft w:val="0"/>
      <w:marRight w:val="0"/>
      <w:marTop w:val="0"/>
      <w:marBottom w:val="0"/>
      <w:divBdr>
        <w:top w:val="none" w:sz="0" w:space="0" w:color="auto"/>
        <w:left w:val="none" w:sz="0" w:space="0" w:color="auto"/>
        <w:bottom w:val="none" w:sz="0" w:space="0" w:color="auto"/>
        <w:right w:val="none" w:sz="0" w:space="0" w:color="auto"/>
      </w:divBdr>
    </w:div>
    <w:div w:id="942306328">
      <w:bodyDiv w:val="1"/>
      <w:marLeft w:val="0"/>
      <w:marRight w:val="0"/>
      <w:marTop w:val="0"/>
      <w:marBottom w:val="0"/>
      <w:divBdr>
        <w:top w:val="none" w:sz="0" w:space="0" w:color="auto"/>
        <w:left w:val="none" w:sz="0" w:space="0" w:color="auto"/>
        <w:bottom w:val="none" w:sz="0" w:space="0" w:color="auto"/>
        <w:right w:val="none" w:sz="0" w:space="0" w:color="auto"/>
      </w:divBdr>
      <w:divsChild>
        <w:div w:id="35087885">
          <w:marLeft w:val="0"/>
          <w:marRight w:val="0"/>
          <w:marTop w:val="0"/>
          <w:marBottom w:val="0"/>
          <w:divBdr>
            <w:top w:val="none" w:sz="0" w:space="0" w:color="auto"/>
            <w:left w:val="none" w:sz="0" w:space="0" w:color="auto"/>
            <w:bottom w:val="none" w:sz="0" w:space="0" w:color="auto"/>
            <w:right w:val="none" w:sz="0" w:space="0" w:color="auto"/>
          </w:divBdr>
          <w:divsChild>
            <w:div w:id="1070882362">
              <w:marLeft w:val="0"/>
              <w:marRight w:val="0"/>
              <w:marTop w:val="0"/>
              <w:marBottom w:val="0"/>
              <w:divBdr>
                <w:top w:val="none" w:sz="0" w:space="0" w:color="auto"/>
                <w:left w:val="none" w:sz="0" w:space="0" w:color="auto"/>
                <w:bottom w:val="none" w:sz="0" w:space="0" w:color="auto"/>
                <w:right w:val="none" w:sz="0" w:space="0" w:color="auto"/>
              </w:divBdr>
              <w:divsChild>
                <w:div w:id="310913115">
                  <w:marLeft w:val="0"/>
                  <w:marRight w:val="0"/>
                  <w:marTop w:val="0"/>
                  <w:marBottom w:val="0"/>
                  <w:divBdr>
                    <w:top w:val="none" w:sz="0" w:space="0" w:color="auto"/>
                    <w:left w:val="none" w:sz="0" w:space="0" w:color="auto"/>
                    <w:bottom w:val="none" w:sz="0" w:space="0" w:color="auto"/>
                    <w:right w:val="none" w:sz="0" w:space="0" w:color="auto"/>
                  </w:divBdr>
                  <w:divsChild>
                    <w:div w:id="16782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86510">
      <w:bodyDiv w:val="1"/>
      <w:marLeft w:val="0"/>
      <w:marRight w:val="0"/>
      <w:marTop w:val="0"/>
      <w:marBottom w:val="0"/>
      <w:divBdr>
        <w:top w:val="none" w:sz="0" w:space="0" w:color="auto"/>
        <w:left w:val="none" w:sz="0" w:space="0" w:color="auto"/>
        <w:bottom w:val="none" w:sz="0" w:space="0" w:color="auto"/>
        <w:right w:val="none" w:sz="0" w:space="0" w:color="auto"/>
      </w:divBdr>
    </w:div>
    <w:div w:id="1061095915">
      <w:bodyDiv w:val="1"/>
      <w:marLeft w:val="0"/>
      <w:marRight w:val="0"/>
      <w:marTop w:val="0"/>
      <w:marBottom w:val="0"/>
      <w:divBdr>
        <w:top w:val="none" w:sz="0" w:space="0" w:color="auto"/>
        <w:left w:val="none" w:sz="0" w:space="0" w:color="auto"/>
        <w:bottom w:val="none" w:sz="0" w:space="0" w:color="auto"/>
        <w:right w:val="none" w:sz="0" w:space="0" w:color="auto"/>
      </w:divBdr>
    </w:div>
    <w:div w:id="1101072721">
      <w:bodyDiv w:val="1"/>
      <w:marLeft w:val="0"/>
      <w:marRight w:val="0"/>
      <w:marTop w:val="0"/>
      <w:marBottom w:val="0"/>
      <w:divBdr>
        <w:top w:val="none" w:sz="0" w:space="0" w:color="auto"/>
        <w:left w:val="none" w:sz="0" w:space="0" w:color="auto"/>
        <w:bottom w:val="none" w:sz="0" w:space="0" w:color="auto"/>
        <w:right w:val="none" w:sz="0" w:space="0" w:color="auto"/>
      </w:divBdr>
    </w:div>
    <w:div w:id="1112434272">
      <w:bodyDiv w:val="1"/>
      <w:marLeft w:val="0"/>
      <w:marRight w:val="0"/>
      <w:marTop w:val="0"/>
      <w:marBottom w:val="0"/>
      <w:divBdr>
        <w:top w:val="none" w:sz="0" w:space="0" w:color="auto"/>
        <w:left w:val="none" w:sz="0" w:space="0" w:color="auto"/>
        <w:bottom w:val="none" w:sz="0" w:space="0" w:color="auto"/>
        <w:right w:val="none" w:sz="0" w:space="0" w:color="auto"/>
      </w:divBdr>
      <w:divsChild>
        <w:div w:id="775753287">
          <w:blockQuote w:val="1"/>
          <w:marLeft w:val="210"/>
          <w:marRight w:val="0"/>
          <w:marTop w:val="0"/>
          <w:marBottom w:val="405"/>
          <w:divBdr>
            <w:top w:val="none" w:sz="0" w:space="0" w:color="auto"/>
            <w:left w:val="single" w:sz="6" w:space="11" w:color="DDDDDD"/>
            <w:bottom w:val="none" w:sz="0" w:space="0" w:color="auto"/>
            <w:right w:val="none" w:sz="0" w:space="0" w:color="auto"/>
          </w:divBdr>
        </w:div>
      </w:divsChild>
    </w:div>
    <w:div w:id="1130778892">
      <w:bodyDiv w:val="1"/>
      <w:marLeft w:val="0"/>
      <w:marRight w:val="0"/>
      <w:marTop w:val="0"/>
      <w:marBottom w:val="0"/>
      <w:divBdr>
        <w:top w:val="none" w:sz="0" w:space="0" w:color="auto"/>
        <w:left w:val="none" w:sz="0" w:space="0" w:color="auto"/>
        <w:bottom w:val="none" w:sz="0" w:space="0" w:color="auto"/>
        <w:right w:val="none" w:sz="0" w:space="0" w:color="auto"/>
      </w:divBdr>
    </w:div>
    <w:div w:id="1200707464">
      <w:bodyDiv w:val="1"/>
      <w:marLeft w:val="0"/>
      <w:marRight w:val="0"/>
      <w:marTop w:val="0"/>
      <w:marBottom w:val="0"/>
      <w:divBdr>
        <w:top w:val="none" w:sz="0" w:space="0" w:color="auto"/>
        <w:left w:val="none" w:sz="0" w:space="0" w:color="auto"/>
        <w:bottom w:val="none" w:sz="0" w:space="0" w:color="auto"/>
        <w:right w:val="none" w:sz="0" w:space="0" w:color="auto"/>
      </w:divBdr>
    </w:div>
    <w:div w:id="1241451466">
      <w:bodyDiv w:val="1"/>
      <w:marLeft w:val="0"/>
      <w:marRight w:val="0"/>
      <w:marTop w:val="0"/>
      <w:marBottom w:val="0"/>
      <w:divBdr>
        <w:top w:val="none" w:sz="0" w:space="0" w:color="auto"/>
        <w:left w:val="none" w:sz="0" w:space="0" w:color="auto"/>
        <w:bottom w:val="none" w:sz="0" w:space="0" w:color="auto"/>
        <w:right w:val="none" w:sz="0" w:space="0" w:color="auto"/>
      </w:divBdr>
    </w:div>
    <w:div w:id="1266302310">
      <w:bodyDiv w:val="1"/>
      <w:marLeft w:val="0"/>
      <w:marRight w:val="0"/>
      <w:marTop w:val="0"/>
      <w:marBottom w:val="0"/>
      <w:divBdr>
        <w:top w:val="none" w:sz="0" w:space="0" w:color="auto"/>
        <w:left w:val="none" w:sz="0" w:space="0" w:color="auto"/>
        <w:bottom w:val="none" w:sz="0" w:space="0" w:color="auto"/>
        <w:right w:val="none" w:sz="0" w:space="0" w:color="auto"/>
      </w:divBdr>
    </w:div>
    <w:div w:id="1272861515">
      <w:bodyDiv w:val="1"/>
      <w:marLeft w:val="0"/>
      <w:marRight w:val="0"/>
      <w:marTop w:val="0"/>
      <w:marBottom w:val="0"/>
      <w:divBdr>
        <w:top w:val="none" w:sz="0" w:space="0" w:color="auto"/>
        <w:left w:val="none" w:sz="0" w:space="0" w:color="auto"/>
        <w:bottom w:val="none" w:sz="0" w:space="0" w:color="auto"/>
        <w:right w:val="none" w:sz="0" w:space="0" w:color="auto"/>
      </w:divBdr>
    </w:div>
    <w:div w:id="1275673627">
      <w:bodyDiv w:val="1"/>
      <w:marLeft w:val="0"/>
      <w:marRight w:val="0"/>
      <w:marTop w:val="0"/>
      <w:marBottom w:val="0"/>
      <w:divBdr>
        <w:top w:val="none" w:sz="0" w:space="0" w:color="auto"/>
        <w:left w:val="none" w:sz="0" w:space="0" w:color="auto"/>
        <w:bottom w:val="none" w:sz="0" w:space="0" w:color="auto"/>
        <w:right w:val="none" w:sz="0" w:space="0" w:color="auto"/>
      </w:divBdr>
    </w:div>
    <w:div w:id="1292709923">
      <w:bodyDiv w:val="1"/>
      <w:marLeft w:val="0"/>
      <w:marRight w:val="0"/>
      <w:marTop w:val="0"/>
      <w:marBottom w:val="0"/>
      <w:divBdr>
        <w:top w:val="none" w:sz="0" w:space="0" w:color="auto"/>
        <w:left w:val="none" w:sz="0" w:space="0" w:color="auto"/>
        <w:bottom w:val="none" w:sz="0" w:space="0" w:color="auto"/>
        <w:right w:val="none" w:sz="0" w:space="0" w:color="auto"/>
      </w:divBdr>
    </w:div>
    <w:div w:id="1374118700">
      <w:bodyDiv w:val="1"/>
      <w:marLeft w:val="0"/>
      <w:marRight w:val="0"/>
      <w:marTop w:val="0"/>
      <w:marBottom w:val="0"/>
      <w:divBdr>
        <w:top w:val="none" w:sz="0" w:space="0" w:color="auto"/>
        <w:left w:val="none" w:sz="0" w:space="0" w:color="auto"/>
        <w:bottom w:val="none" w:sz="0" w:space="0" w:color="auto"/>
        <w:right w:val="none" w:sz="0" w:space="0" w:color="auto"/>
      </w:divBdr>
    </w:div>
    <w:div w:id="1433745520">
      <w:bodyDiv w:val="1"/>
      <w:marLeft w:val="0"/>
      <w:marRight w:val="0"/>
      <w:marTop w:val="0"/>
      <w:marBottom w:val="0"/>
      <w:divBdr>
        <w:top w:val="none" w:sz="0" w:space="0" w:color="auto"/>
        <w:left w:val="none" w:sz="0" w:space="0" w:color="auto"/>
        <w:bottom w:val="none" w:sz="0" w:space="0" w:color="auto"/>
        <w:right w:val="none" w:sz="0" w:space="0" w:color="auto"/>
      </w:divBdr>
    </w:div>
    <w:div w:id="1434206312">
      <w:bodyDiv w:val="1"/>
      <w:marLeft w:val="0"/>
      <w:marRight w:val="0"/>
      <w:marTop w:val="0"/>
      <w:marBottom w:val="0"/>
      <w:divBdr>
        <w:top w:val="none" w:sz="0" w:space="0" w:color="auto"/>
        <w:left w:val="none" w:sz="0" w:space="0" w:color="auto"/>
        <w:bottom w:val="none" w:sz="0" w:space="0" w:color="auto"/>
        <w:right w:val="none" w:sz="0" w:space="0" w:color="auto"/>
      </w:divBdr>
    </w:div>
    <w:div w:id="1487089307">
      <w:bodyDiv w:val="1"/>
      <w:marLeft w:val="0"/>
      <w:marRight w:val="0"/>
      <w:marTop w:val="0"/>
      <w:marBottom w:val="0"/>
      <w:divBdr>
        <w:top w:val="none" w:sz="0" w:space="0" w:color="auto"/>
        <w:left w:val="none" w:sz="0" w:space="0" w:color="auto"/>
        <w:bottom w:val="none" w:sz="0" w:space="0" w:color="auto"/>
        <w:right w:val="none" w:sz="0" w:space="0" w:color="auto"/>
      </w:divBdr>
    </w:div>
    <w:div w:id="1489439254">
      <w:bodyDiv w:val="1"/>
      <w:marLeft w:val="0"/>
      <w:marRight w:val="0"/>
      <w:marTop w:val="0"/>
      <w:marBottom w:val="0"/>
      <w:divBdr>
        <w:top w:val="none" w:sz="0" w:space="0" w:color="auto"/>
        <w:left w:val="none" w:sz="0" w:space="0" w:color="auto"/>
        <w:bottom w:val="none" w:sz="0" w:space="0" w:color="auto"/>
        <w:right w:val="none" w:sz="0" w:space="0" w:color="auto"/>
      </w:divBdr>
    </w:div>
    <w:div w:id="1527015684">
      <w:bodyDiv w:val="1"/>
      <w:marLeft w:val="0"/>
      <w:marRight w:val="0"/>
      <w:marTop w:val="0"/>
      <w:marBottom w:val="0"/>
      <w:divBdr>
        <w:top w:val="none" w:sz="0" w:space="0" w:color="auto"/>
        <w:left w:val="none" w:sz="0" w:space="0" w:color="auto"/>
        <w:bottom w:val="none" w:sz="0" w:space="0" w:color="auto"/>
        <w:right w:val="none" w:sz="0" w:space="0" w:color="auto"/>
      </w:divBdr>
    </w:div>
    <w:div w:id="1538544592">
      <w:bodyDiv w:val="1"/>
      <w:marLeft w:val="0"/>
      <w:marRight w:val="0"/>
      <w:marTop w:val="0"/>
      <w:marBottom w:val="0"/>
      <w:divBdr>
        <w:top w:val="none" w:sz="0" w:space="0" w:color="auto"/>
        <w:left w:val="none" w:sz="0" w:space="0" w:color="auto"/>
        <w:bottom w:val="none" w:sz="0" w:space="0" w:color="auto"/>
        <w:right w:val="none" w:sz="0" w:space="0" w:color="auto"/>
      </w:divBdr>
    </w:div>
    <w:div w:id="1545824086">
      <w:bodyDiv w:val="1"/>
      <w:marLeft w:val="0"/>
      <w:marRight w:val="0"/>
      <w:marTop w:val="0"/>
      <w:marBottom w:val="0"/>
      <w:divBdr>
        <w:top w:val="none" w:sz="0" w:space="0" w:color="auto"/>
        <w:left w:val="none" w:sz="0" w:space="0" w:color="auto"/>
        <w:bottom w:val="none" w:sz="0" w:space="0" w:color="auto"/>
        <w:right w:val="none" w:sz="0" w:space="0" w:color="auto"/>
      </w:divBdr>
    </w:div>
    <w:div w:id="1556356306">
      <w:bodyDiv w:val="1"/>
      <w:marLeft w:val="0"/>
      <w:marRight w:val="0"/>
      <w:marTop w:val="0"/>
      <w:marBottom w:val="0"/>
      <w:divBdr>
        <w:top w:val="none" w:sz="0" w:space="0" w:color="auto"/>
        <w:left w:val="none" w:sz="0" w:space="0" w:color="auto"/>
        <w:bottom w:val="none" w:sz="0" w:space="0" w:color="auto"/>
        <w:right w:val="none" w:sz="0" w:space="0" w:color="auto"/>
      </w:divBdr>
    </w:div>
    <w:div w:id="1561329840">
      <w:bodyDiv w:val="1"/>
      <w:marLeft w:val="0"/>
      <w:marRight w:val="0"/>
      <w:marTop w:val="0"/>
      <w:marBottom w:val="0"/>
      <w:divBdr>
        <w:top w:val="none" w:sz="0" w:space="0" w:color="auto"/>
        <w:left w:val="none" w:sz="0" w:space="0" w:color="auto"/>
        <w:bottom w:val="none" w:sz="0" w:space="0" w:color="auto"/>
        <w:right w:val="none" w:sz="0" w:space="0" w:color="auto"/>
      </w:divBdr>
    </w:div>
    <w:div w:id="1601790998">
      <w:bodyDiv w:val="1"/>
      <w:marLeft w:val="0"/>
      <w:marRight w:val="0"/>
      <w:marTop w:val="0"/>
      <w:marBottom w:val="0"/>
      <w:divBdr>
        <w:top w:val="none" w:sz="0" w:space="0" w:color="auto"/>
        <w:left w:val="none" w:sz="0" w:space="0" w:color="auto"/>
        <w:bottom w:val="none" w:sz="0" w:space="0" w:color="auto"/>
        <w:right w:val="none" w:sz="0" w:space="0" w:color="auto"/>
      </w:divBdr>
    </w:div>
    <w:div w:id="1644847469">
      <w:bodyDiv w:val="1"/>
      <w:marLeft w:val="0"/>
      <w:marRight w:val="0"/>
      <w:marTop w:val="0"/>
      <w:marBottom w:val="0"/>
      <w:divBdr>
        <w:top w:val="none" w:sz="0" w:space="0" w:color="auto"/>
        <w:left w:val="none" w:sz="0" w:space="0" w:color="auto"/>
        <w:bottom w:val="none" w:sz="0" w:space="0" w:color="auto"/>
        <w:right w:val="none" w:sz="0" w:space="0" w:color="auto"/>
      </w:divBdr>
    </w:div>
    <w:div w:id="1663777074">
      <w:bodyDiv w:val="1"/>
      <w:marLeft w:val="0"/>
      <w:marRight w:val="0"/>
      <w:marTop w:val="0"/>
      <w:marBottom w:val="0"/>
      <w:divBdr>
        <w:top w:val="none" w:sz="0" w:space="0" w:color="auto"/>
        <w:left w:val="none" w:sz="0" w:space="0" w:color="auto"/>
        <w:bottom w:val="none" w:sz="0" w:space="0" w:color="auto"/>
        <w:right w:val="none" w:sz="0" w:space="0" w:color="auto"/>
      </w:divBdr>
    </w:div>
    <w:div w:id="1674144902">
      <w:bodyDiv w:val="1"/>
      <w:marLeft w:val="0"/>
      <w:marRight w:val="0"/>
      <w:marTop w:val="0"/>
      <w:marBottom w:val="0"/>
      <w:divBdr>
        <w:top w:val="none" w:sz="0" w:space="0" w:color="auto"/>
        <w:left w:val="none" w:sz="0" w:space="0" w:color="auto"/>
        <w:bottom w:val="none" w:sz="0" w:space="0" w:color="auto"/>
        <w:right w:val="none" w:sz="0" w:space="0" w:color="auto"/>
      </w:divBdr>
    </w:div>
    <w:div w:id="1748919052">
      <w:bodyDiv w:val="1"/>
      <w:marLeft w:val="0"/>
      <w:marRight w:val="0"/>
      <w:marTop w:val="0"/>
      <w:marBottom w:val="0"/>
      <w:divBdr>
        <w:top w:val="none" w:sz="0" w:space="0" w:color="auto"/>
        <w:left w:val="none" w:sz="0" w:space="0" w:color="auto"/>
        <w:bottom w:val="none" w:sz="0" w:space="0" w:color="auto"/>
        <w:right w:val="none" w:sz="0" w:space="0" w:color="auto"/>
      </w:divBdr>
    </w:div>
    <w:div w:id="1770928011">
      <w:bodyDiv w:val="1"/>
      <w:marLeft w:val="0"/>
      <w:marRight w:val="0"/>
      <w:marTop w:val="0"/>
      <w:marBottom w:val="0"/>
      <w:divBdr>
        <w:top w:val="none" w:sz="0" w:space="0" w:color="auto"/>
        <w:left w:val="none" w:sz="0" w:space="0" w:color="auto"/>
        <w:bottom w:val="none" w:sz="0" w:space="0" w:color="auto"/>
        <w:right w:val="none" w:sz="0" w:space="0" w:color="auto"/>
      </w:divBdr>
    </w:div>
    <w:div w:id="1795443843">
      <w:bodyDiv w:val="1"/>
      <w:marLeft w:val="0"/>
      <w:marRight w:val="0"/>
      <w:marTop w:val="0"/>
      <w:marBottom w:val="0"/>
      <w:divBdr>
        <w:top w:val="none" w:sz="0" w:space="0" w:color="auto"/>
        <w:left w:val="none" w:sz="0" w:space="0" w:color="auto"/>
        <w:bottom w:val="none" w:sz="0" w:space="0" w:color="auto"/>
        <w:right w:val="none" w:sz="0" w:space="0" w:color="auto"/>
      </w:divBdr>
    </w:div>
    <w:div w:id="1809322491">
      <w:bodyDiv w:val="1"/>
      <w:marLeft w:val="0"/>
      <w:marRight w:val="0"/>
      <w:marTop w:val="0"/>
      <w:marBottom w:val="0"/>
      <w:divBdr>
        <w:top w:val="none" w:sz="0" w:space="0" w:color="auto"/>
        <w:left w:val="none" w:sz="0" w:space="0" w:color="auto"/>
        <w:bottom w:val="none" w:sz="0" w:space="0" w:color="auto"/>
        <w:right w:val="none" w:sz="0" w:space="0" w:color="auto"/>
      </w:divBdr>
    </w:div>
    <w:div w:id="1835144928">
      <w:bodyDiv w:val="1"/>
      <w:marLeft w:val="0"/>
      <w:marRight w:val="0"/>
      <w:marTop w:val="0"/>
      <w:marBottom w:val="0"/>
      <w:divBdr>
        <w:top w:val="none" w:sz="0" w:space="0" w:color="auto"/>
        <w:left w:val="none" w:sz="0" w:space="0" w:color="auto"/>
        <w:bottom w:val="none" w:sz="0" w:space="0" w:color="auto"/>
        <w:right w:val="none" w:sz="0" w:space="0" w:color="auto"/>
      </w:divBdr>
    </w:div>
    <w:div w:id="1896115968">
      <w:bodyDiv w:val="1"/>
      <w:marLeft w:val="0"/>
      <w:marRight w:val="0"/>
      <w:marTop w:val="0"/>
      <w:marBottom w:val="0"/>
      <w:divBdr>
        <w:top w:val="none" w:sz="0" w:space="0" w:color="auto"/>
        <w:left w:val="none" w:sz="0" w:space="0" w:color="auto"/>
        <w:bottom w:val="none" w:sz="0" w:space="0" w:color="auto"/>
        <w:right w:val="none" w:sz="0" w:space="0" w:color="auto"/>
      </w:divBdr>
    </w:div>
    <w:div w:id="1936546876">
      <w:bodyDiv w:val="1"/>
      <w:marLeft w:val="0"/>
      <w:marRight w:val="0"/>
      <w:marTop w:val="0"/>
      <w:marBottom w:val="0"/>
      <w:divBdr>
        <w:top w:val="none" w:sz="0" w:space="0" w:color="auto"/>
        <w:left w:val="none" w:sz="0" w:space="0" w:color="auto"/>
        <w:bottom w:val="none" w:sz="0" w:space="0" w:color="auto"/>
        <w:right w:val="none" w:sz="0" w:space="0" w:color="auto"/>
      </w:divBdr>
    </w:div>
    <w:div w:id="1951932523">
      <w:bodyDiv w:val="1"/>
      <w:marLeft w:val="0"/>
      <w:marRight w:val="0"/>
      <w:marTop w:val="0"/>
      <w:marBottom w:val="0"/>
      <w:divBdr>
        <w:top w:val="none" w:sz="0" w:space="0" w:color="auto"/>
        <w:left w:val="none" w:sz="0" w:space="0" w:color="auto"/>
        <w:bottom w:val="none" w:sz="0" w:space="0" w:color="auto"/>
        <w:right w:val="none" w:sz="0" w:space="0" w:color="auto"/>
      </w:divBdr>
    </w:div>
    <w:div w:id="1997998018">
      <w:bodyDiv w:val="1"/>
      <w:marLeft w:val="0"/>
      <w:marRight w:val="0"/>
      <w:marTop w:val="0"/>
      <w:marBottom w:val="0"/>
      <w:divBdr>
        <w:top w:val="none" w:sz="0" w:space="0" w:color="auto"/>
        <w:left w:val="none" w:sz="0" w:space="0" w:color="auto"/>
        <w:bottom w:val="none" w:sz="0" w:space="0" w:color="auto"/>
        <w:right w:val="none" w:sz="0" w:space="0" w:color="auto"/>
      </w:divBdr>
      <w:divsChild>
        <w:div w:id="1297948847">
          <w:blockQuote w:val="1"/>
          <w:marLeft w:val="0"/>
          <w:marRight w:val="0"/>
          <w:marTop w:val="0"/>
          <w:marBottom w:val="225"/>
          <w:divBdr>
            <w:top w:val="single" w:sz="6" w:space="11" w:color="E5E5E5"/>
            <w:left w:val="single" w:sz="6" w:space="11" w:color="E5E5E5"/>
            <w:bottom w:val="single" w:sz="6" w:space="1" w:color="E5E5E5"/>
            <w:right w:val="single" w:sz="6" w:space="11" w:color="E5E5E5"/>
          </w:divBdr>
        </w:div>
      </w:divsChild>
    </w:div>
    <w:div w:id="2032486609">
      <w:bodyDiv w:val="1"/>
      <w:marLeft w:val="0"/>
      <w:marRight w:val="0"/>
      <w:marTop w:val="0"/>
      <w:marBottom w:val="0"/>
      <w:divBdr>
        <w:top w:val="none" w:sz="0" w:space="0" w:color="auto"/>
        <w:left w:val="none" w:sz="0" w:space="0" w:color="auto"/>
        <w:bottom w:val="none" w:sz="0" w:space="0" w:color="auto"/>
        <w:right w:val="none" w:sz="0" w:space="0" w:color="auto"/>
      </w:divBdr>
    </w:div>
    <w:div w:id="2054887808">
      <w:bodyDiv w:val="1"/>
      <w:marLeft w:val="0"/>
      <w:marRight w:val="0"/>
      <w:marTop w:val="0"/>
      <w:marBottom w:val="0"/>
      <w:divBdr>
        <w:top w:val="none" w:sz="0" w:space="0" w:color="auto"/>
        <w:left w:val="none" w:sz="0" w:space="0" w:color="auto"/>
        <w:bottom w:val="none" w:sz="0" w:space="0" w:color="auto"/>
        <w:right w:val="none" w:sz="0" w:space="0" w:color="auto"/>
      </w:divBdr>
    </w:div>
    <w:div w:id="2066096394">
      <w:bodyDiv w:val="1"/>
      <w:marLeft w:val="0"/>
      <w:marRight w:val="0"/>
      <w:marTop w:val="0"/>
      <w:marBottom w:val="0"/>
      <w:divBdr>
        <w:top w:val="none" w:sz="0" w:space="0" w:color="auto"/>
        <w:left w:val="none" w:sz="0" w:space="0" w:color="auto"/>
        <w:bottom w:val="none" w:sz="0" w:space="0" w:color="auto"/>
        <w:right w:val="none" w:sz="0" w:space="0" w:color="auto"/>
      </w:divBdr>
    </w:div>
    <w:div w:id="2070956112">
      <w:bodyDiv w:val="1"/>
      <w:marLeft w:val="0"/>
      <w:marRight w:val="0"/>
      <w:marTop w:val="0"/>
      <w:marBottom w:val="0"/>
      <w:divBdr>
        <w:top w:val="none" w:sz="0" w:space="0" w:color="auto"/>
        <w:left w:val="none" w:sz="0" w:space="0" w:color="auto"/>
        <w:bottom w:val="none" w:sz="0" w:space="0" w:color="auto"/>
        <w:right w:val="none" w:sz="0" w:space="0" w:color="auto"/>
      </w:divBdr>
      <w:divsChild>
        <w:div w:id="1736509429">
          <w:marLeft w:val="1080"/>
          <w:marRight w:val="0"/>
          <w:marTop w:val="0"/>
          <w:marBottom w:val="0"/>
          <w:divBdr>
            <w:top w:val="none" w:sz="0" w:space="0" w:color="auto"/>
            <w:left w:val="none" w:sz="0" w:space="0" w:color="auto"/>
            <w:bottom w:val="none" w:sz="0" w:space="0" w:color="auto"/>
            <w:right w:val="none" w:sz="0" w:space="0" w:color="auto"/>
          </w:divBdr>
        </w:div>
        <w:div w:id="1507985855">
          <w:marLeft w:val="360"/>
          <w:marRight w:val="0"/>
          <w:marTop w:val="0"/>
          <w:marBottom w:val="0"/>
          <w:divBdr>
            <w:top w:val="none" w:sz="0" w:space="0" w:color="auto"/>
            <w:left w:val="none" w:sz="0" w:space="0" w:color="auto"/>
            <w:bottom w:val="none" w:sz="0" w:space="0" w:color="auto"/>
            <w:right w:val="none" w:sz="0" w:space="0" w:color="auto"/>
          </w:divBdr>
        </w:div>
        <w:div w:id="1697149274">
          <w:marLeft w:val="1080"/>
          <w:marRight w:val="0"/>
          <w:marTop w:val="0"/>
          <w:marBottom w:val="0"/>
          <w:divBdr>
            <w:top w:val="none" w:sz="0" w:space="0" w:color="auto"/>
            <w:left w:val="none" w:sz="0" w:space="0" w:color="auto"/>
            <w:bottom w:val="none" w:sz="0" w:space="0" w:color="auto"/>
            <w:right w:val="none" w:sz="0" w:space="0" w:color="auto"/>
          </w:divBdr>
        </w:div>
        <w:div w:id="610091126">
          <w:marLeft w:val="360"/>
          <w:marRight w:val="0"/>
          <w:marTop w:val="0"/>
          <w:marBottom w:val="0"/>
          <w:divBdr>
            <w:top w:val="none" w:sz="0" w:space="0" w:color="auto"/>
            <w:left w:val="none" w:sz="0" w:space="0" w:color="auto"/>
            <w:bottom w:val="none" w:sz="0" w:space="0" w:color="auto"/>
            <w:right w:val="none" w:sz="0" w:space="0" w:color="auto"/>
          </w:divBdr>
        </w:div>
      </w:divsChild>
    </w:div>
    <w:div w:id="2082559151">
      <w:bodyDiv w:val="1"/>
      <w:marLeft w:val="0"/>
      <w:marRight w:val="0"/>
      <w:marTop w:val="0"/>
      <w:marBottom w:val="0"/>
      <w:divBdr>
        <w:top w:val="none" w:sz="0" w:space="0" w:color="auto"/>
        <w:left w:val="none" w:sz="0" w:space="0" w:color="auto"/>
        <w:bottom w:val="none" w:sz="0" w:space="0" w:color="auto"/>
        <w:right w:val="none" w:sz="0" w:space="0" w:color="auto"/>
      </w:divBdr>
    </w:div>
    <w:div w:id="2084063621">
      <w:bodyDiv w:val="1"/>
      <w:marLeft w:val="0"/>
      <w:marRight w:val="0"/>
      <w:marTop w:val="0"/>
      <w:marBottom w:val="0"/>
      <w:divBdr>
        <w:top w:val="none" w:sz="0" w:space="0" w:color="auto"/>
        <w:left w:val="none" w:sz="0" w:space="0" w:color="auto"/>
        <w:bottom w:val="none" w:sz="0" w:space="0" w:color="auto"/>
        <w:right w:val="none" w:sz="0" w:space="0" w:color="auto"/>
      </w:divBdr>
      <w:divsChild>
        <w:div w:id="247351040">
          <w:marLeft w:val="0"/>
          <w:marRight w:val="0"/>
          <w:marTop w:val="30"/>
          <w:marBottom w:val="150"/>
          <w:divBdr>
            <w:top w:val="none" w:sz="0" w:space="0" w:color="auto"/>
            <w:left w:val="none" w:sz="0" w:space="0" w:color="auto"/>
            <w:bottom w:val="single" w:sz="6" w:space="4" w:color="EEEEEE"/>
            <w:right w:val="none" w:sz="0" w:space="0" w:color="auto"/>
          </w:divBdr>
        </w:div>
        <w:div w:id="1945267608">
          <w:marLeft w:val="0"/>
          <w:marRight w:val="0"/>
          <w:marTop w:val="0"/>
          <w:marBottom w:val="0"/>
          <w:divBdr>
            <w:top w:val="none" w:sz="0" w:space="0" w:color="auto"/>
            <w:left w:val="none" w:sz="0" w:space="0" w:color="auto"/>
            <w:bottom w:val="none" w:sz="0" w:space="0" w:color="auto"/>
            <w:right w:val="none" w:sz="0" w:space="0" w:color="auto"/>
          </w:divBdr>
        </w:div>
      </w:divsChild>
    </w:div>
    <w:div w:id="2088336615">
      <w:bodyDiv w:val="1"/>
      <w:marLeft w:val="0"/>
      <w:marRight w:val="0"/>
      <w:marTop w:val="0"/>
      <w:marBottom w:val="0"/>
      <w:divBdr>
        <w:top w:val="none" w:sz="0" w:space="0" w:color="auto"/>
        <w:left w:val="none" w:sz="0" w:space="0" w:color="auto"/>
        <w:bottom w:val="none" w:sz="0" w:space="0" w:color="auto"/>
        <w:right w:val="none" w:sz="0" w:space="0" w:color="auto"/>
      </w:divBdr>
    </w:div>
    <w:div w:id="214696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yberciti.biz/nixcraft/vivek/blogger/2005/11/understanding-unixlinux-file-system.php" TargetMode="External"/><Relationship Id="rId13" Type="http://schemas.openxmlformats.org/officeDocument/2006/relationships/image" Target="media/image4.gif"/><Relationship Id="rId18" Type="http://schemas.openxmlformats.org/officeDocument/2006/relationships/image" Target="media/image7.jpeg"/><Relationship Id="rId26"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www.cyberciti.biz/tips/howto-write-protect-file-with-immutable-bit.html" TargetMode="External"/><Relationship Id="rId12" Type="http://schemas.openxmlformats.org/officeDocument/2006/relationships/image" Target="media/image3.gif"/><Relationship Id="rId17" Type="http://schemas.openxmlformats.org/officeDocument/2006/relationships/hyperlink" Target="http://www.tecmint.com/wp-content/uploads/2014/07/Create-Logical-Volume-Storage-13.jpg" TargetMode="External"/><Relationship Id="rId25"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gif"/><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hyperlink" Target="https://www.cyberciti.biz/tips/linux-password-trick.html" TargetMode="External"/><Relationship Id="rId11" Type="http://schemas.openxmlformats.org/officeDocument/2006/relationships/image" Target="media/image2.jpeg"/><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tecmint.com/wp-content/uploads/2014/07/Create-Logical-Volume-Storage-12.jpg" TargetMode="External"/><Relationship Id="rId23" Type="http://schemas.openxmlformats.org/officeDocument/2006/relationships/hyperlink" Target="http://www.slashroot.in/advanced-guide-lvm-logical-volume-management-linux-part-1" TargetMode="External"/><Relationship Id="rId28" Type="http://schemas.openxmlformats.org/officeDocument/2006/relationships/image" Target="media/image16.gif"/><Relationship Id="rId10" Type="http://schemas.openxmlformats.org/officeDocument/2006/relationships/hyperlink" Target="http://www.fibrevillage.com/sysadmin/312-fstab-keeps-track-of-filesystems" TargetMode="External"/><Relationship Id="rId19" Type="http://schemas.openxmlformats.org/officeDocument/2006/relationships/image" Target="media/image8.gi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yberciti.biz/nixcraft/vivek/blogger/2005/11/understanding-unixlinux-filesystem.php" TargetMode="External"/><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image" Target="media/image15.gif"/><Relationship Id="rId30"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24</Pages>
  <Words>3864</Words>
  <Characters>22026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santhosh</cp:lastModifiedBy>
  <cp:revision>23</cp:revision>
  <dcterms:created xsi:type="dcterms:W3CDTF">2016-12-06T03:07:00Z</dcterms:created>
  <dcterms:modified xsi:type="dcterms:W3CDTF">2016-12-06T10:19:00Z</dcterms:modified>
</cp:coreProperties>
</file>